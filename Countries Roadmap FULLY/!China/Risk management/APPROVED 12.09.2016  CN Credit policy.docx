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9DF24" w14:textId="77777777" w:rsidR="00F576BC" w:rsidRPr="007F5BC4" w:rsidRDefault="00F576BC" w:rsidP="00E57EFF">
      <w:pPr>
        <w:spacing w:line="360" w:lineRule="auto"/>
        <w:jc w:val="center"/>
        <w:rPr>
          <w:b/>
          <w:sz w:val="20"/>
          <w:szCs w:val="20"/>
        </w:rPr>
      </w:pPr>
      <w:bookmarkStart w:id="0" w:name="_Toc434315839"/>
      <w:bookmarkStart w:id="1" w:name="_Toc434318942"/>
      <w:r w:rsidRPr="007F5BC4">
        <w:rPr>
          <w:b/>
          <w:sz w:val="20"/>
          <w:szCs w:val="20"/>
        </w:rPr>
        <w:t>Credit Policy for</w:t>
      </w:r>
    </w:p>
    <w:p w14:paraId="2CD69D3F" w14:textId="2E7A7634" w:rsidR="00074D52" w:rsidRDefault="00F576BC" w:rsidP="00E57EFF">
      <w:pPr>
        <w:spacing w:line="360" w:lineRule="auto"/>
        <w:jc w:val="center"/>
        <w:rPr>
          <w:b/>
          <w:sz w:val="20"/>
          <w:szCs w:val="20"/>
        </w:rPr>
      </w:pPr>
      <w:r w:rsidRPr="007F5BC4">
        <w:rPr>
          <w:b/>
          <w:sz w:val="20"/>
          <w:szCs w:val="20"/>
        </w:rPr>
        <w:t>Online</w:t>
      </w:r>
      <w:r w:rsidRPr="007F5BC4">
        <w:rPr>
          <w:rFonts w:hint="eastAsia"/>
          <w:b/>
          <w:sz w:val="20"/>
          <w:szCs w:val="20"/>
        </w:rPr>
        <w:t xml:space="preserve"> </w:t>
      </w:r>
      <w:r w:rsidRPr="007F5BC4">
        <w:rPr>
          <w:b/>
          <w:sz w:val="20"/>
          <w:szCs w:val="20"/>
        </w:rPr>
        <w:t>P2P Market</w:t>
      </w:r>
      <w:bookmarkEnd w:id="0"/>
      <w:bookmarkEnd w:id="1"/>
      <w:r w:rsidRPr="007F5BC4">
        <w:rPr>
          <w:b/>
          <w:sz w:val="20"/>
          <w:szCs w:val="20"/>
        </w:rPr>
        <w:t xml:space="preserve"> of China</w:t>
      </w:r>
    </w:p>
    <w:p w14:paraId="3522F2BC" w14:textId="77777777" w:rsidR="00FA5D47" w:rsidRPr="007F5BC4" w:rsidRDefault="00FA5D47" w:rsidP="00E57EFF">
      <w:pPr>
        <w:spacing w:line="360" w:lineRule="auto"/>
        <w:jc w:val="center"/>
        <w:rPr>
          <w:b/>
          <w:sz w:val="20"/>
          <w:szCs w:val="20"/>
        </w:rPr>
      </w:pPr>
    </w:p>
    <w:p w14:paraId="2B158414" w14:textId="00989E37" w:rsidR="00074D52" w:rsidRPr="006738AA" w:rsidRDefault="002B1FFC" w:rsidP="00E57EF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Approval date: </w:t>
      </w:r>
      <w:r w:rsidR="000F72F4">
        <w:rPr>
          <w:sz w:val="20"/>
          <w:szCs w:val="20"/>
        </w:rPr>
        <w:t>01</w:t>
      </w:r>
      <w:r w:rsidR="00FA5D47" w:rsidRPr="006738AA">
        <w:rPr>
          <w:sz w:val="20"/>
          <w:szCs w:val="20"/>
        </w:rPr>
        <w:t>.0</w:t>
      </w:r>
      <w:r w:rsidR="000F72F4">
        <w:rPr>
          <w:sz w:val="20"/>
          <w:szCs w:val="20"/>
        </w:rPr>
        <w:t>9</w:t>
      </w:r>
      <w:r w:rsidR="00FA5D47" w:rsidRPr="006738AA">
        <w:rPr>
          <w:sz w:val="20"/>
          <w:szCs w:val="20"/>
        </w:rPr>
        <w:t>.2016</w:t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0"/>
          <w:szCs w:val="20"/>
          <w:lang w:val="zh-CN"/>
        </w:rPr>
        <w:id w:val="1382519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E41816" w14:textId="5353519A" w:rsidR="00074D52" w:rsidRPr="007F5BC4" w:rsidRDefault="00074D52" w:rsidP="00D12AFA">
          <w:pPr>
            <w:pStyle w:val="TOCHeading"/>
            <w:spacing w:line="312" w:lineRule="auto"/>
            <w:jc w:val="center"/>
            <w:rPr>
              <w:b/>
              <w:sz w:val="20"/>
              <w:szCs w:val="20"/>
            </w:rPr>
          </w:pPr>
          <w:r w:rsidRPr="007F5BC4">
            <w:rPr>
              <w:b/>
              <w:sz w:val="20"/>
              <w:szCs w:val="20"/>
              <w:lang w:val="zh-CN"/>
            </w:rPr>
            <w:t>Contents</w:t>
          </w:r>
        </w:p>
        <w:p w14:paraId="31AB6356" w14:textId="77777777" w:rsidR="00D12AFA" w:rsidRPr="007F5BC4" w:rsidRDefault="00074D52" w:rsidP="00D12AFA">
          <w:pPr>
            <w:pStyle w:val="TOC1"/>
            <w:tabs>
              <w:tab w:val="left" w:pos="42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r w:rsidRPr="007F5BC4">
            <w:rPr>
              <w:sz w:val="20"/>
              <w:szCs w:val="20"/>
            </w:rPr>
            <w:fldChar w:fldCharType="begin"/>
          </w:r>
          <w:r w:rsidRPr="007F5BC4">
            <w:rPr>
              <w:sz w:val="20"/>
              <w:szCs w:val="20"/>
            </w:rPr>
            <w:instrText xml:space="preserve"> TOC \o "1-3" \h \z \u </w:instrText>
          </w:r>
          <w:r w:rsidRPr="007F5BC4">
            <w:rPr>
              <w:sz w:val="20"/>
              <w:szCs w:val="20"/>
            </w:rPr>
            <w:fldChar w:fldCharType="separate"/>
          </w:r>
          <w:hyperlink w:anchor="_Toc442973180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1.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Process Flow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_Toc442973180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2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0E961D" w14:textId="77777777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1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1.1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Application Flow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_Toc442973181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2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A18F08" w14:textId="79FA51D5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2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1.2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Risk Process Flow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_Toc442973182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2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F8FE19" w14:textId="13225EE1" w:rsidR="00D12AFA" w:rsidRPr="007F5BC4" w:rsidRDefault="00E300BA" w:rsidP="00D12AFA">
          <w:pPr>
            <w:pStyle w:val="TOC1"/>
            <w:tabs>
              <w:tab w:val="left" w:pos="42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3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2.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Potential Risk Types &amp; Mitigations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_Toc442973183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3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38D6E8" w14:textId="289E9E8E" w:rsidR="00D12AFA" w:rsidRPr="007F5BC4" w:rsidRDefault="00E300BA" w:rsidP="00D12AFA">
          <w:pPr>
            <w:pStyle w:val="TOC1"/>
            <w:tabs>
              <w:tab w:val="left" w:pos="42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4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Risk Policies &amp; Strategies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_Toc442973184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3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99433F" w14:textId="683565A1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5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3.1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Constraints for Cell #s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_Toc442973185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3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B58DDF" w14:textId="6388CC98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6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3.2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Internal Rules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_Toc442973186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4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107083" w14:textId="121DCDC5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7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3.3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Identity Verification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_Toc442973187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7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B93CE3" w14:textId="1C6BBD49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8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3.4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External Blacklist &amp; Multiple Debt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_Toc442973188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7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61AE7F" w14:textId="6C494E44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89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3.5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Credit Rules Based on Compound Big Data Sources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_Toc442973189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8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703CC5" w14:textId="534C821C" w:rsidR="00D12AFA" w:rsidRPr="007F5BC4" w:rsidRDefault="00E300BA" w:rsidP="00D12AFA">
          <w:pPr>
            <w:pStyle w:val="TOC3"/>
            <w:tabs>
              <w:tab w:val="left" w:pos="168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90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3.5.1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Credit Background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_Toc442973190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8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D80424" w14:textId="39284C4E" w:rsidR="00D12AFA" w:rsidRPr="007F5BC4" w:rsidRDefault="00E300BA" w:rsidP="00D12AFA">
          <w:pPr>
            <w:pStyle w:val="TOC3"/>
            <w:tabs>
              <w:tab w:val="left" w:pos="168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91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3.5.2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Falsified Cell #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_Toc442973191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9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23CA37" w14:textId="5A0427E6" w:rsidR="00D12AFA" w:rsidRPr="007F5BC4" w:rsidRDefault="00E300BA" w:rsidP="00D12AFA">
          <w:pPr>
            <w:pStyle w:val="TOC3"/>
            <w:tabs>
              <w:tab w:val="left" w:pos="168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92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3.5.3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Falsified Emergency Contacts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_Toc442973192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10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D8EA32" w14:textId="6C7B7B0B" w:rsidR="00D12AFA" w:rsidRPr="007F5BC4" w:rsidRDefault="00E300BA" w:rsidP="00D12AFA">
          <w:pPr>
            <w:pStyle w:val="TOC3"/>
            <w:tabs>
              <w:tab w:val="left" w:pos="168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94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3.5.5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Unfavorable Behaviors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_Toc442973194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rFonts w:hint="eastAsia"/>
                <w:b/>
                <w:bCs/>
                <w:noProof/>
                <w:webHidden/>
                <w:sz w:val="20"/>
                <w:szCs w:val="20"/>
              </w:rPr>
              <w:t>错误</w:t>
            </w:r>
            <w:r w:rsidR="00191C8A">
              <w:rPr>
                <w:rFonts w:hint="eastAsia"/>
                <w:b/>
                <w:bCs/>
                <w:noProof/>
                <w:webHidden/>
                <w:sz w:val="20"/>
                <w:szCs w:val="20"/>
              </w:rPr>
              <w:t xml:space="preserve">! </w:t>
            </w:r>
            <w:r w:rsidR="00191C8A">
              <w:rPr>
                <w:rFonts w:hint="eastAsia"/>
                <w:b/>
                <w:bCs/>
                <w:noProof/>
                <w:webHidden/>
                <w:sz w:val="20"/>
                <w:szCs w:val="20"/>
              </w:rPr>
              <w:t>未定义书签。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9D74E6" w14:textId="582C42B1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95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3.6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Models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_Toc442973195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11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9A9BC1" w14:textId="35075725" w:rsidR="00D12AFA" w:rsidRPr="007F5BC4" w:rsidRDefault="00E300BA" w:rsidP="00D12AFA">
          <w:pPr>
            <w:pStyle w:val="TOC3"/>
            <w:tabs>
              <w:tab w:val="left" w:pos="168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96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3.6.1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Modeling for Repayment Willingness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_Toc442973196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11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563339" w14:textId="75A6EDEC" w:rsidR="00D12AFA" w:rsidRPr="007F5BC4" w:rsidRDefault="00E300BA" w:rsidP="00D12AFA">
          <w:pPr>
            <w:pStyle w:val="TOC3"/>
            <w:tabs>
              <w:tab w:val="left" w:pos="168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97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3.6.2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Modeling for Repayment Capability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_Toc442973197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12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0E4047" w14:textId="20025B84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199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3.7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First Loan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_Toc442973199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12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C4D648" w14:textId="157D9645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200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3.8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Repeat Loan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_Toc442973200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13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5D76F9" w14:textId="0DFA9B34" w:rsidR="00D12AFA" w:rsidRPr="007F5BC4" w:rsidRDefault="00E300BA" w:rsidP="00D12AFA">
          <w:pPr>
            <w:pStyle w:val="TOC2"/>
            <w:tabs>
              <w:tab w:val="left" w:pos="105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201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3.9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Signing and Disbursement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_Toc442973201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13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AA2119" w14:textId="6220CDF7" w:rsidR="00D12AFA" w:rsidRPr="007F5BC4" w:rsidRDefault="00E300BA" w:rsidP="00D12AFA">
          <w:pPr>
            <w:pStyle w:val="TOC3"/>
            <w:tabs>
              <w:tab w:val="left" w:pos="168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202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3.9.1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Signing the Agreement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_Toc442973202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18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C4927A" w14:textId="1F8A5FCA" w:rsidR="00D12AFA" w:rsidRPr="007F5BC4" w:rsidRDefault="00E300BA" w:rsidP="00D12AFA">
          <w:pPr>
            <w:pStyle w:val="TOC3"/>
            <w:tabs>
              <w:tab w:val="left" w:pos="1680"/>
              <w:tab w:val="right" w:leader="dot" w:pos="8296"/>
            </w:tabs>
            <w:spacing w:line="312" w:lineRule="auto"/>
            <w:rPr>
              <w:noProof/>
              <w:sz w:val="20"/>
              <w:szCs w:val="20"/>
            </w:rPr>
          </w:pPr>
          <w:hyperlink w:anchor="_Toc442973203" w:history="1"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3.9.2</w:t>
            </w:r>
            <w:r w:rsidR="00D12AFA" w:rsidRPr="007F5BC4">
              <w:rPr>
                <w:noProof/>
                <w:sz w:val="20"/>
                <w:szCs w:val="20"/>
              </w:rPr>
              <w:tab/>
            </w:r>
            <w:r w:rsidR="00D12AFA" w:rsidRPr="007F5BC4">
              <w:rPr>
                <w:rStyle w:val="Hyperlink"/>
                <w:b/>
                <w:noProof/>
                <w:sz w:val="20"/>
                <w:szCs w:val="20"/>
              </w:rPr>
              <w:t>Disbursement</w:t>
            </w:r>
            <w:r w:rsidR="00D12AFA" w:rsidRPr="007F5BC4">
              <w:rPr>
                <w:noProof/>
                <w:webHidden/>
                <w:sz w:val="20"/>
                <w:szCs w:val="20"/>
              </w:rPr>
              <w:tab/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begin"/>
            </w:r>
            <w:r w:rsidR="00D12AFA" w:rsidRPr="007F5BC4">
              <w:rPr>
                <w:noProof/>
                <w:webHidden/>
                <w:sz w:val="20"/>
                <w:szCs w:val="20"/>
              </w:rPr>
              <w:instrText xml:space="preserve"> PAGEREF _Toc442973203 \h </w:instrText>
            </w:r>
            <w:r w:rsidR="00D12AFA" w:rsidRPr="007F5BC4">
              <w:rPr>
                <w:noProof/>
                <w:webHidden/>
                <w:sz w:val="20"/>
                <w:szCs w:val="20"/>
              </w:rPr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separate"/>
            </w:r>
            <w:r w:rsidR="00191C8A">
              <w:rPr>
                <w:noProof/>
                <w:webHidden/>
                <w:sz w:val="20"/>
                <w:szCs w:val="20"/>
              </w:rPr>
              <w:t>18</w:t>
            </w:r>
            <w:r w:rsidR="00D12AFA" w:rsidRPr="007F5BC4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5B4D6F" w14:textId="4350144E" w:rsidR="00074D52" w:rsidRPr="007F5BC4" w:rsidRDefault="00074D52" w:rsidP="00D12AFA">
          <w:pPr>
            <w:spacing w:line="312" w:lineRule="auto"/>
            <w:rPr>
              <w:sz w:val="20"/>
              <w:szCs w:val="20"/>
            </w:rPr>
          </w:pPr>
          <w:r w:rsidRPr="007F5BC4">
            <w:rPr>
              <w:b/>
              <w:bCs/>
              <w:sz w:val="20"/>
              <w:szCs w:val="20"/>
              <w:lang w:val="zh-CN"/>
            </w:rPr>
            <w:fldChar w:fldCharType="end"/>
          </w:r>
        </w:p>
      </w:sdtContent>
    </w:sdt>
    <w:p w14:paraId="22D38D1A" w14:textId="77777777" w:rsidR="00F576BC" w:rsidRPr="007F5BC4" w:rsidRDefault="00F576BC" w:rsidP="00E57EFF">
      <w:pPr>
        <w:widowControl/>
        <w:spacing w:line="360" w:lineRule="auto"/>
        <w:jc w:val="left"/>
        <w:rPr>
          <w:b/>
          <w:sz w:val="20"/>
          <w:szCs w:val="20"/>
        </w:rPr>
      </w:pPr>
      <w:r w:rsidRPr="007F5BC4">
        <w:rPr>
          <w:b/>
          <w:sz w:val="20"/>
          <w:szCs w:val="20"/>
        </w:rPr>
        <w:br w:type="page"/>
      </w:r>
    </w:p>
    <w:p w14:paraId="28D8E268" w14:textId="77777777" w:rsidR="00F576BC" w:rsidRPr="007F5BC4" w:rsidRDefault="00F576BC" w:rsidP="003C6D73">
      <w:pPr>
        <w:pStyle w:val="ListParagraph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0"/>
          <w:szCs w:val="20"/>
        </w:rPr>
      </w:pPr>
      <w:bookmarkStart w:id="2" w:name="_Toc442973180"/>
      <w:r w:rsidRPr="007F5BC4">
        <w:rPr>
          <w:b/>
          <w:sz w:val="20"/>
          <w:szCs w:val="20"/>
        </w:rPr>
        <w:lastRenderedPageBreak/>
        <w:t>Process Flow</w:t>
      </w:r>
      <w:bookmarkEnd w:id="2"/>
    </w:p>
    <w:p w14:paraId="23727FF5" w14:textId="77777777" w:rsidR="00D2297E" w:rsidRPr="007F5BC4" w:rsidRDefault="00D2297E" w:rsidP="00CF3717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3" w:name="_Toc442973181"/>
      <w:r w:rsidRPr="007F5BC4">
        <w:rPr>
          <w:b/>
          <w:sz w:val="20"/>
          <w:szCs w:val="20"/>
        </w:rPr>
        <w:t>Application Flow</w:t>
      </w:r>
      <w:bookmarkEnd w:id="3"/>
    </w:p>
    <w:p w14:paraId="7AA39B1D" w14:textId="77777777" w:rsidR="00D2297E" w:rsidRPr="00180B71" w:rsidRDefault="002D6AF0" w:rsidP="00CF3717">
      <w:pPr>
        <w:pStyle w:val="ListParagraph"/>
        <w:spacing w:line="360" w:lineRule="auto"/>
        <w:ind w:leftChars="200" w:left="420" w:firstLineChars="0" w:firstLine="0"/>
        <w:rPr>
          <w:b/>
          <w:sz w:val="20"/>
          <w:szCs w:val="20"/>
          <w:u w:val="single"/>
          <w:lang w:val="ru-RU"/>
        </w:rPr>
      </w:pPr>
      <w:r w:rsidRPr="00AF390F">
        <w:rPr>
          <w:b/>
          <w:noProof/>
          <w:sz w:val="20"/>
          <w:szCs w:val="20"/>
          <w:u w:val="single"/>
          <w:lang w:eastAsia="en-US"/>
        </w:rPr>
        <w:drawing>
          <wp:inline distT="0" distB="0" distL="0" distR="0" wp14:anchorId="16E540A5" wp14:editId="31D34C73">
            <wp:extent cx="5200650" cy="7715250"/>
            <wp:effectExtent l="38100" t="19050" r="1905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7587D81" w14:textId="5A5F77A9" w:rsidR="002E3A75" w:rsidRDefault="00D2297E" w:rsidP="006738AA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b/>
          <w:sz w:val="20"/>
          <w:szCs w:val="20"/>
        </w:rPr>
      </w:pPr>
      <w:bookmarkStart w:id="4" w:name="_Toc442973182"/>
      <w:r w:rsidRPr="007F5BC4">
        <w:rPr>
          <w:b/>
          <w:sz w:val="20"/>
          <w:szCs w:val="20"/>
        </w:rPr>
        <w:t>Risk Process</w:t>
      </w:r>
      <w:r w:rsidR="002E3A75">
        <w:rPr>
          <w:b/>
          <w:sz w:val="20"/>
          <w:szCs w:val="20"/>
        </w:rPr>
        <w:t xml:space="preserve"> </w:t>
      </w:r>
      <w:r w:rsidRPr="007F5BC4">
        <w:rPr>
          <w:b/>
          <w:sz w:val="20"/>
          <w:szCs w:val="20"/>
        </w:rPr>
        <w:t>Flow</w:t>
      </w:r>
      <w:bookmarkEnd w:id="4"/>
      <w:r w:rsidR="002E3A75">
        <w:rPr>
          <w:b/>
          <w:sz w:val="20"/>
          <w:szCs w:val="20"/>
        </w:rPr>
        <w:t xml:space="preserve"> </w:t>
      </w:r>
    </w:p>
    <w:p w14:paraId="7182A1D1" w14:textId="4CC28B97" w:rsidR="00D2297E" w:rsidRPr="006738AA" w:rsidDel="00EB65E4" w:rsidRDefault="00D963C1" w:rsidP="006738AA">
      <w:pPr>
        <w:pStyle w:val="ListParagraph"/>
        <w:spacing w:line="360" w:lineRule="auto"/>
        <w:ind w:left="840" w:firstLineChars="0" w:firstLine="0"/>
        <w:jc w:val="left"/>
        <w:outlineLvl w:val="1"/>
        <w:rPr>
          <w:del w:id="5" w:author="Anton Dziatkovskii" w:date="2017-08-26T16:41:00Z"/>
          <w:sz w:val="20"/>
          <w:szCs w:val="20"/>
        </w:rPr>
      </w:pPr>
      <w:del w:id="6" w:author="Anton Dziatkovskii" w:date="2017-08-26T16:41:00Z">
        <w:r w:rsidRPr="006738AA" w:rsidDel="00EB65E4">
          <w:rPr>
            <w:sz w:val="20"/>
            <w:szCs w:val="20"/>
          </w:rPr>
          <w:lastRenderedPageBreak/>
          <w:delText>https://finstarap.sharepoint.com/Storage%20CN/Product%20%26%20Business%20process/Detailed%20business%20process/Chinese%20detailed%20BP%20-%20version%20with%20manual%20checks%20%2B%20PV%20new%20process.vsdx?d=w73358694fc0f45d9bd54231bcce19b10</w:delText>
        </w:r>
      </w:del>
    </w:p>
    <w:p w14:paraId="4684AE66" w14:textId="5093450C" w:rsidR="00F021AF" w:rsidRPr="007F5BC4" w:rsidRDefault="00F021AF" w:rsidP="00B00C2A">
      <w:pPr>
        <w:pStyle w:val="ListParagraph"/>
        <w:spacing w:line="360" w:lineRule="auto"/>
        <w:ind w:left="840" w:firstLineChars="0" w:firstLine="0"/>
        <w:jc w:val="left"/>
        <w:rPr>
          <w:sz w:val="20"/>
          <w:szCs w:val="20"/>
        </w:rPr>
      </w:pPr>
      <w:bookmarkStart w:id="7" w:name="_GoBack"/>
      <w:bookmarkEnd w:id="7"/>
    </w:p>
    <w:p w14:paraId="39034A25" w14:textId="77777777" w:rsidR="00F576BC" w:rsidRPr="007F5BC4" w:rsidRDefault="00F576BC" w:rsidP="003C6D73">
      <w:pPr>
        <w:pStyle w:val="ListParagraph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0"/>
          <w:szCs w:val="20"/>
        </w:rPr>
      </w:pPr>
      <w:bookmarkStart w:id="8" w:name="_Toc442973183"/>
      <w:r w:rsidRPr="007F5BC4">
        <w:rPr>
          <w:b/>
          <w:sz w:val="20"/>
          <w:szCs w:val="20"/>
        </w:rPr>
        <w:t>Potential Risk Types</w:t>
      </w:r>
      <w:r w:rsidR="00C17DE4" w:rsidRPr="007F5BC4">
        <w:rPr>
          <w:b/>
          <w:sz w:val="20"/>
          <w:szCs w:val="20"/>
        </w:rPr>
        <w:t xml:space="preserve"> &amp; Mitigations</w:t>
      </w:r>
      <w:bookmarkEnd w:id="8"/>
    </w:p>
    <w:p w14:paraId="4E403EBD" w14:textId="77777777" w:rsidR="006D0EB6" w:rsidRPr="007F5BC4" w:rsidRDefault="006D0EB6" w:rsidP="00E57EFF">
      <w:pPr>
        <w:spacing w:line="360" w:lineRule="auto"/>
        <w:rPr>
          <w:sz w:val="20"/>
          <w:szCs w:val="20"/>
        </w:rPr>
      </w:pPr>
    </w:p>
    <w:tbl>
      <w:tblPr>
        <w:tblStyle w:val="TableGrid"/>
        <w:tblW w:w="967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74"/>
        <w:gridCol w:w="1712"/>
        <w:gridCol w:w="1843"/>
        <w:gridCol w:w="1842"/>
        <w:gridCol w:w="2308"/>
      </w:tblGrid>
      <w:tr w:rsidR="0017623A" w:rsidRPr="007F5BC4" w14:paraId="232EECAC" w14:textId="77777777" w:rsidTr="00AC05D5">
        <w:trPr>
          <w:tblHeader/>
        </w:trPr>
        <w:tc>
          <w:tcPr>
            <w:tcW w:w="1974" w:type="dxa"/>
          </w:tcPr>
          <w:p w14:paraId="11B3B593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b/>
                <w:sz w:val="20"/>
                <w:szCs w:val="20"/>
                <w:lang w:eastAsia="zh-CN"/>
              </w:rPr>
            </w:pPr>
            <w:r w:rsidRPr="007F5BC4">
              <w:rPr>
                <w:rFonts w:cstheme="minorHAnsi" w:hint="eastAsia"/>
                <w:b/>
                <w:sz w:val="20"/>
                <w:szCs w:val="20"/>
                <w:lang w:eastAsia="zh-CN"/>
              </w:rPr>
              <w:t>Check</w:t>
            </w:r>
            <w:r w:rsidRPr="007F5BC4">
              <w:rPr>
                <w:rFonts w:cstheme="minorHAnsi"/>
                <w:b/>
                <w:sz w:val="20"/>
                <w:szCs w:val="20"/>
                <w:lang w:eastAsia="zh-CN"/>
              </w:rPr>
              <w:t xml:space="preserve"> </w:t>
            </w:r>
            <w:r w:rsidRPr="007F5BC4">
              <w:rPr>
                <w:rFonts w:cstheme="minorHAnsi" w:hint="eastAsia"/>
                <w:b/>
                <w:sz w:val="20"/>
                <w:szCs w:val="20"/>
                <w:lang w:eastAsia="zh-CN"/>
              </w:rPr>
              <w:t>Points</w:t>
            </w:r>
          </w:p>
        </w:tc>
        <w:tc>
          <w:tcPr>
            <w:tcW w:w="1712" w:type="dxa"/>
          </w:tcPr>
          <w:p w14:paraId="364984DF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7F5BC4">
              <w:rPr>
                <w:rFonts w:cstheme="minorHAnsi"/>
                <w:b/>
                <w:sz w:val="20"/>
                <w:szCs w:val="20"/>
              </w:rPr>
              <w:t>Type of Risk</w:t>
            </w:r>
          </w:p>
        </w:tc>
        <w:tc>
          <w:tcPr>
            <w:tcW w:w="1843" w:type="dxa"/>
          </w:tcPr>
          <w:p w14:paraId="3D7B28E4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7F5BC4">
              <w:rPr>
                <w:rFonts w:cstheme="minorHAnsi"/>
                <w:b/>
                <w:sz w:val="20"/>
                <w:szCs w:val="20"/>
              </w:rPr>
              <w:t>Subtype of Risk</w:t>
            </w:r>
          </w:p>
        </w:tc>
        <w:tc>
          <w:tcPr>
            <w:tcW w:w="1842" w:type="dxa"/>
          </w:tcPr>
          <w:p w14:paraId="38DC906A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7F5BC4">
              <w:rPr>
                <w:rFonts w:cstheme="minorHAnsi"/>
                <w:b/>
                <w:sz w:val="20"/>
                <w:szCs w:val="20"/>
              </w:rPr>
              <w:t>Tech/Data Proposal</w:t>
            </w:r>
          </w:p>
        </w:tc>
        <w:tc>
          <w:tcPr>
            <w:tcW w:w="2308" w:type="dxa"/>
          </w:tcPr>
          <w:p w14:paraId="009D0755" w14:textId="77777777" w:rsidR="0017623A" w:rsidRPr="007F5BC4" w:rsidRDefault="00AC05D5" w:rsidP="00E57EFF">
            <w:pPr>
              <w:spacing w:line="360" w:lineRule="auto"/>
              <w:rPr>
                <w:rFonts w:cstheme="minorHAnsi"/>
                <w:b/>
                <w:sz w:val="20"/>
                <w:szCs w:val="20"/>
              </w:rPr>
            </w:pPr>
            <w:r w:rsidRPr="007F5BC4">
              <w:rPr>
                <w:rFonts w:cstheme="minorHAnsi"/>
                <w:b/>
                <w:sz w:val="20"/>
                <w:szCs w:val="20"/>
              </w:rPr>
              <w:t>Service Providers</w:t>
            </w:r>
          </w:p>
        </w:tc>
      </w:tr>
      <w:tr w:rsidR="0017623A" w:rsidRPr="007F5BC4" w14:paraId="40DFDD39" w14:textId="77777777" w:rsidTr="00AC05D5">
        <w:tc>
          <w:tcPr>
            <w:tcW w:w="1974" w:type="dxa"/>
            <w:vMerge w:val="restart"/>
          </w:tcPr>
          <w:p w14:paraId="5A3A3D14" w14:textId="77777777" w:rsidR="0017623A" w:rsidRPr="007F5BC4" w:rsidRDefault="0017623A" w:rsidP="002E3A75">
            <w:pPr>
              <w:spacing w:line="360" w:lineRule="auto"/>
              <w:jc w:val="left"/>
              <w:rPr>
                <w:rFonts w:cstheme="minorHAnsi"/>
                <w:sz w:val="20"/>
                <w:szCs w:val="20"/>
                <w:lang w:eastAsia="zh-CN"/>
              </w:rPr>
            </w:pPr>
            <w:r w:rsidRPr="007F5BC4">
              <w:rPr>
                <w:rFonts w:cstheme="minorHAnsi" w:hint="eastAsia"/>
                <w:sz w:val="20"/>
                <w:szCs w:val="20"/>
                <w:lang w:eastAsia="zh-CN"/>
              </w:rPr>
              <w:t>Customer Enrollment &amp; Identity Check</w:t>
            </w:r>
          </w:p>
        </w:tc>
        <w:tc>
          <w:tcPr>
            <w:tcW w:w="1712" w:type="dxa"/>
          </w:tcPr>
          <w:p w14:paraId="07460F42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Identity Fraud</w:t>
            </w:r>
          </w:p>
        </w:tc>
        <w:tc>
          <w:tcPr>
            <w:tcW w:w="1843" w:type="dxa"/>
          </w:tcPr>
          <w:p w14:paraId="25C410D3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Stolen/Faked</w:t>
            </w:r>
          </w:p>
          <w:p w14:paraId="6DC62AD1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ID card</w:t>
            </w:r>
          </w:p>
        </w:tc>
        <w:tc>
          <w:tcPr>
            <w:tcW w:w="1842" w:type="dxa"/>
          </w:tcPr>
          <w:p w14:paraId="66658EA8" w14:textId="77777777" w:rsidR="0017623A" w:rsidRPr="007F5BC4" w:rsidRDefault="0017623A" w:rsidP="002E3A7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firstLineChars="0" w:hanging="175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  <w:lang w:eastAsia="zh-CN"/>
              </w:rPr>
              <w:t>ID identification</w:t>
            </w:r>
          </w:p>
          <w:p w14:paraId="611EB140" w14:textId="77777777" w:rsidR="0017623A" w:rsidRPr="007F5BC4" w:rsidRDefault="0017623A" w:rsidP="00DE7E6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5" w:firstLineChars="0" w:hanging="175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  <w:lang w:eastAsia="zh-CN"/>
              </w:rPr>
              <w:t>Facial identification</w:t>
            </w:r>
          </w:p>
        </w:tc>
        <w:tc>
          <w:tcPr>
            <w:tcW w:w="2308" w:type="dxa"/>
          </w:tcPr>
          <w:p w14:paraId="7182C581" w14:textId="77777777" w:rsidR="0017623A" w:rsidRPr="007F5BC4" w:rsidRDefault="00AC05D5" w:rsidP="00E57EFF">
            <w:pPr>
              <w:pStyle w:val="ListParagraph"/>
              <w:widowControl/>
              <w:numPr>
                <w:ilvl w:val="0"/>
                <w:numId w:val="2"/>
              </w:numPr>
              <w:spacing w:after="160" w:line="360" w:lineRule="auto"/>
              <w:ind w:left="242" w:firstLineChars="0" w:hanging="242"/>
              <w:contextualSpacing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  <w:lang w:eastAsia="zh-CN"/>
              </w:rPr>
              <w:t>Minshi</w:t>
            </w:r>
          </w:p>
        </w:tc>
      </w:tr>
      <w:tr w:rsidR="0017623A" w:rsidRPr="007F5BC4" w14:paraId="14B1BB4C" w14:textId="77777777" w:rsidTr="00AC05D5">
        <w:tc>
          <w:tcPr>
            <w:tcW w:w="1974" w:type="dxa"/>
            <w:vMerge/>
          </w:tcPr>
          <w:p w14:paraId="67A85707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2" w:type="dxa"/>
            <w:vMerge w:val="restart"/>
          </w:tcPr>
          <w:p w14:paraId="401F8DE5" w14:textId="77777777" w:rsidR="0017623A" w:rsidRPr="007F5BC4" w:rsidRDefault="0017623A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Application Fraud</w:t>
            </w:r>
          </w:p>
        </w:tc>
        <w:tc>
          <w:tcPr>
            <w:tcW w:w="1843" w:type="dxa"/>
          </w:tcPr>
          <w:p w14:paraId="159368AE" w14:textId="77777777" w:rsidR="0017623A" w:rsidRPr="007F5BC4" w:rsidRDefault="00357C70" w:rsidP="002E3A75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Blacklist &amp; Multiple Debt</w:t>
            </w:r>
          </w:p>
        </w:tc>
        <w:tc>
          <w:tcPr>
            <w:tcW w:w="1842" w:type="dxa"/>
          </w:tcPr>
          <w:p w14:paraId="5323908F" w14:textId="77777777" w:rsidR="0017623A" w:rsidRPr="007F5BC4" w:rsidRDefault="0017623A" w:rsidP="00DE7E6F">
            <w:pPr>
              <w:pStyle w:val="ListParagraph"/>
              <w:widowControl/>
              <w:numPr>
                <w:ilvl w:val="0"/>
                <w:numId w:val="10"/>
              </w:numPr>
              <w:spacing w:after="160" w:line="360" w:lineRule="auto"/>
              <w:ind w:left="209" w:firstLineChars="0" w:hanging="224"/>
              <w:contextualSpacing/>
              <w:jc w:val="left"/>
              <w:rPr>
                <w:rFonts w:cstheme="minorHAnsi"/>
                <w:sz w:val="20"/>
                <w:szCs w:val="20"/>
                <w:lang w:val="en-US"/>
              </w:rPr>
            </w:pPr>
            <w:r w:rsidRPr="007F5BC4">
              <w:rPr>
                <w:rFonts w:cstheme="minorHAnsi"/>
                <w:sz w:val="20"/>
                <w:szCs w:val="20"/>
                <w:lang w:val="en-US"/>
              </w:rPr>
              <w:t xml:space="preserve">Blacklist Union and Multiple </w:t>
            </w:r>
            <w:r w:rsidR="00CA2EF8" w:rsidRPr="007F5BC4">
              <w:rPr>
                <w:rFonts w:cstheme="minorHAnsi"/>
                <w:sz w:val="20"/>
                <w:szCs w:val="20"/>
                <w:lang w:val="en-US"/>
              </w:rPr>
              <w:t>Debt</w:t>
            </w:r>
            <w:r w:rsidRPr="007F5BC4">
              <w:rPr>
                <w:rFonts w:cstheme="minorHAnsi"/>
                <w:sz w:val="20"/>
                <w:szCs w:val="20"/>
                <w:lang w:val="en-US"/>
              </w:rPr>
              <w:t xml:space="preserve"> for P2P</w:t>
            </w:r>
          </w:p>
        </w:tc>
        <w:tc>
          <w:tcPr>
            <w:tcW w:w="2308" w:type="dxa"/>
          </w:tcPr>
          <w:p w14:paraId="2FACD69B" w14:textId="502E3615" w:rsidR="00AC05D5" w:rsidRPr="00790D90" w:rsidRDefault="00AC05D5" w:rsidP="00790D90">
            <w:pPr>
              <w:pStyle w:val="ListParagraph"/>
              <w:widowControl/>
              <w:numPr>
                <w:ilvl w:val="0"/>
                <w:numId w:val="9"/>
              </w:numPr>
              <w:spacing w:after="160" w:line="360" w:lineRule="auto"/>
              <w:ind w:left="229" w:firstLineChars="0" w:hanging="229"/>
              <w:contextualSpacing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 w:hint="eastAsia"/>
                <w:sz w:val="20"/>
                <w:szCs w:val="20"/>
                <w:lang w:eastAsia="zh-CN"/>
              </w:rPr>
              <w:t>Tongdun</w:t>
            </w:r>
          </w:p>
        </w:tc>
      </w:tr>
      <w:tr w:rsidR="00C201B0" w:rsidRPr="007F5BC4" w14:paraId="7B93F02D" w14:textId="77777777" w:rsidTr="00AC05D5">
        <w:tc>
          <w:tcPr>
            <w:tcW w:w="1974" w:type="dxa"/>
            <w:vMerge/>
          </w:tcPr>
          <w:p w14:paraId="6FC724BA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2" w:type="dxa"/>
            <w:vMerge/>
          </w:tcPr>
          <w:p w14:paraId="45D8E17D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4F643C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Falsified cell #</w:t>
            </w:r>
          </w:p>
        </w:tc>
        <w:tc>
          <w:tcPr>
            <w:tcW w:w="1842" w:type="dxa"/>
            <w:vMerge w:val="restart"/>
          </w:tcPr>
          <w:p w14:paraId="7CC513E1" w14:textId="77777777" w:rsidR="00C201B0" w:rsidRPr="007F5BC4" w:rsidRDefault="00C201B0" w:rsidP="002E3A7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5" w:firstLineChars="0" w:hanging="175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Cell Phone</w:t>
            </w:r>
          </w:p>
          <w:p w14:paraId="55FAFD60" w14:textId="762A74AF" w:rsidR="00C201B0" w:rsidRPr="007F5BC4" w:rsidRDefault="00C201B0" w:rsidP="00DE7E6F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5" w:firstLineChars="0" w:hanging="175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Device Info</w:t>
            </w:r>
            <w:r w:rsidR="00870341">
              <w:rPr>
                <w:rFonts w:cstheme="minorHAnsi"/>
                <w:sz w:val="20"/>
                <w:szCs w:val="20"/>
              </w:rPr>
              <w:t xml:space="preserve"> </w:t>
            </w:r>
            <w:r w:rsidRPr="007F5BC4">
              <w:rPr>
                <w:rFonts w:cstheme="minorHAnsi"/>
                <w:sz w:val="20"/>
                <w:szCs w:val="20"/>
              </w:rPr>
              <w:t>(GPS Info)</w:t>
            </w:r>
          </w:p>
        </w:tc>
        <w:tc>
          <w:tcPr>
            <w:tcW w:w="2308" w:type="dxa"/>
            <w:vMerge w:val="restart"/>
          </w:tcPr>
          <w:p w14:paraId="31113110" w14:textId="3716A14D" w:rsidR="00C201B0" w:rsidRPr="00790D90" w:rsidRDefault="00C201B0" w:rsidP="00790D90">
            <w:pPr>
              <w:pStyle w:val="ListParagraph"/>
              <w:widowControl/>
              <w:numPr>
                <w:ilvl w:val="0"/>
                <w:numId w:val="9"/>
              </w:numPr>
              <w:spacing w:after="160" w:line="360" w:lineRule="auto"/>
              <w:ind w:leftChars="15" w:left="256" w:firstLineChars="0" w:hanging="225"/>
              <w:contextualSpacing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QuantGroup</w:t>
            </w:r>
          </w:p>
        </w:tc>
      </w:tr>
      <w:tr w:rsidR="00C201B0" w:rsidRPr="007F5BC4" w14:paraId="0C13B8CE" w14:textId="77777777" w:rsidTr="00AC05D5">
        <w:tc>
          <w:tcPr>
            <w:tcW w:w="1974" w:type="dxa"/>
            <w:vMerge/>
          </w:tcPr>
          <w:p w14:paraId="7571E57B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2" w:type="dxa"/>
            <w:vMerge/>
          </w:tcPr>
          <w:p w14:paraId="2D7D98B2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657A5A0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Falsified Loan Contacts</w:t>
            </w:r>
          </w:p>
        </w:tc>
        <w:tc>
          <w:tcPr>
            <w:tcW w:w="1842" w:type="dxa"/>
            <w:vMerge/>
          </w:tcPr>
          <w:p w14:paraId="2B79D779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8" w:type="dxa"/>
            <w:vMerge/>
          </w:tcPr>
          <w:p w14:paraId="7C4C0975" w14:textId="77777777" w:rsidR="00C201B0" w:rsidRPr="007F5BC4" w:rsidRDefault="00C201B0" w:rsidP="00E57EF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00" w:firstLineChars="0" w:hanging="266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C201B0" w:rsidRPr="007F5BC4" w14:paraId="58B3E389" w14:textId="77777777" w:rsidTr="00AC05D5">
        <w:tc>
          <w:tcPr>
            <w:tcW w:w="1974" w:type="dxa"/>
            <w:vMerge w:val="restart"/>
          </w:tcPr>
          <w:p w14:paraId="6743F53A" w14:textId="77777777" w:rsidR="00C201B0" w:rsidRPr="007F5BC4" w:rsidRDefault="00C201B0" w:rsidP="002E3A75">
            <w:pPr>
              <w:spacing w:line="360" w:lineRule="auto"/>
              <w:jc w:val="left"/>
              <w:rPr>
                <w:rFonts w:cstheme="minorHAnsi"/>
                <w:sz w:val="20"/>
                <w:szCs w:val="20"/>
                <w:lang w:eastAsia="zh-CN"/>
              </w:rPr>
            </w:pPr>
            <w:r w:rsidRPr="007F5BC4">
              <w:rPr>
                <w:rFonts w:cstheme="minorHAnsi" w:hint="eastAsia"/>
                <w:sz w:val="20"/>
                <w:szCs w:val="20"/>
                <w:lang w:eastAsia="zh-CN"/>
              </w:rPr>
              <w:t>Credit Rules &amp; Models</w:t>
            </w:r>
          </w:p>
        </w:tc>
        <w:tc>
          <w:tcPr>
            <w:tcW w:w="1712" w:type="dxa"/>
          </w:tcPr>
          <w:p w14:paraId="35238FF5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Bust out</w:t>
            </w:r>
          </w:p>
        </w:tc>
        <w:tc>
          <w:tcPr>
            <w:tcW w:w="1843" w:type="dxa"/>
          </w:tcPr>
          <w:p w14:paraId="30567456" w14:textId="77777777" w:rsidR="00C201B0" w:rsidRPr="007F5BC4" w:rsidRDefault="00C201B0" w:rsidP="002E3A7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1" w:firstLineChars="0" w:hanging="181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No intention to repay</w:t>
            </w:r>
          </w:p>
          <w:p w14:paraId="7FB9C1E8" w14:textId="77777777" w:rsidR="00C201B0" w:rsidRPr="007F5BC4" w:rsidRDefault="00C201B0" w:rsidP="00DE7E6F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1" w:firstLineChars="0" w:hanging="181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Lost Contact</w:t>
            </w:r>
          </w:p>
        </w:tc>
        <w:tc>
          <w:tcPr>
            <w:tcW w:w="1842" w:type="dxa"/>
          </w:tcPr>
          <w:p w14:paraId="1450EA1A" w14:textId="77777777" w:rsidR="00C201B0" w:rsidRPr="007F5BC4" w:rsidRDefault="00C201B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95" w:firstLineChars="0" w:hanging="195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Cell Phone</w:t>
            </w:r>
          </w:p>
          <w:p w14:paraId="2C2AA190" w14:textId="097B4B47" w:rsidR="00C201B0" w:rsidRPr="00790D90" w:rsidRDefault="00C201B0">
            <w:pPr>
              <w:pStyle w:val="ListParagraph"/>
              <w:spacing w:line="360" w:lineRule="auto"/>
              <w:ind w:left="195" w:firstLineChars="0" w:firstLine="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8" w:type="dxa"/>
            <w:vMerge/>
          </w:tcPr>
          <w:p w14:paraId="7A84EE38" w14:textId="77777777" w:rsidR="00C201B0" w:rsidRPr="007F5BC4" w:rsidRDefault="00C201B0" w:rsidP="00E57EF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7" w:firstLineChars="0" w:hanging="265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C201B0" w:rsidRPr="007F5BC4" w14:paraId="6E337581" w14:textId="77777777" w:rsidTr="00AC05D5">
        <w:tc>
          <w:tcPr>
            <w:tcW w:w="1974" w:type="dxa"/>
            <w:vMerge/>
          </w:tcPr>
          <w:p w14:paraId="082CEF17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2" w:type="dxa"/>
          </w:tcPr>
          <w:p w14:paraId="3EDD038C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Credit Risk</w:t>
            </w:r>
          </w:p>
        </w:tc>
        <w:tc>
          <w:tcPr>
            <w:tcW w:w="1843" w:type="dxa"/>
          </w:tcPr>
          <w:p w14:paraId="3FDDE28F" w14:textId="77777777" w:rsidR="00C201B0" w:rsidRPr="007F5BC4" w:rsidRDefault="00C201B0" w:rsidP="006738AA">
            <w:pPr>
              <w:spacing w:line="360" w:lineRule="auto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Incapable of full repayment</w:t>
            </w:r>
          </w:p>
        </w:tc>
        <w:tc>
          <w:tcPr>
            <w:tcW w:w="1842" w:type="dxa"/>
          </w:tcPr>
          <w:p w14:paraId="3E49537A" w14:textId="77777777" w:rsidR="00C201B0" w:rsidRPr="007F5BC4" w:rsidRDefault="00C201B0" w:rsidP="002E3A75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95" w:firstLineChars="0" w:hanging="195"/>
              <w:jc w:val="left"/>
              <w:rPr>
                <w:rFonts w:cstheme="minorHAnsi"/>
                <w:sz w:val="20"/>
                <w:szCs w:val="20"/>
              </w:rPr>
            </w:pPr>
            <w:r w:rsidRPr="007F5BC4">
              <w:rPr>
                <w:rFonts w:cstheme="minorHAnsi"/>
                <w:sz w:val="20"/>
                <w:szCs w:val="20"/>
              </w:rPr>
              <w:t>Cell Phone</w:t>
            </w:r>
          </w:p>
          <w:p w14:paraId="597084AA" w14:textId="7A8F86A5" w:rsidR="00C201B0" w:rsidRPr="007F5BC4" w:rsidRDefault="00C201B0" w:rsidP="00DE7E6F">
            <w:pPr>
              <w:pStyle w:val="ListParagraph"/>
              <w:spacing w:line="360" w:lineRule="auto"/>
              <w:ind w:left="195" w:firstLineChars="0" w:firstLine="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08" w:type="dxa"/>
            <w:vMerge/>
          </w:tcPr>
          <w:p w14:paraId="4C9E4114" w14:textId="77777777" w:rsidR="00C201B0" w:rsidRPr="007F5BC4" w:rsidRDefault="00C201B0" w:rsidP="00E57EFF">
            <w:pPr>
              <w:pStyle w:val="ListParagraph"/>
              <w:widowControl/>
              <w:numPr>
                <w:ilvl w:val="0"/>
                <w:numId w:val="8"/>
              </w:numPr>
              <w:spacing w:after="160" w:line="360" w:lineRule="auto"/>
              <w:ind w:left="327" w:firstLineChars="0" w:hanging="265"/>
              <w:contextualSpacing/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14:paraId="472FBC84" w14:textId="77777777" w:rsidR="006D0EB6" w:rsidRPr="007F5BC4" w:rsidRDefault="006D0EB6" w:rsidP="00E57EFF">
      <w:pPr>
        <w:spacing w:line="360" w:lineRule="auto"/>
        <w:rPr>
          <w:sz w:val="20"/>
          <w:szCs w:val="20"/>
        </w:rPr>
      </w:pPr>
    </w:p>
    <w:p w14:paraId="3357E03F" w14:textId="77777777" w:rsidR="00D2297E" w:rsidRPr="007F5BC4" w:rsidRDefault="00E42EE8" w:rsidP="003C6D73">
      <w:pPr>
        <w:pStyle w:val="ListParagraph"/>
        <w:numPr>
          <w:ilvl w:val="0"/>
          <w:numId w:val="1"/>
        </w:numPr>
        <w:spacing w:line="360" w:lineRule="auto"/>
        <w:ind w:firstLineChars="0"/>
        <w:outlineLvl w:val="0"/>
        <w:rPr>
          <w:b/>
          <w:sz w:val="20"/>
          <w:szCs w:val="20"/>
        </w:rPr>
      </w:pPr>
      <w:bookmarkStart w:id="9" w:name="_Toc442973184"/>
      <w:r w:rsidRPr="007F5BC4">
        <w:rPr>
          <w:rFonts w:hint="eastAsia"/>
          <w:b/>
          <w:sz w:val="20"/>
          <w:szCs w:val="20"/>
        </w:rPr>
        <w:t>Risk Policies</w:t>
      </w:r>
      <w:r w:rsidRPr="007F5BC4">
        <w:rPr>
          <w:b/>
          <w:sz w:val="20"/>
          <w:szCs w:val="20"/>
        </w:rPr>
        <w:t xml:space="preserve"> &amp; Strategies</w:t>
      </w:r>
      <w:bookmarkEnd w:id="9"/>
    </w:p>
    <w:p w14:paraId="5ABA5D77" w14:textId="73E117F0" w:rsidR="009C05AA" w:rsidRPr="007F5BC4" w:rsidRDefault="00AC3080" w:rsidP="00CF3717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10" w:name="_Toc442973185"/>
      <w:r w:rsidRPr="007F5BC4">
        <w:rPr>
          <w:b/>
          <w:sz w:val="20"/>
          <w:szCs w:val="20"/>
        </w:rPr>
        <w:t>Constraints</w:t>
      </w:r>
      <w:r w:rsidR="009B3AF1" w:rsidRPr="007F5BC4">
        <w:rPr>
          <w:b/>
          <w:sz w:val="20"/>
          <w:szCs w:val="20"/>
        </w:rPr>
        <w:t xml:space="preserve"> for Cell #s</w:t>
      </w:r>
      <w:bookmarkEnd w:id="10"/>
    </w:p>
    <w:p w14:paraId="3ACC207E" w14:textId="77777777" w:rsidR="009C05AA" w:rsidRPr="007F5BC4" w:rsidRDefault="009C05AA" w:rsidP="00BA785E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Description</w:t>
      </w:r>
    </w:p>
    <w:p w14:paraId="2987A4B1" w14:textId="45992B6E" w:rsidR="009C05AA" w:rsidRPr="007F5BC4" w:rsidRDefault="009C05AA" w:rsidP="00E57EFF">
      <w:pPr>
        <w:pStyle w:val="ListParagraph"/>
        <w:numPr>
          <w:ilvl w:val="0"/>
          <w:numId w:val="27"/>
        </w:numPr>
        <w:spacing w:line="360" w:lineRule="auto"/>
        <w:ind w:firstLineChars="0" w:firstLine="21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The cell # must be unique in CRM, no duplication allowed.</w:t>
      </w:r>
    </w:p>
    <w:p w14:paraId="4407468F" w14:textId="0E1728DF" w:rsidR="009C05AA" w:rsidRPr="007F5BC4" w:rsidRDefault="009C05AA" w:rsidP="003C6D73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In case of decline</w:t>
      </w:r>
    </w:p>
    <w:p w14:paraId="0AD86597" w14:textId="01A5F0DD" w:rsidR="009C05AA" w:rsidRPr="007F5BC4" w:rsidRDefault="00997BD7" w:rsidP="00CF3717">
      <w:pPr>
        <w:pStyle w:val="ListParagraph"/>
        <w:numPr>
          <w:ilvl w:val="0"/>
          <w:numId w:val="27"/>
        </w:numPr>
        <w:spacing w:line="360" w:lineRule="auto"/>
        <w:ind w:left="2127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For duplicated cell #</w:t>
      </w:r>
      <w:r w:rsidR="009C05AA" w:rsidRPr="007F5BC4">
        <w:rPr>
          <w:sz w:val="20"/>
          <w:szCs w:val="20"/>
        </w:rPr>
        <w:t>: The cell # already registered. Please try another one.</w:t>
      </w:r>
    </w:p>
    <w:p w14:paraId="37B8F675" w14:textId="4DD3BADF" w:rsidR="00FB582E" w:rsidRPr="007F5BC4" w:rsidRDefault="00FB582E" w:rsidP="003C6D73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11" w:name="_Toc442973186"/>
      <w:r w:rsidRPr="007F5BC4">
        <w:rPr>
          <w:rFonts w:hint="eastAsia"/>
          <w:b/>
          <w:sz w:val="20"/>
          <w:szCs w:val="20"/>
        </w:rPr>
        <w:t>Internal Rules</w:t>
      </w:r>
      <w:bookmarkEnd w:id="11"/>
    </w:p>
    <w:p w14:paraId="4695912E" w14:textId="542A16DD" w:rsidR="00FB582E" w:rsidRPr="007F5BC4" w:rsidRDefault="00FB582E" w:rsidP="00CF3717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Description</w:t>
      </w:r>
    </w:p>
    <w:tbl>
      <w:tblPr>
        <w:tblStyle w:val="TableGrid"/>
        <w:tblW w:w="9304" w:type="dxa"/>
        <w:tblInd w:w="-95" w:type="dxa"/>
        <w:tblLook w:val="04A0" w:firstRow="1" w:lastRow="0" w:firstColumn="1" w:lastColumn="0" w:noHBand="0" w:noVBand="1"/>
      </w:tblPr>
      <w:tblGrid>
        <w:gridCol w:w="586"/>
        <w:gridCol w:w="1248"/>
        <w:gridCol w:w="2546"/>
        <w:gridCol w:w="1243"/>
        <w:gridCol w:w="2521"/>
        <w:gridCol w:w="1160"/>
      </w:tblGrid>
      <w:tr w:rsidR="00653A48" w:rsidRPr="007F5BC4" w14:paraId="5C675D2A" w14:textId="52C9B507" w:rsidTr="006738AA">
        <w:trPr>
          <w:tblHeader/>
        </w:trPr>
        <w:tc>
          <w:tcPr>
            <w:tcW w:w="586" w:type="dxa"/>
            <w:shd w:val="clear" w:color="auto" w:fill="7B7B7B" w:themeFill="accent3" w:themeFillShade="BF"/>
          </w:tcPr>
          <w:p w14:paraId="7F0C3B68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lastRenderedPageBreak/>
              <w:t>Rule #</w:t>
            </w:r>
          </w:p>
        </w:tc>
        <w:tc>
          <w:tcPr>
            <w:tcW w:w="1248" w:type="dxa"/>
            <w:shd w:val="clear" w:color="auto" w:fill="7B7B7B" w:themeFill="accent3" w:themeFillShade="BF"/>
          </w:tcPr>
          <w:p w14:paraId="134FFF38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Data Sources</w:t>
            </w:r>
          </w:p>
        </w:tc>
        <w:tc>
          <w:tcPr>
            <w:tcW w:w="2546" w:type="dxa"/>
            <w:shd w:val="clear" w:color="auto" w:fill="7B7B7B" w:themeFill="accent3" w:themeFillShade="BF"/>
          </w:tcPr>
          <w:p w14:paraId="7EFEB353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Rule Descrption</w:t>
            </w:r>
          </w:p>
        </w:tc>
        <w:tc>
          <w:tcPr>
            <w:tcW w:w="1243" w:type="dxa"/>
            <w:shd w:val="clear" w:color="auto" w:fill="7B7B7B" w:themeFill="accent3" w:themeFillShade="BF"/>
          </w:tcPr>
          <w:p w14:paraId="0C3268E6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Result</w:t>
            </w:r>
          </w:p>
        </w:tc>
        <w:tc>
          <w:tcPr>
            <w:tcW w:w="2521" w:type="dxa"/>
            <w:shd w:val="clear" w:color="auto" w:fill="7B7B7B" w:themeFill="accent3" w:themeFillShade="BF"/>
          </w:tcPr>
          <w:p w14:paraId="04EEE8D8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Comment</w:t>
            </w:r>
            <w:r w:rsidRPr="007F5BC4">
              <w:rPr>
                <w:b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160" w:type="dxa"/>
            <w:shd w:val="clear" w:color="auto" w:fill="7B7B7B" w:themeFill="accent3" w:themeFillShade="BF"/>
          </w:tcPr>
          <w:p w14:paraId="1F32A61C" w14:textId="48E76550" w:rsidR="00790D90" w:rsidRPr="006628D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Easy launch</w:t>
            </w:r>
            <w:r w:rsidR="009056F6" w:rsidRPr="006628D4">
              <w:rPr>
                <w:b/>
                <w:sz w:val="20"/>
                <w:szCs w:val="20"/>
                <w:lang w:val="en-US"/>
              </w:rPr>
              <w:t xml:space="preserve"> – </w:t>
            </w:r>
            <w:r w:rsidR="009056F6">
              <w:rPr>
                <w:b/>
                <w:sz w:val="20"/>
                <w:szCs w:val="20"/>
                <w:lang w:val="en-US"/>
              </w:rPr>
              <w:t xml:space="preserve">“PV” means manual check on Phone verification stage </w:t>
            </w:r>
          </w:p>
        </w:tc>
      </w:tr>
      <w:tr w:rsidR="002E3A75" w:rsidRPr="007F5BC4" w14:paraId="6A35B785" w14:textId="5AA3BD11" w:rsidTr="006738AA">
        <w:tc>
          <w:tcPr>
            <w:tcW w:w="586" w:type="dxa"/>
          </w:tcPr>
          <w:p w14:paraId="046E0507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48" w:type="dxa"/>
          </w:tcPr>
          <w:p w14:paraId="0BC39F2F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6ABE860B" w14:textId="77777777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The applicant's cell # was declined by the platform in the past 1 month</w:t>
            </w:r>
            <w:r w:rsidRPr="007F5BC4">
              <w:rPr>
                <w:sz w:val="20"/>
                <w:szCs w:val="20"/>
                <w:lang w:val="en-US" w:eastAsia="zh-CN"/>
              </w:rPr>
              <w:t>.</w:t>
            </w:r>
          </w:p>
        </w:tc>
        <w:tc>
          <w:tcPr>
            <w:tcW w:w="1243" w:type="dxa"/>
          </w:tcPr>
          <w:p w14:paraId="2A294823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2521" w:type="dxa"/>
          </w:tcPr>
          <w:p w14:paraId="0CC12F06" w14:textId="39041DA7" w:rsidR="00790D9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5699166F" w14:textId="1EC101B4" w:rsidR="00790D90" w:rsidRPr="007F5BC4" w:rsidRDefault="006628D4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71623B0C" w14:textId="71B4AAC0" w:rsidTr="006738AA">
        <w:tc>
          <w:tcPr>
            <w:tcW w:w="586" w:type="dxa"/>
          </w:tcPr>
          <w:p w14:paraId="29CE47F4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48" w:type="dxa"/>
          </w:tcPr>
          <w:p w14:paraId="69AB1EED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64CE4848" w14:textId="77777777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applicant's </w:t>
            </w:r>
            <w:r w:rsidRPr="007F5BC4">
              <w:rPr>
                <w:sz w:val="20"/>
                <w:szCs w:val="20"/>
                <w:lang w:val="en-US" w:eastAsia="zh-CN"/>
              </w:rPr>
              <w:t>ID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 # was declined by the platform in the past 1 month</w:t>
            </w:r>
            <w:r w:rsidRPr="007F5BC4">
              <w:rPr>
                <w:sz w:val="20"/>
                <w:szCs w:val="20"/>
                <w:lang w:val="en-US" w:eastAsia="zh-CN"/>
              </w:rPr>
              <w:t>.</w:t>
            </w:r>
          </w:p>
        </w:tc>
        <w:tc>
          <w:tcPr>
            <w:tcW w:w="1243" w:type="dxa"/>
          </w:tcPr>
          <w:p w14:paraId="58B7D85B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2521" w:type="dxa"/>
          </w:tcPr>
          <w:p w14:paraId="1FF411F9" w14:textId="3ADAF7BA" w:rsidR="00790D9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3B07767F" w14:textId="60FB8260" w:rsidR="00790D90" w:rsidRPr="007F5BC4" w:rsidRDefault="006628D4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54E92BCE" w14:textId="39BD57E7" w:rsidTr="006738AA">
        <w:tc>
          <w:tcPr>
            <w:tcW w:w="586" w:type="dxa"/>
          </w:tcPr>
          <w:p w14:paraId="60802109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48" w:type="dxa"/>
          </w:tcPr>
          <w:p w14:paraId="2E8042D8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09911384" w14:textId="240BAA1E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 </w:t>
            </w:r>
            <w:r w:rsidR="00727DDF">
              <w:rPr>
                <w:sz w:val="20"/>
                <w:szCs w:val="20"/>
                <w:lang w:val="en-US" w:eastAsia="zh-CN"/>
              </w:rPr>
              <w:t xml:space="preserve">applies from website, and 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was once </w:t>
            </w:r>
            <w:r w:rsidRPr="007F5BC4">
              <w:rPr>
                <w:sz w:val="20"/>
                <w:szCs w:val="20"/>
                <w:lang w:val="en-US" w:eastAsia="zh-CN"/>
              </w:rPr>
              <w:t xml:space="preserve">7+ dpd 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on the platform.</w:t>
            </w:r>
            <w:r w:rsidR="00727DDF">
              <w:rPr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1243" w:type="dxa"/>
          </w:tcPr>
          <w:p w14:paraId="1DA66787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sz w:val="20"/>
                <w:szCs w:val="20"/>
              </w:rPr>
              <w:t>Decline</w:t>
            </w:r>
          </w:p>
        </w:tc>
        <w:tc>
          <w:tcPr>
            <w:tcW w:w="2521" w:type="dxa"/>
          </w:tcPr>
          <w:p w14:paraId="25B3A78A" w14:textId="77777777" w:rsidR="00790D90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Check both cell # and ID #</w:t>
            </w:r>
          </w:p>
          <w:p w14:paraId="13DE5ED7" w14:textId="218B9E78" w:rsidR="00653A48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2FE21455" w14:textId="651ED92F" w:rsidR="00790D90" w:rsidRPr="00790D90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79A685DA" w14:textId="3767BDA6" w:rsidTr="006738AA">
        <w:tc>
          <w:tcPr>
            <w:tcW w:w="586" w:type="dxa"/>
          </w:tcPr>
          <w:p w14:paraId="1042658A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48" w:type="dxa"/>
          </w:tcPr>
          <w:p w14:paraId="5E3E2198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109BA27B" w14:textId="77777777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applicant's emergency contact(s) was once </w:t>
            </w:r>
            <w:r w:rsidRPr="007F5BC4">
              <w:rPr>
                <w:sz w:val="20"/>
                <w:szCs w:val="20"/>
                <w:lang w:val="en-US" w:eastAsia="zh-CN"/>
              </w:rPr>
              <w:t>7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+ dpd on the platform.</w:t>
            </w:r>
          </w:p>
        </w:tc>
        <w:tc>
          <w:tcPr>
            <w:tcW w:w="1243" w:type="dxa"/>
          </w:tcPr>
          <w:p w14:paraId="3DB50F7E" w14:textId="7777777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2521" w:type="dxa"/>
          </w:tcPr>
          <w:p w14:paraId="6F3317E9" w14:textId="77777777" w:rsidR="00790D90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Either the cell # or the ID # of the emergency contact(s)</w:t>
            </w:r>
          </w:p>
          <w:p w14:paraId="66202133" w14:textId="68C0DE31" w:rsidR="00653A48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21E357D5" w14:textId="0AE91891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4617199D" w14:textId="09BD0B42" w:rsidTr="006738AA">
        <w:tc>
          <w:tcPr>
            <w:tcW w:w="586" w:type="dxa"/>
          </w:tcPr>
          <w:p w14:paraId="4549F106" w14:textId="293F4D59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48" w:type="dxa"/>
          </w:tcPr>
          <w:p w14:paraId="40B03DF5" w14:textId="096339A6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4445C47C" w14:textId="318C33F4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sz w:val="20"/>
                <w:szCs w:val="20"/>
                <w:lang w:val="en-US" w:eastAsia="zh-CN"/>
              </w:rPr>
              <w:t>The applicant is younger than 22 or older than 50.</w:t>
            </w:r>
          </w:p>
        </w:tc>
        <w:tc>
          <w:tcPr>
            <w:tcW w:w="1243" w:type="dxa"/>
          </w:tcPr>
          <w:p w14:paraId="438F92C7" w14:textId="333E0B3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2521" w:type="dxa"/>
          </w:tcPr>
          <w:p w14:paraId="048AF24E" w14:textId="77777777" w:rsidR="00790D90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Age is extracted from verified ID #.</w:t>
            </w:r>
          </w:p>
          <w:p w14:paraId="75FEABF0" w14:textId="6F049B36" w:rsidR="000A20AB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3465A297" w14:textId="018C44C2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Site</w:t>
            </w:r>
          </w:p>
        </w:tc>
      </w:tr>
      <w:tr w:rsidR="002E3A75" w:rsidRPr="007F5BC4" w14:paraId="4F5F11B4" w14:textId="419A8CB7" w:rsidTr="006738AA">
        <w:tc>
          <w:tcPr>
            <w:tcW w:w="586" w:type="dxa"/>
          </w:tcPr>
          <w:p w14:paraId="697B25BC" w14:textId="6649656A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48" w:type="dxa"/>
          </w:tcPr>
          <w:p w14:paraId="3463860C" w14:textId="3EBD7759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691A51A6" w14:textId="794F406F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The applicant</w:t>
            </w:r>
            <w:r w:rsidR="00135414">
              <w:rPr>
                <w:sz w:val="20"/>
                <w:szCs w:val="20"/>
                <w:lang w:val="en-US" w:eastAsia="zh-CN"/>
              </w:rPr>
              <w:t xml:space="preserve">’s work type is </w:t>
            </w:r>
            <w:r w:rsidR="00135414">
              <w:rPr>
                <w:sz w:val="20"/>
                <w:szCs w:val="20"/>
                <w:lang w:val="en-US" w:eastAsia="zh-CN"/>
              </w:rPr>
              <w:lastRenderedPageBreak/>
              <w:t>freelance</w:t>
            </w:r>
            <w:r w:rsidR="005C69A8">
              <w:rPr>
                <w:sz w:val="20"/>
                <w:szCs w:val="20"/>
                <w:lang w:val="en-US" w:eastAsia="zh-CN"/>
              </w:rPr>
              <w:t>r</w:t>
            </w:r>
            <w:r w:rsidR="00135414">
              <w:rPr>
                <w:sz w:val="20"/>
                <w:szCs w:val="20"/>
                <w:lang w:val="en-US" w:eastAsia="zh-CN"/>
              </w:rPr>
              <w:t>, private owner, student</w:t>
            </w:r>
            <w:r w:rsidR="00797124">
              <w:rPr>
                <w:sz w:val="20"/>
                <w:szCs w:val="20"/>
                <w:lang w:val="en-US" w:eastAsia="zh-CN"/>
              </w:rPr>
              <w:t>, internet shop owner</w:t>
            </w:r>
          </w:p>
        </w:tc>
        <w:tc>
          <w:tcPr>
            <w:tcW w:w="1243" w:type="dxa"/>
          </w:tcPr>
          <w:p w14:paraId="31BB3E99" w14:textId="44EF562A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sz w:val="20"/>
                <w:szCs w:val="20"/>
              </w:rPr>
              <w:lastRenderedPageBreak/>
              <w:t>Decline</w:t>
            </w:r>
          </w:p>
        </w:tc>
        <w:tc>
          <w:tcPr>
            <w:tcW w:w="2521" w:type="dxa"/>
          </w:tcPr>
          <w:p w14:paraId="0AE7395A" w14:textId="77777777" w:rsidR="00790D90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product is only for 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lastRenderedPageBreak/>
              <w:t>customers living on salaries.</w:t>
            </w:r>
          </w:p>
          <w:p w14:paraId="775D3FA2" w14:textId="02A7623D" w:rsidR="000A20AB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6115192D" w14:textId="05CE5DCA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PV</w:t>
            </w:r>
          </w:p>
        </w:tc>
      </w:tr>
      <w:tr w:rsidR="002E3A75" w:rsidRPr="007F5BC4" w14:paraId="0F04174E" w14:textId="4D9EBE77" w:rsidTr="006738AA">
        <w:tc>
          <w:tcPr>
            <w:tcW w:w="586" w:type="dxa"/>
          </w:tcPr>
          <w:p w14:paraId="0D36F6F1" w14:textId="17CE0584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lastRenderedPageBreak/>
              <w:t>8</w:t>
            </w:r>
          </w:p>
        </w:tc>
        <w:tc>
          <w:tcPr>
            <w:tcW w:w="1248" w:type="dxa"/>
          </w:tcPr>
          <w:p w14:paraId="10AC3925" w14:textId="543ACF63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3A18FFC2" w14:textId="0B6C74CB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 works as </w:t>
            </w:r>
            <w:r w:rsidRPr="007F5BC4">
              <w:rPr>
                <w:sz w:val="20"/>
                <w:szCs w:val="20"/>
                <w:lang w:val="en-US" w:eastAsia="zh-CN"/>
              </w:rPr>
              <w:t>salesman</w:t>
            </w:r>
            <w:r w:rsidR="00135414">
              <w:rPr>
                <w:sz w:val="20"/>
                <w:szCs w:val="20"/>
                <w:lang w:val="en-US" w:eastAsia="zh-CN"/>
              </w:rPr>
              <w:t>, driver, cleaner</w:t>
            </w:r>
            <w:r w:rsidRPr="007F5BC4">
              <w:rPr>
                <w:sz w:val="20"/>
                <w:szCs w:val="20"/>
                <w:lang w:val="en-US" w:eastAsia="zh-CN"/>
              </w:rPr>
              <w:t xml:space="preserve"> and has been working in the current institution for less than 9 months.</w:t>
            </w:r>
          </w:p>
        </w:tc>
        <w:tc>
          <w:tcPr>
            <w:tcW w:w="1243" w:type="dxa"/>
          </w:tcPr>
          <w:p w14:paraId="6C187B9B" w14:textId="0D3C95A2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2521" w:type="dxa"/>
          </w:tcPr>
          <w:p w14:paraId="024AEA1D" w14:textId="1427A7E0" w:rsidR="00790D9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5DFDBA17" w14:textId="535CC8C5" w:rsidR="00790D90" w:rsidRPr="007F5BC4" w:rsidRDefault="006628D4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2B192FFA" w14:textId="5466D289" w:rsidTr="006738AA">
        <w:tc>
          <w:tcPr>
            <w:tcW w:w="586" w:type="dxa"/>
          </w:tcPr>
          <w:p w14:paraId="2AFECABB" w14:textId="50EC039C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248" w:type="dxa"/>
          </w:tcPr>
          <w:p w14:paraId="0BB425AE" w14:textId="3F83A830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19162B1A" w14:textId="38D80125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 works as </w:t>
            </w:r>
            <w:r w:rsidRPr="007F5BC4">
              <w:rPr>
                <w:sz w:val="20"/>
                <w:szCs w:val="20"/>
                <w:lang w:val="en-US" w:eastAsia="zh-CN"/>
              </w:rPr>
              <w:t>non-sales and has been working in the current institution for less than 6 months.</w:t>
            </w:r>
          </w:p>
        </w:tc>
        <w:tc>
          <w:tcPr>
            <w:tcW w:w="1243" w:type="dxa"/>
          </w:tcPr>
          <w:p w14:paraId="02804257" w14:textId="51B0BBC3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2521" w:type="dxa"/>
          </w:tcPr>
          <w:p w14:paraId="0D7DB86F" w14:textId="1DEFD630" w:rsidR="00790D9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07A7BE1F" w14:textId="64C2923F" w:rsidR="00790D90" w:rsidRPr="007F5BC4" w:rsidRDefault="006628D4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654C4D69" w14:textId="6ABAD7BA" w:rsidTr="006738AA">
        <w:tc>
          <w:tcPr>
            <w:tcW w:w="586" w:type="dxa"/>
          </w:tcPr>
          <w:p w14:paraId="76CB7D2D" w14:textId="5EC0C55C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48" w:type="dxa"/>
          </w:tcPr>
          <w:p w14:paraId="778E1F14" w14:textId="5AD642EB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224B4CA9" w14:textId="68D2055D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 is younger than 25 but is </w:t>
            </w:r>
            <w:r w:rsidRPr="007F5BC4">
              <w:rPr>
                <w:sz w:val="20"/>
                <w:szCs w:val="20"/>
                <w:lang w:val="en-US" w:eastAsia="zh-CN"/>
              </w:rPr>
              <w:t>director or above.</w:t>
            </w:r>
          </w:p>
        </w:tc>
        <w:tc>
          <w:tcPr>
            <w:tcW w:w="1243" w:type="dxa"/>
          </w:tcPr>
          <w:p w14:paraId="3DC8B5C1" w14:textId="5C24B260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sz w:val="20"/>
                <w:szCs w:val="20"/>
              </w:rPr>
              <w:t>Decline</w:t>
            </w:r>
          </w:p>
        </w:tc>
        <w:tc>
          <w:tcPr>
            <w:tcW w:w="2521" w:type="dxa"/>
          </w:tcPr>
          <w:p w14:paraId="5A83AF94" w14:textId="77777777" w:rsidR="00790D90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Too young to be true.</w:t>
            </w:r>
          </w:p>
          <w:p w14:paraId="7D2C85AA" w14:textId="77777777" w:rsidR="00F804B1" w:rsidRDefault="00F804B1" w:rsidP="00F804B1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57F17618" w14:textId="45DAFD19" w:rsidR="000A20AB" w:rsidRPr="007F5BC4" w:rsidRDefault="000A20AB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</w:tcPr>
          <w:p w14:paraId="1CF2F934" w14:textId="2DB4538E" w:rsidR="00790D90" w:rsidRPr="007F5BC4" w:rsidRDefault="006628D4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2EA16F98" w14:textId="6EC63D35" w:rsidTr="006738AA">
        <w:tc>
          <w:tcPr>
            <w:tcW w:w="586" w:type="dxa"/>
          </w:tcPr>
          <w:p w14:paraId="3B42950E" w14:textId="1D765556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248" w:type="dxa"/>
          </w:tcPr>
          <w:p w14:paraId="045D00BF" w14:textId="43109101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7EF25DE0" w14:textId="6D979B4B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The applicant is younger than 25 but the monthly income is over 25,000RMB.</w:t>
            </w:r>
          </w:p>
        </w:tc>
        <w:tc>
          <w:tcPr>
            <w:tcW w:w="1243" w:type="dxa"/>
          </w:tcPr>
          <w:p w14:paraId="330846F2" w14:textId="6C2D7478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2521" w:type="dxa"/>
          </w:tcPr>
          <w:p w14:paraId="4F57C54D" w14:textId="77777777" w:rsidR="00790D90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Too young to be true.</w:t>
            </w:r>
          </w:p>
          <w:p w14:paraId="0781026B" w14:textId="77777777" w:rsidR="00F804B1" w:rsidRDefault="00F804B1" w:rsidP="00F804B1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5F969365" w14:textId="23C2E968" w:rsidR="000A20AB" w:rsidRPr="007F5BC4" w:rsidRDefault="000A20AB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160" w:type="dxa"/>
          </w:tcPr>
          <w:p w14:paraId="46270999" w14:textId="5C90170D" w:rsidR="00790D90" w:rsidRPr="007F5BC4" w:rsidRDefault="006628D4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PV</w:t>
            </w:r>
          </w:p>
        </w:tc>
      </w:tr>
      <w:tr w:rsidR="002E3A75" w:rsidRPr="007F5BC4" w14:paraId="169A15D5" w14:textId="02857E0C" w:rsidTr="006738AA">
        <w:tc>
          <w:tcPr>
            <w:tcW w:w="586" w:type="dxa"/>
          </w:tcPr>
          <w:p w14:paraId="0242F543" w14:textId="2C7AFBD3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lastRenderedPageBreak/>
              <w:t>12</w:t>
            </w:r>
          </w:p>
        </w:tc>
        <w:tc>
          <w:tcPr>
            <w:tcW w:w="1248" w:type="dxa"/>
          </w:tcPr>
          <w:p w14:paraId="5DC7B30D" w14:textId="7E78DAB8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512CDDE7" w14:textId="7D6BC199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The applicant works as {</w:t>
            </w:r>
            <w:r w:rsidRPr="007F5BC4">
              <w:rPr>
                <w:rFonts w:hint="eastAsia"/>
                <w:sz w:val="20"/>
                <w:szCs w:val="20"/>
                <w:lang w:eastAsia="zh-CN"/>
              </w:rPr>
              <w:t>“私家侦探”、“保镖”、“三陪公关”、“刑警”、“缉毒警”、“防爆警”、“消防警”、“杂技演员”、“井下旷工”、“海上作业人员”、“高空作业人员”、“同业人员但非银行从业人员”、“商贩”</w:t>
            </w:r>
            <w:r w:rsidRPr="007F5BC4">
              <w:rPr>
                <w:rFonts w:hint="eastAsia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243" w:type="dxa"/>
          </w:tcPr>
          <w:p w14:paraId="4149D224" w14:textId="29EEF50F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2521" w:type="dxa"/>
          </w:tcPr>
          <w:p w14:paraId="4FBB10B1" w14:textId="77777777" w:rsidR="00790D90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sz w:val="20"/>
                <w:szCs w:val="20"/>
                <w:lang w:val="en-US"/>
              </w:rPr>
              <w:t>Restricted works like porn, will be translated on week 22-25.</w:t>
            </w:r>
          </w:p>
          <w:p w14:paraId="480F8625" w14:textId="5C15766D" w:rsidR="000A20AB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56415199" w14:textId="2F90BABA" w:rsidR="00790D90" w:rsidRPr="007F5BC4" w:rsidRDefault="006628D4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4DB2EF87" w14:textId="24A470EA" w:rsidTr="006738AA">
        <w:tc>
          <w:tcPr>
            <w:tcW w:w="586" w:type="dxa"/>
          </w:tcPr>
          <w:p w14:paraId="30443E6F" w14:textId="0D29CA29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48" w:type="dxa"/>
          </w:tcPr>
          <w:p w14:paraId="451BE8B0" w14:textId="449904AA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5ABA82E6" w14:textId="3D54C905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 xml:space="preserve">The applicant works in </w:t>
            </w:r>
            <w:r w:rsidRPr="007F5BC4">
              <w:rPr>
                <w:sz w:val="20"/>
                <w:szCs w:val="20"/>
                <w:lang w:eastAsia="zh-CN"/>
              </w:rPr>
              <w:t xml:space="preserve">such industries as </w:t>
            </w:r>
            <w:r w:rsidRPr="007F5BC4">
              <w:rPr>
                <w:rFonts w:hint="eastAsia"/>
                <w:sz w:val="20"/>
                <w:szCs w:val="20"/>
                <w:lang w:eastAsia="zh-CN"/>
              </w:rPr>
              <w:t>{</w:t>
            </w:r>
            <w:r w:rsidRPr="007F5BC4">
              <w:rPr>
                <w:rFonts w:hint="eastAsia"/>
                <w:sz w:val="20"/>
                <w:szCs w:val="20"/>
                <w:lang w:eastAsia="zh-CN"/>
              </w:rPr>
              <w:t>“地下钱庄”、“非法传销”、“非法证券活动的信息咨询公司”、“荐股公司”、“国家安全局”、“军事保密机关及下属科研院所”、“野战部</w:t>
            </w:r>
            <w:r w:rsidRPr="007F5BC4">
              <w:rPr>
                <w:rFonts w:hint="eastAsia"/>
                <w:sz w:val="20"/>
                <w:szCs w:val="20"/>
                <w:lang w:eastAsia="zh-CN"/>
              </w:rPr>
              <w:lastRenderedPageBreak/>
              <w:t>队”、“卡拉</w:t>
            </w:r>
            <w:r w:rsidRPr="007F5BC4">
              <w:rPr>
                <w:rFonts w:hint="eastAsia"/>
                <w:sz w:val="20"/>
                <w:szCs w:val="20"/>
                <w:lang w:eastAsia="zh-CN"/>
              </w:rPr>
              <w:t>OK</w:t>
            </w:r>
            <w:r w:rsidRPr="007F5BC4">
              <w:rPr>
                <w:rFonts w:hint="eastAsia"/>
                <w:sz w:val="20"/>
                <w:szCs w:val="20"/>
                <w:lang w:eastAsia="zh-CN"/>
              </w:rPr>
              <w:t>”、“夜总会”、“歌舞厅”、“桑拿按摩中心”、“足浴保健”、“游戏机中心”、“综合娱乐城”、“小型钢贸行业”、“小型木材行业”、“小型水泥行业”、“康乐中心”</w:t>
            </w:r>
            <w:r w:rsidRPr="007F5BC4">
              <w:rPr>
                <w:rFonts w:hint="eastAsia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243" w:type="dxa"/>
          </w:tcPr>
          <w:p w14:paraId="403C9F06" w14:textId="78B0A7CB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lastRenderedPageBreak/>
              <w:t>Decline</w:t>
            </w:r>
          </w:p>
        </w:tc>
        <w:tc>
          <w:tcPr>
            <w:tcW w:w="2521" w:type="dxa"/>
          </w:tcPr>
          <w:p w14:paraId="482EDA9D" w14:textId="77777777" w:rsidR="00790D90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sz w:val="20"/>
                <w:szCs w:val="20"/>
                <w:lang w:val="en-US"/>
              </w:rPr>
              <w:t>Restricted industries like porn, will be translated on week 22-25.</w:t>
            </w:r>
          </w:p>
          <w:p w14:paraId="70AD917A" w14:textId="7553FE44" w:rsidR="000A20AB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538C7DC6" w14:textId="4DF74A30" w:rsidR="00790D90" w:rsidRPr="007F5BC4" w:rsidRDefault="006628D4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2E3A75" w:rsidRPr="007F5BC4" w14:paraId="521788E5" w14:textId="1E173B2B" w:rsidTr="006738AA">
        <w:tc>
          <w:tcPr>
            <w:tcW w:w="586" w:type="dxa"/>
          </w:tcPr>
          <w:p w14:paraId="23E31D88" w14:textId="24AA0C87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1248" w:type="dxa"/>
          </w:tcPr>
          <w:p w14:paraId="5AF0B2EF" w14:textId="32899D71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</w:tc>
        <w:tc>
          <w:tcPr>
            <w:tcW w:w="2546" w:type="dxa"/>
          </w:tcPr>
          <w:p w14:paraId="5F0D746E" w14:textId="1C19B560" w:rsidR="00790D90" w:rsidRPr="007F5BC4" w:rsidRDefault="00790D90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customer must have at least 2 emergency contacts, the primary of which must be </w:t>
            </w:r>
            <w:r w:rsidRPr="007F5BC4">
              <w:rPr>
                <w:sz w:val="20"/>
                <w:szCs w:val="20"/>
                <w:lang w:val="en-US" w:eastAsia="zh-CN"/>
              </w:rPr>
              <w:t xml:space="preserve">spouse, parent or children (must be </w:t>
            </w:r>
            <w:r>
              <w:rPr>
                <w:sz w:val="20"/>
                <w:szCs w:val="20"/>
                <w:lang w:val="en-US" w:eastAsia="zh-CN"/>
              </w:rPr>
              <w:t>over 22 years old</w:t>
            </w:r>
            <w:r w:rsidRPr="007F5BC4">
              <w:rPr>
                <w:sz w:val="20"/>
                <w:szCs w:val="20"/>
                <w:lang w:val="en-US" w:eastAsia="zh-CN"/>
              </w:rPr>
              <w:t>).</w:t>
            </w:r>
          </w:p>
        </w:tc>
        <w:tc>
          <w:tcPr>
            <w:tcW w:w="1243" w:type="dxa"/>
          </w:tcPr>
          <w:p w14:paraId="22389899" w14:textId="4A0210DF" w:rsidR="00790D90" w:rsidRPr="007F5BC4" w:rsidRDefault="00790D90" w:rsidP="006738AA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Suspend and require modification</w:t>
            </w:r>
          </w:p>
        </w:tc>
        <w:tc>
          <w:tcPr>
            <w:tcW w:w="2521" w:type="dxa"/>
          </w:tcPr>
          <w:p w14:paraId="7042E9FD" w14:textId="64019318" w:rsidR="00790D9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160" w:type="dxa"/>
          </w:tcPr>
          <w:p w14:paraId="7C459DAF" w14:textId="2AFEE2EA" w:rsidR="00790D90" w:rsidRPr="007F5BC4" w:rsidRDefault="00624181" w:rsidP="002E3A75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Site</w:t>
            </w:r>
          </w:p>
        </w:tc>
      </w:tr>
    </w:tbl>
    <w:p w14:paraId="4C06C071" w14:textId="77777777" w:rsidR="00FB582E" w:rsidRPr="007F5BC4" w:rsidRDefault="00FB582E" w:rsidP="00E57EFF">
      <w:pPr>
        <w:pStyle w:val="ListParagraph"/>
        <w:spacing w:line="360" w:lineRule="auto"/>
        <w:ind w:left="1680" w:firstLineChars="0" w:firstLine="0"/>
        <w:rPr>
          <w:sz w:val="20"/>
          <w:szCs w:val="20"/>
        </w:rPr>
      </w:pPr>
    </w:p>
    <w:p w14:paraId="633D9194" w14:textId="77777777" w:rsidR="00FB582E" w:rsidRPr="007F5BC4" w:rsidRDefault="00FB582E" w:rsidP="003C6D73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In case of decline</w:t>
      </w:r>
    </w:p>
    <w:p w14:paraId="4EB4EB15" w14:textId="2CC654AE" w:rsidR="00FB582E" w:rsidRPr="006738AA" w:rsidRDefault="00E14837" w:rsidP="006738AA">
      <w:pPr>
        <w:pStyle w:val="ListParagraph"/>
        <w:numPr>
          <w:ilvl w:val="0"/>
          <w:numId w:val="38"/>
        </w:numPr>
        <w:spacing w:line="360" w:lineRule="auto"/>
        <w:ind w:firstLineChars="0"/>
        <w:rPr>
          <w:b/>
          <w:sz w:val="20"/>
          <w:szCs w:val="20"/>
        </w:rPr>
      </w:pPr>
      <w:r w:rsidRPr="006738AA">
        <w:rPr>
          <w:sz w:val="20"/>
          <w:szCs w:val="20"/>
        </w:rPr>
        <w:t>PV sends decline message to the customer</w:t>
      </w:r>
      <w:r w:rsidR="00FB582E" w:rsidRPr="006738AA">
        <w:rPr>
          <w:sz w:val="20"/>
          <w:szCs w:val="20"/>
        </w:rPr>
        <w:t>.</w:t>
      </w:r>
    </w:p>
    <w:p w14:paraId="4FAB6EA7" w14:textId="422988C4" w:rsidR="000F72F4" w:rsidRDefault="000F72F4" w:rsidP="006738AA">
      <w:pPr>
        <w:pStyle w:val="ListParagraph"/>
        <w:numPr>
          <w:ilvl w:val="0"/>
          <w:numId w:val="38"/>
        </w:numPr>
        <w:ind w:firstLineChars="0"/>
        <w:rPr>
          <w:b/>
          <w:sz w:val="20"/>
          <w:szCs w:val="20"/>
        </w:rPr>
      </w:pPr>
      <w:r w:rsidRPr="000F72F4">
        <w:rPr>
          <w:b/>
          <w:sz w:val="20"/>
          <w:szCs w:val="20"/>
        </w:rPr>
        <w:t xml:space="preserve">Site will add the potential customer’s ID and computer’s </w:t>
      </w:r>
      <w:r>
        <w:rPr>
          <w:b/>
          <w:sz w:val="20"/>
          <w:szCs w:val="20"/>
        </w:rPr>
        <w:t>Mobile phone to the CRM</w:t>
      </w:r>
      <w:r w:rsidRPr="000F72F4">
        <w:rPr>
          <w:b/>
          <w:sz w:val="20"/>
          <w:szCs w:val="20"/>
        </w:rPr>
        <w:t xml:space="preserve"> black list, saving the exact reason of declining.</w:t>
      </w:r>
    </w:p>
    <w:p w14:paraId="3BC0E390" w14:textId="5CF7C765" w:rsidR="000F72F4" w:rsidRDefault="000F72F4" w:rsidP="006738AA">
      <w:pPr>
        <w:pStyle w:val="ListParagraph"/>
        <w:numPr>
          <w:ilvl w:val="0"/>
          <w:numId w:val="38"/>
        </w:numPr>
        <w:ind w:firstLineChars="0"/>
        <w:rPr>
          <w:b/>
          <w:sz w:val="20"/>
          <w:szCs w:val="20"/>
        </w:rPr>
      </w:pPr>
      <w:r>
        <w:rPr>
          <w:b/>
          <w:sz w:val="20"/>
          <w:szCs w:val="20"/>
        </w:rPr>
        <w:t>CRM blacklist check description:</w:t>
      </w:r>
    </w:p>
    <w:tbl>
      <w:tblPr>
        <w:tblStyle w:val="TableGrid"/>
        <w:tblW w:w="8375" w:type="dxa"/>
        <w:tblInd w:w="1075" w:type="dxa"/>
        <w:tblLook w:val="04A0" w:firstRow="1" w:lastRow="0" w:firstColumn="1" w:lastColumn="0" w:noHBand="0" w:noVBand="1"/>
      </w:tblPr>
      <w:tblGrid>
        <w:gridCol w:w="818"/>
        <w:gridCol w:w="5295"/>
        <w:gridCol w:w="2262"/>
      </w:tblGrid>
      <w:tr w:rsidR="000F72F4" w:rsidRPr="00CA3566" w14:paraId="5CF24977" w14:textId="77777777" w:rsidTr="008E1E80">
        <w:tc>
          <w:tcPr>
            <w:tcW w:w="450" w:type="dxa"/>
            <w:shd w:val="clear" w:color="auto" w:fill="D9D9D9" w:themeFill="background1" w:themeFillShade="D9"/>
          </w:tcPr>
          <w:p w14:paraId="7F45A68D" w14:textId="77777777" w:rsidR="000F72F4" w:rsidRPr="00CA3566" w:rsidRDefault="000F72F4" w:rsidP="008E1E80">
            <w:pPr>
              <w:pStyle w:val="ListParagraph"/>
              <w:spacing w:after="120"/>
              <w:ind w:firstLine="482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A3566">
              <w:rPr>
                <w:rFonts w:cstheme="minorHAnsi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5585" w:type="dxa"/>
            <w:shd w:val="clear" w:color="auto" w:fill="D9D9D9" w:themeFill="background1" w:themeFillShade="D9"/>
          </w:tcPr>
          <w:p w14:paraId="2E136683" w14:textId="77777777" w:rsidR="000F72F4" w:rsidRPr="00CA3566" w:rsidRDefault="000F72F4" w:rsidP="008E1E80">
            <w:pPr>
              <w:pStyle w:val="ListParagraph"/>
              <w:spacing w:after="120"/>
              <w:ind w:firstLine="482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A3566">
              <w:rPr>
                <w:rFonts w:cstheme="minorHAnsi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395069A9" w14:textId="77777777" w:rsidR="000F72F4" w:rsidRPr="00CA3566" w:rsidRDefault="000F72F4" w:rsidP="008E1E80">
            <w:pPr>
              <w:pStyle w:val="ListParagraph"/>
              <w:spacing w:after="120"/>
              <w:ind w:firstLine="482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A3566">
              <w:rPr>
                <w:rFonts w:cstheme="minorHAnsi"/>
                <w:b/>
                <w:sz w:val="24"/>
                <w:szCs w:val="24"/>
                <w:lang w:val="en-US"/>
              </w:rPr>
              <w:t>Logic</w:t>
            </w:r>
          </w:p>
        </w:tc>
      </w:tr>
      <w:tr w:rsidR="000F72F4" w:rsidRPr="00CA3566" w14:paraId="7F3D2782" w14:textId="77777777" w:rsidTr="008E1E80">
        <w:tc>
          <w:tcPr>
            <w:tcW w:w="450" w:type="dxa"/>
          </w:tcPr>
          <w:p w14:paraId="55F94899" w14:textId="77777777" w:rsidR="000F72F4" w:rsidRPr="00CA3566" w:rsidRDefault="000F72F4" w:rsidP="008E1E80">
            <w:pPr>
              <w:pStyle w:val="ListParagraph"/>
              <w:spacing w:after="120"/>
              <w:ind w:firstLine="48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3566">
              <w:rPr>
                <w:rFonts w:cstheme="minorHAnsi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5585" w:type="dxa"/>
          </w:tcPr>
          <w:p w14:paraId="576304C6" w14:textId="77777777" w:rsidR="000F72F4" w:rsidRPr="00CA3566" w:rsidRDefault="000F72F4" w:rsidP="008E1E80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CA3566">
              <w:rPr>
                <w:rFonts w:cstheme="minorHAnsi"/>
                <w:sz w:val="24"/>
                <w:szCs w:val="24"/>
                <w:lang w:val="en-US"/>
              </w:rPr>
              <w:t>Found</w:t>
            </w:r>
          </w:p>
        </w:tc>
        <w:tc>
          <w:tcPr>
            <w:tcW w:w="2340" w:type="dxa"/>
          </w:tcPr>
          <w:p w14:paraId="0CBB0F0D" w14:textId="77777777" w:rsidR="000F72F4" w:rsidRPr="00CA3566" w:rsidRDefault="000F72F4" w:rsidP="008E1E80">
            <w:pPr>
              <w:jc w:val="center"/>
              <w:rPr>
                <w:sz w:val="24"/>
                <w:szCs w:val="24"/>
              </w:rPr>
            </w:pPr>
            <w:r w:rsidRPr="00CA3566">
              <w:rPr>
                <w:rFonts w:cstheme="minorHAnsi"/>
                <w:sz w:val="24"/>
                <w:szCs w:val="24"/>
                <w:lang w:val="en-US"/>
              </w:rPr>
              <w:t>Decline</w:t>
            </w:r>
          </w:p>
        </w:tc>
      </w:tr>
      <w:tr w:rsidR="000F72F4" w:rsidRPr="00CA3566" w14:paraId="7E807FB3" w14:textId="77777777" w:rsidTr="008E1E80">
        <w:tc>
          <w:tcPr>
            <w:tcW w:w="450" w:type="dxa"/>
          </w:tcPr>
          <w:p w14:paraId="6821927F" w14:textId="77777777" w:rsidR="000F72F4" w:rsidRPr="00CA3566" w:rsidRDefault="000F72F4" w:rsidP="008E1E80">
            <w:pPr>
              <w:pStyle w:val="ListParagraph"/>
              <w:spacing w:after="120"/>
              <w:ind w:firstLine="48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3566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585" w:type="dxa"/>
          </w:tcPr>
          <w:p w14:paraId="6AFDFE1B" w14:textId="77777777" w:rsidR="000F72F4" w:rsidRPr="00CA3566" w:rsidRDefault="000F72F4" w:rsidP="008E1E80">
            <w:pPr>
              <w:spacing w:after="120"/>
              <w:rPr>
                <w:rFonts w:cstheme="minorHAnsi"/>
                <w:sz w:val="24"/>
                <w:szCs w:val="24"/>
                <w:lang w:val="en-US"/>
              </w:rPr>
            </w:pPr>
            <w:r w:rsidRPr="00CA3566">
              <w:rPr>
                <w:rFonts w:cstheme="minorHAnsi"/>
                <w:sz w:val="24"/>
                <w:szCs w:val="24"/>
                <w:lang w:val="en-US"/>
              </w:rPr>
              <w:t xml:space="preserve">Not found </w:t>
            </w:r>
          </w:p>
        </w:tc>
        <w:tc>
          <w:tcPr>
            <w:tcW w:w="2340" w:type="dxa"/>
          </w:tcPr>
          <w:p w14:paraId="2D0A4832" w14:textId="77777777" w:rsidR="000F72F4" w:rsidRPr="00CA3566" w:rsidRDefault="000F72F4" w:rsidP="008E1E80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3566">
              <w:rPr>
                <w:rFonts w:cstheme="minorHAnsi"/>
                <w:sz w:val="24"/>
                <w:szCs w:val="24"/>
                <w:lang w:val="en-US"/>
              </w:rPr>
              <w:t>Continue</w:t>
            </w:r>
          </w:p>
        </w:tc>
      </w:tr>
    </w:tbl>
    <w:p w14:paraId="7A77BE23" w14:textId="77777777" w:rsidR="000F72F4" w:rsidRPr="006738AA" w:rsidRDefault="000F72F4" w:rsidP="006738AA">
      <w:pPr>
        <w:pStyle w:val="ListParagraph"/>
        <w:ind w:left="2400" w:firstLineChars="0" w:firstLine="0"/>
        <w:rPr>
          <w:b/>
          <w:sz w:val="20"/>
          <w:szCs w:val="20"/>
        </w:rPr>
      </w:pPr>
    </w:p>
    <w:p w14:paraId="4D42B092" w14:textId="42B51A72" w:rsidR="00D2297E" w:rsidRPr="007F5BC4" w:rsidRDefault="00607686" w:rsidP="003C6D73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12" w:name="_Toc442973187"/>
      <w:r w:rsidRPr="007F5BC4">
        <w:rPr>
          <w:b/>
          <w:sz w:val="20"/>
          <w:szCs w:val="20"/>
        </w:rPr>
        <w:t>Identity Verification</w:t>
      </w:r>
      <w:bookmarkEnd w:id="12"/>
    </w:p>
    <w:p w14:paraId="53722E62" w14:textId="77777777" w:rsidR="00BD1B04" w:rsidRPr="007F5BC4" w:rsidRDefault="00E30400" w:rsidP="00BA785E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Description</w:t>
      </w:r>
    </w:p>
    <w:p w14:paraId="3EC5C993" w14:textId="103C48D1" w:rsidR="006628D4" w:rsidRDefault="006628D4" w:rsidP="00E57EFF">
      <w:pPr>
        <w:pStyle w:val="ListParagraph"/>
        <w:numPr>
          <w:ilvl w:val="0"/>
          <w:numId w:val="12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ID recognition and ID falsify check will be proceeded on website in automatic regime</w:t>
      </w:r>
    </w:p>
    <w:p w14:paraId="5E6A510C" w14:textId="12E38DDB" w:rsidR="00BD1B04" w:rsidRPr="007F5BC4" w:rsidRDefault="00BD1B04" w:rsidP="00E57EFF">
      <w:pPr>
        <w:pStyle w:val="ListParagraph"/>
        <w:numPr>
          <w:ilvl w:val="0"/>
          <w:numId w:val="12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The customer uploads a picture of the ID card then the pattern recognition tool on the backend will extract the ID # and the name automatically.</w:t>
      </w:r>
    </w:p>
    <w:p w14:paraId="2FB42555" w14:textId="77777777" w:rsidR="00BD1B04" w:rsidRPr="007F5BC4" w:rsidRDefault="00BD1B04" w:rsidP="00E57EFF">
      <w:pPr>
        <w:pStyle w:val="ListParagraph"/>
        <w:numPr>
          <w:ilvl w:val="0"/>
          <w:numId w:val="12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The customer is allowed to modify the ID # and the name manually if the recognition is not correct. When both info is right, submit.</w:t>
      </w:r>
    </w:p>
    <w:p w14:paraId="2BC34E22" w14:textId="0AEB54C6" w:rsidR="000E483D" w:rsidRPr="00B00C2A" w:rsidRDefault="00BD1B04" w:rsidP="007F5BC4">
      <w:pPr>
        <w:pStyle w:val="ListParagraph"/>
        <w:numPr>
          <w:ilvl w:val="0"/>
          <w:numId w:val="12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The customer is required to take picture with his ID card held beside his face and then submit it to the system.</w:t>
      </w:r>
    </w:p>
    <w:p w14:paraId="2DC5AA9C" w14:textId="77777777" w:rsidR="000E483D" w:rsidRPr="007F5BC4" w:rsidRDefault="00BD1B04" w:rsidP="00E57EFF">
      <w:pPr>
        <w:pStyle w:val="ListParagraph"/>
        <w:numPr>
          <w:ilvl w:val="0"/>
          <w:numId w:val="12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A</w:t>
      </w:r>
      <w:r w:rsidRPr="007F5BC4">
        <w:rPr>
          <w:rFonts w:hint="eastAsia"/>
          <w:sz w:val="20"/>
          <w:szCs w:val="20"/>
        </w:rPr>
        <w:t xml:space="preserve">fter </w:t>
      </w:r>
      <w:r w:rsidRPr="007F5BC4">
        <w:rPr>
          <w:sz w:val="20"/>
          <w:szCs w:val="20"/>
        </w:rPr>
        <w:t>submission, the system will make queries to NCIIC (National Citizen Identity Inquiry Center) data base to validate the ID #, name and the picture. The ID #, name and the real face will be automatically compared against the ID #, name and</w:t>
      </w:r>
      <w:r w:rsidR="00E30400" w:rsidRPr="007F5BC4">
        <w:rPr>
          <w:sz w:val="20"/>
          <w:szCs w:val="20"/>
        </w:rPr>
        <w:t xml:space="preserve"> ID picture in NCIIC data base.</w:t>
      </w:r>
    </w:p>
    <w:p w14:paraId="4D016075" w14:textId="0725D9F8" w:rsidR="00E30400" w:rsidRPr="007F5BC4" w:rsidRDefault="000E483D" w:rsidP="00E57EFF">
      <w:pPr>
        <w:pStyle w:val="ListParagraph"/>
        <w:numPr>
          <w:ilvl w:val="0"/>
          <w:numId w:val="12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The service returns similarity rate for customer’s photo and photo in database</w:t>
      </w:r>
      <w:r w:rsidRPr="00B00C2A">
        <w:rPr>
          <w:sz w:val="20"/>
          <w:szCs w:val="20"/>
        </w:rPr>
        <w:t xml:space="preserve"> (</w:t>
      </w:r>
      <w:r w:rsidRPr="007F5BC4">
        <w:rPr>
          <w:sz w:val="20"/>
          <w:szCs w:val="20"/>
        </w:rPr>
        <w:t>range is 1-100%)</w:t>
      </w:r>
    </w:p>
    <w:p w14:paraId="48DE44AA" w14:textId="63B9F752" w:rsidR="00BD1B04" w:rsidRPr="006738AA" w:rsidRDefault="00E30400" w:rsidP="00E57EFF">
      <w:pPr>
        <w:pStyle w:val="ListParagraph"/>
        <w:numPr>
          <w:ilvl w:val="0"/>
          <w:numId w:val="12"/>
        </w:numPr>
        <w:spacing w:line="360" w:lineRule="auto"/>
        <w:ind w:firstLineChars="0"/>
        <w:rPr>
          <w:sz w:val="20"/>
          <w:szCs w:val="20"/>
          <w:highlight w:val="cyan"/>
        </w:rPr>
      </w:pPr>
      <w:r w:rsidRPr="006738AA">
        <w:rPr>
          <w:sz w:val="20"/>
          <w:szCs w:val="20"/>
          <w:highlight w:val="cyan"/>
        </w:rPr>
        <w:t>If the similarity</w:t>
      </w:r>
      <w:r w:rsidR="000E483D" w:rsidRPr="006738AA">
        <w:rPr>
          <w:sz w:val="20"/>
          <w:szCs w:val="20"/>
          <w:highlight w:val="cyan"/>
        </w:rPr>
        <w:t xml:space="preserve"> rate is below </w:t>
      </w:r>
      <w:r w:rsidR="00EC77AF" w:rsidRPr="006738AA">
        <w:rPr>
          <w:sz w:val="20"/>
          <w:szCs w:val="20"/>
          <w:highlight w:val="cyan"/>
        </w:rPr>
        <w:t>70</w:t>
      </w:r>
      <w:r w:rsidRPr="006738AA">
        <w:rPr>
          <w:sz w:val="20"/>
          <w:szCs w:val="20"/>
          <w:highlight w:val="cyan"/>
        </w:rPr>
        <w:t>%, decline.</w:t>
      </w:r>
    </w:p>
    <w:p w14:paraId="11FD17A2" w14:textId="77777777" w:rsidR="00E30400" w:rsidRPr="007F5BC4" w:rsidRDefault="00E30400" w:rsidP="00E57EFF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In case of decline</w:t>
      </w:r>
    </w:p>
    <w:p w14:paraId="35806E94" w14:textId="77777777" w:rsidR="00E30400" w:rsidRPr="007F5BC4" w:rsidRDefault="00E30400" w:rsidP="00E57EFF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The customer cannot proceed the current application session until his identity is verified.</w:t>
      </w:r>
    </w:p>
    <w:p w14:paraId="1B1EFD9B" w14:textId="77777777" w:rsidR="00E30400" w:rsidRPr="007F5BC4" w:rsidRDefault="00E30400" w:rsidP="00E57EFF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Notification message:</w:t>
      </w:r>
      <w:r w:rsidRPr="007F5BC4">
        <w:rPr>
          <w:sz w:val="20"/>
          <w:szCs w:val="20"/>
        </w:rPr>
        <w:t xml:space="preserve"> Your ID info failed to be verified. Please check your pictures and resubmit.</w:t>
      </w:r>
    </w:p>
    <w:p w14:paraId="2C614284" w14:textId="77777777" w:rsidR="000F72F4" w:rsidRDefault="00BA785E" w:rsidP="006738AA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If the customer fails for 3 times, terminate this application and add this ID info to the blacklist of the platform.</w:t>
      </w:r>
    </w:p>
    <w:p w14:paraId="5DC06F63" w14:textId="00E4F828" w:rsidR="000F72F4" w:rsidRPr="006738AA" w:rsidRDefault="000F72F4" w:rsidP="006738AA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  <w:r w:rsidRPr="006738AA">
        <w:rPr>
          <w:rFonts w:cstheme="minorHAnsi"/>
          <w:sz w:val="24"/>
        </w:rPr>
        <w:t xml:space="preserve">CRM will add the potential customer’s ID and Mobile phone to the “CRM” black list for </w:t>
      </w:r>
      <w:r>
        <w:rPr>
          <w:rFonts w:cstheme="minorHAnsi"/>
          <w:sz w:val="24"/>
        </w:rPr>
        <w:t>30</w:t>
      </w:r>
      <w:r w:rsidRPr="006738AA">
        <w:rPr>
          <w:rFonts w:cstheme="minorHAnsi"/>
          <w:sz w:val="24"/>
        </w:rPr>
        <w:t xml:space="preserve"> days, saving the exact reason of declining.</w:t>
      </w:r>
    </w:p>
    <w:p w14:paraId="4C634861" w14:textId="77777777" w:rsidR="000F72F4" w:rsidRPr="007F5BC4" w:rsidRDefault="000F72F4" w:rsidP="00BA785E">
      <w:pPr>
        <w:pStyle w:val="ListParagraph"/>
        <w:numPr>
          <w:ilvl w:val="0"/>
          <w:numId w:val="14"/>
        </w:numPr>
        <w:spacing w:line="360" w:lineRule="auto"/>
        <w:ind w:firstLineChars="0"/>
        <w:rPr>
          <w:sz w:val="20"/>
          <w:szCs w:val="20"/>
        </w:rPr>
      </w:pPr>
    </w:p>
    <w:p w14:paraId="47DAE9BA" w14:textId="50B219B6" w:rsidR="00A16CD9" w:rsidRPr="007F5BC4" w:rsidRDefault="00A16CD9" w:rsidP="00BA785E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13" w:name="_Toc442973188"/>
      <w:r w:rsidRPr="007F5BC4">
        <w:rPr>
          <w:b/>
          <w:sz w:val="20"/>
          <w:szCs w:val="20"/>
        </w:rPr>
        <w:t xml:space="preserve">External </w:t>
      </w:r>
      <w:r w:rsidR="00563998" w:rsidRPr="007F5BC4">
        <w:rPr>
          <w:b/>
          <w:sz w:val="20"/>
          <w:szCs w:val="20"/>
        </w:rPr>
        <w:t>Blacklist &amp; Multiple Debt</w:t>
      </w:r>
      <w:bookmarkEnd w:id="13"/>
    </w:p>
    <w:p w14:paraId="1DCA03C9" w14:textId="77777777" w:rsidR="00EB1276" w:rsidRPr="007F5BC4" w:rsidRDefault="00EB1276" w:rsidP="00E57EFF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Description</w:t>
      </w:r>
    </w:p>
    <w:tbl>
      <w:tblPr>
        <w:tblStyle w:val="TableGrid"/>
        <w:tblW w:w="8503" w:type="dxa"/>
        <w:tblInd w:w="355" w:type="dxa"/>
        <w:tblLook w:val="04A0" w:firstRow="1" w:lastRow="0" w:firstColumn="1" w:lastColumn="0" w:noHBand="0" w:noVBand="1"/>
      </w:tblPr>
      <w:tblGrid>
        <w:gridCol w:w="763"/>
        <w:gridCol w:w="1343"/>
        <w:gridCol w:w="1700"/>
        <w:gridCol w:w="1253"/>
        <w:gridCol w:w="1612"/>
        <w:gridCol w:w="1832"/>
      </w:tblGrid>
      <w:tr w:rsidR="00AB5309" w:rsidRPr="007F5BC4" w14:paraId="77804BE1" w14:textId="201D1993" w:rsidTr="006738AA">
        <w:trPr>
          <w:tblHeader/>
        </w:trPr>
        <w:tc>
          <w:tcPr>
            <w:tcW w:w="763" w:type="dxa"/>
            <w:shd w:val="clear" w:color="auto" w:fill="7B7B7B" w:themeFill="accent3" w:themeFillShade="BF"/>
          </w:tcPr>
          <w:p w14:paraId="100883E9" w14:textId="77777777" w:rsidR="00AB5309" w:rsidRPr="007F5BC4" w:rsidRDefault="00AB5309" w:rsidP="003C6D73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Rule #</w:t>
            </w:r>
          </w:p>
        </w:tc>
        <w:tc>
          <w:tcPr>
            <w:tcW w:w="1343" w:type="dxa"/>
            <w:shd w:val="clear" w:color="auto" w:fill="7B7B7B" w:themeFill="accent3" w:themeFillShade="BF"/>
          </w:tcPr>
          <w:p w14:paraId="31B94E13" w14:textId="77777777" w:rsidR="00AB5309" w:rsidRPr="007F5BC4" w:rsidRDefault="00AB5309" w:rsidP="00CF3717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Data Sources</w:t>
            </w:r>
          </w:p>
        </w:tc>
        <w:tc>
          <w:tcPr>
            <w:tcW w:w="1700" w:type="dxa"/>
            <w:shd w:val="clear" w:color="auto" w:fill="7B7B7B" w:themeFill="accent3" w:themeFillShade="BF"/>
          </w:tcPr>
          <w:p w14:paraId="2CF4ECDF" w14:textId="77777777" w:rsidR="00AB5309" w:rsidRPr="007F5BC4" w:rsidRDefault="00AB5309" w:rsidP="00BA785E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Rule Descrption</w:t>
            </w:r>
          </w:p>
        </w:tc>
        <w:tc>
          <w:tcPr>
            <w:tcW w:w="1253" w:type="dxa"/>
            <w:shd w:val="clear" w:color="auto" w:fill="7B7B7B" w:themeFill="accent3" w:themeFillShade="BF"/>
          </w:tcPr>
          <w:p w14:paraId="4B2FE2CE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Result</w:t>
            </w:r>
          </w:p>
        </w:tc>
        <w:tc>
          <w:tcPr>
            <w:tcW w:w="1612" w:type="dxa"/>
            <w:shd w:val="clear" w:color="auto" w:fill="7B7B7B" w:themeFill="accent3" w:themeFillShade="BF"/>
          </w:tcPr>
          <w:p w14:paraId="071CD0BB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Comment</w:t>
            </w:r>
            <w:r w:rsidRPr="007F5BC4">
              <w:rPr>
                <w:b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832" w:type="dxa"/>
            <w:shd w:val="clear" w:color="auto" w:fill="7B7B7B" w:themeFill="accent3" w:themeFillShade="BF"/>
          </w:tcPr>
          <w:p w14:paraId="176AD6ED" w14:textId="5D68B9BF" w:rsidR="00AB5309" w:rsidRPr="006628D4" w:rsidRDefault="00AB5309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Easy launch</w:t>
            </w:r>
            <w:r w:rsidR="009056F6" w:rsidRPr="00E70F93">
              <w:rPr>
                <w:b/>
                <w:sz w:val="20"/>
                <w:szCs w:val="20"/>
                <w:lang w:val="en-US"/>
              </w:rPr>
              <w:t xml:space="preserve">– </w:t>
            </w:r>
            <w:r w:rsidR="009056F6">
              <w:rPr>
                <w:b/>
                <w:sz w:val="20"/>
                <w:szCs w:val="20"/>
                <w:lang w:val="en-US"/>
              </w:rPr>
              <w:t>“PV” means manual check on Phone verification stage</w:t>
            </w:r>
          </w:p>
        </w:tc>
      </w:tr>
      <w:tr w:rsidR="00AB5309" w:rsidRPr="007F5BC4" w14:paraId="372977B9" w14:textId="56238621" w:rsidTr="006738AA">
        <w:tc>
          <w:tcPr>
            <w:tcW w:w="763" w:type="dxa"/>
          </w:tcPr>
          <w:p w14:paraId="361BB260" w14:textId="44054D00" w:rsidR="00AB5309" w:rsidRPr="007F5BC4" w:rsidRDefault="00AB5309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43" w:type="dxa"/>
          </w:tcPr>
          <w:p w14:paraId="5F96E537" w14:textId="77777777" w:rsidR="00AB5309" w:rsidRPr="007F5BC4" w:rsidRDefault="00AB5309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Tongdun</w:t>
            </w:r>
          </w:p>
        </w:tc>
        <w:tc>
          <w:tcPr>
            <w:tcW w:w="1700" w:type="dxa"/>
          </w:tcPr>
          <w:p w14:paraId="3AE44EBD" w14:textId="77777777" w:rsidR="00AB5309" w:rsidRPr="007F5BC4" w:rsidRDefault="00AB5309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applicant's cell # or ID # appears in the blacklist published by </w:t>
            </w:r>
            <w:r w:rsidRPr="007F5BC4">
              <w:rPr>
                <w:sz w:val="20"/>
                <w:szCs w:val="20"/>
                <w:lang w:val="en-US" w:eastAsia="zh-CN"/>
              </w:rPr>
              <w:t>supreme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 courts.</w:t>
            </w:r>
          </w:p>
        </w:tc>
        <w:tc>
          <w:tcPr>
            <w:tcW w:w="1253" w:type="dxa"/>
          </w:tcPr>
          <w:p w14:paraId="63AD87BE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612" w:type="dxa"/>
          </w:tcPr>
          <w:p w14:paraId="133D711F" w14:textId="579D14E6" w:rsidR="00AB5309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832" w:type="dxa"/>
          </w:tcPr>
          <w:p w14:paraId="2BDD80F2" w14:textId="02187957" w:rsidR="00AB5309" w:rsidRPr="007F5BC4" w:rsidRDefault="00624181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AB5309" w:rsidRPr="007F5BC4" w14:paraId="0C2CACC7" w14:textId="4BBC0001" w:rsidTr="006738AA">
        <w:tc>
          <w:tcPr>
            <w:tcW w:w="763" w:type="dxa"/>
          </w:tcPr>
          <w:p w14:paraId="4CE2B64B" w14:textId="19CE8DC6" w:rsidR="00AB5309" w:rsidRPr="007F5BC4" w:rsidRDefault="00AB5309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43" w:type="dxa"/>
          </w:tcPr>
          <w:p w14:paraId="30783D07" w14:textId="77777777" w:rsidR="00AB5309" w:rsidRPr="007F5BC4" w:rsidRDefault="00AB5309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Tongdun</w:t>
            </w:r>
          </w:p>
        </w:tc>
        <w:tc>
          <w:tcPr>
            <w:tcW w:w="1700" w:type="dxa"/>
          </w:tcPr>
          <w:p w14:paraId="0FCA10F5" w14:textId="77777777" w:rsidR="00AB5309" w:rsidRPr="007F5BC4" w:rsidRDefault="00AB5309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cell # </w:t>
            </w:r>
            <w:r w:rsidRPr="007F5BC4">
              <w:rPr>
                <w:sz w:val="20"/>
                <w:szCs w:val="20"/>
                <w:lang w:val="en-US" w:eastAsia="zh-CN"/>
              </w:rPr>
              <w:t>of emergency contact(s)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 appears in the blacklist published by </w:t>
            </w:r>
            <w:r w:rsidRPr="007F5BC4">
              <w:rPr>
                <w:sz w:val="20"/>
                <w:szCs w:val="20"/>
                <w:lang w:val="en-US" w:eastAsia="zh-CN"/>
              </w:rPr>
              <w:t>supreme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 courts.</w:t>
            </w:r>
          </w:p>
        </w:tc>
        <w:tc>
          <w:tcPr>
            <w:tcW w:w="1253" w:type="dxa"/>
          </w:tcPr>
          <w:p w14:paraId="55F9518E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612" w:type="dxa"/>
          </w:tcPr>
          <w:p w14:paraId="58BAAA86" w14:textId="7BA76BE9" w:rsidR="00AB5309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832" w:type="dxa"/>
          </w:tcPr>
          <w:p w14:paraId="0658FCD6" w14:textId="0E635E56" w:rsidR="00AB5309" w:rsidRPr="007F5BC4" w:rsidRDefault="00624181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AB5309" w:rsidRPr="007F5BC4" w14:paraId="2A097FE8" w14:textId="0484C37F" w:rsidTr="006738AA">
        <w:tc>
          <w:tcPr>
            <w:tcW w:w="763" w:type="dxa"/>
          </w:tcPr>
          <w:p w14:paraId="022E1E2E" w14:textId="3B36590B" w:rsidR="00AB5309" w:rsidRPr="007F5BC4" w:rsidRDefault="00AB5309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343" w:type="dxa"/>
          </w:tcPr>
          <w:p w14:paraId="3E488DD9" w14:textId="77777777" w:rsidR="00AB5309" w:rsidRPr="007F5BC4" w:rsidRDefault="00AB5309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Tongdun</w:t>
            </w:r>
          </w:p>
        </w:tc>
        <w:tc>
          <w:tcPr>
            <w:tcW w:w="1700" w:type="dxa"/>
          </w:tcPr>
          <w:p w14:paraId="00768E16" w14:textId="77777777" w:rsidR="00AB5309" w:rsidRPr="007F5BC4" w:rsidRDefault="00AB5309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applicant's </w:t>
            </w:r>
            <w:r w:rsidRPr="007F5BC4">
              <w:rPr>
                <w:sz w:val="20"/>
                <w:szCs w:val="20"/>
                <w:lang w:val="en-US" w:eastAsia="zh-CN"/>
              </w:rPr>
              <w:t xml:space="preserve">cell # or 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device </w:t>
            </w:r>
            <w:r w:rsidRPr="007F5BC4">
              <w:rPr>
                <w:sz w:val="20"/>
                <w:szCs w:val="20"/>
                <w:lang w:val="en-US" w:eastAsia="zh-CN"/>
              </w:rPr>
              <w:t>is marked as stolen.</w:t>
            </w:r>
          </w:p>
        </w:tc>
        <w:tc>
          <w:tcPr>
            <w:tcW w:w="1253" w:type="dxa"/>
          </w:tcPr>
          <w:p w14:paraId="5F359AB6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612" w:type="dxa"/>
          </w:tcPr>
          <w:p w14:paraId="267D2537" w14:textId="304FED46" w:rsidR="00AB5309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832" w:type="dxa"/>
          </w:tcPr>
          <w:p w14:paraId="744C898B" w14:textId="05DAABB1" w:rsidR="00AB5309" w:rsidRPr="007F5BC4" w:rsidRDefault="00624181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AB5309" w:rsidRPr="007F5BC4" w14:paraId="3C60B260" w14:textId="128EB801" w:rsidTr="006738AA">
        <w:tc>
          <w:tcPr>
            <w:tcW w:w="763" w:type="dxa"/>
          </w:tcPr>
          <w:p w14:paraId="497CA15A" w14:textId="55AD7032" w:rsidR="00AB5309" w:rsidRPr="007F5BC4" w:rsidRDefault="00AB5309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343" w:type="dxa"/>
          </w:tcPr>
          <w:p w14:paraId="4D46CAC4" w14:textId="77777777" w:rsidR="00AB5309" w:rsidRPr="007F5BC4" w:rsidRDefault="00AB5309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Tongdun</w:t>
            </w:r>
          </w:p>
        </w:tc>
        <w:tc>
          <w:tcPr>
            <w:tcW w:w="1700" w:type="dxa"/>
          </w:tcPr>
          <w:p w14:paraId="2FDDAF93" w14:textId="77777777" w:rsidR="00AB5309" w:rsidRPr="007F5BC4" w:rsidRDefault="00AB5309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applicant's device </w:t>
            </w:r>
            <w:r w:rsidRPr="007F5BC4">
              <w:rPr>
                <w:sz w:val="20"/>
                <w:szCs w:val="20"/>
                <w:lang w:val="en-US" w:eastAsia="zh-CN"/>
              </w:rPr>
              <w:t>is marked as robot.</w:t>
            </w:r>
          </w:p>
        </w:tc>
        <w:tc>
          <w:tcPr>
            <w:tcW w:w="1253" w:type="dxa"/>
          </w:tcPr>
          <w:p w14:paraId="66A5633B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612" w:type="dxa"/>
          </w:tcPr>
          <w:p w14:paraId="71DCBD8D" w14:textId="19BC7A04" w:rsidR="00AB5309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832" w:type="dxa"/>
          </w:tcPr>
          <w:p w14:paraId="0835CA1F" w14:textId="6ED19EC5" w:rsidR="00AB5309" w:rsidRPr="007F5BC4" w:rsidRDefault="00624181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</w:tbl>
    <w:p w14:paraId="479D2FB7" w14:textId="77777777" w:rsidR="00563998" w:rsidRPr="007F5BC4" w:rsidRDefault="00563998" w:rsidP="00E57EFF">
      <w:pPr>
        <w:pStyle w:val="ListParagraph"/>
        <w:spacing w:line="360" w:lineRule="auto"/>
        <w:ind w:left="1985" w:firstLineChars="0" w:firstLine="0"/>
        <w:rPr>
          <w:sz w:val="20"/>
          <w:szCs w:val="20"/>
        </w:rPr>
      </w:pPr>
    </w:p>
    <w:p w14:paraId="7B255098" w14:textId="77777777" w:rsidR="00515D9F" w:rsidRPr="007F5BC4" w:rsidRDefault="00EB1276" w:rsidP="00515D9F">
      <w:pPr>
        <w:pStyle w:val="ListParagraph"/>
        <w:numPr>
          <w:ilvl w:val="0"/>
          <w:numId w:val="13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In case of decline</w:t>
      </w:r>
    </w:p>
    <w:p w14:paraId="6A402E35" w14:textId="08AEF9DE" w:rsidR="00563998" w:rsidRPr="007F5BC4" w:rsidRDefault="00583890" w:rsidP="00515D9F">
      <w:pPr>
        <w:pStyle w:val="ListParagraph"/>
        <w:spacing w:line="360" w:lineRule="auto"/>
        <w:ind w:left="1680" w:firstLineChars="0" w:firstLine="0"/>
        <w:rPr>
          <w:sz w:val="20"/>
          <w:szCs w:val="20"/>
        </w:rPr>
      </w:pPr>
      <w:r>
        <w:rPr>
          <w:sz w:val="20"/>
          <w:szCs w:val="20"/>
        </w:rPr>
        <w:t>PV sends decline message to the customer</w:t>
      </w:r>
      <w:r w:rsidR="00563998" w:rsidRPr="007F5BC4">
        <w:rPr>
          <w:rFonts w:hint="eastAsia"/>
          <w:sz w:val="20"/>
          <w:szCs w:val="20"/>
        </w:rPr>
        <w:t>.</w:t>
      </w:r>
    </w:p>
    <w:p w14:paraId="350EBF88" w14:textId="10122000" w:rsidR="001850EF" w:rsidRPr="007F5BC4" w:rsidRDefault="001850EF" w:rsidP="00E57EFF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14" w:name="_Toc442973189"/>
      <w:r w:rsidRPr="007F5BC4">
        <w:rPr>
          <w:b/>
          <w:sz w:val="20"/>
          <w:szCs w:val="20"/>
        </w:rPr>
        <w:t>Credit Rules Based on Compound Big Data Sources</w:t>
      </w:r>
      <w:bookmarkEnd w:id="14"/>
    </w:p>
    <w:p w14:paraId="686FE8DD" w14:textId="1747987F" w:rsidR="001850EF" w:rsidRPr="007F5BC4" w:rsidRDefault="00E479E1" w:rsidP="00E57EFF">
      <w:pPr>
        <w:pStyle w:val="ListParagraph"/>
        <w:numPr>
          <w:ilvl w:val="2"/>
          <w:numId w:val="1"/>
        </w:numPr>
        <w:spacing w:line="360" w:lineRule="auto"/>
        <w:ind w:firstLineChars="0"/>
        <w:outlineLvl w:val="2"/>
        <w:rPr>
          <w:b/>
          <w:sz w:val="20"/>
          <w:szCs w:val="20"/>
        </w:rPr>
      </w:pPr>
      <w:bookmarkStart w:id="15" w:name="_Toc442973190"/>
      <w:r w:rsidRPr="007F5BC4">
        <w:rPr>
          <w:b/>
          <w:sz w:val="20"/>
          <w:szCs w:val="20"/>
        </w:rPr>
        <w:t>Credit Background</w:t>
      </w:r>
      <w:bookmarkEnd w:id="15"/>
    </w:p>
    <w:p w14:paraId="1FC2B50C" w14:textId="77777777" w:rsidR="001850EF" w:rsidRPr="007F5BC4" w:rsidRDefault="001850EF" w:rsidP="003C6D73">
      <w:pPr>
        <w:pStyle w:val="ListParagraph"/>
        <w:numPr>
          <w:ilvl w:val="0"/>
          <w:numId w:val="13"/>
        </w:numPr>
        <w:spacing w:line="360" w:lineRule="auto"/>
        <w:ind w:left="1985" w:firstLineChars="0" w:hanging="425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Description</w:t>
      </w:r>
    </w:p>
    <w:tbl>
      <w:tblPr>
        <w:tblStyle w:val="TableGrid"/>
        <w:tblW w:w="8550" w:type="dxa"/>
        <w:tblInd w:w="355" w:type="dxa"/>
        <w:tblLook w:val="04A0" w:firstRow="1" w:lastRow="0" w:firstColumn="1" w:lastColumn="0" w:noHBand="0" w:noVBand="1"/>
      </w:tblPr>
      <w:tblGrid>
        <w:gridCol w:w="720"/>
        <w:gridCol w:w="1350"/>
        <w:gridCol w:w="1710"/>
        <w:gridCol w:w="1260"/>
        <w:gridCol w:w="1843"/>
        <w:gridCol w:w="1667"/>
      </w:tblGrid>
      <w:tr w:rsidR="00AB5309" w:rsidRPr="007F5BC4" w14:paraId="38C50123" w14:textId="61D16214" w:rsidTr="006738AA">
        <w:trPr>
          <w:tblHeader/>
        </w:trPr>
        <w:tc>
          <w:tcPr>
            <w:tcW w:w="720" w:type="dxa"/>
            <w:shd w:val="clear" w:color="auto" w:fill="7B7B7B" w:themeFill="accent3" w:themeFillShade="BF"/>
          </w:tcPr>
          <w:p w14:paraId="7791E77F" w14:textId="77777777" w:rsidR="00AB5309" w:rsidRPr="007F5BC4" w:rsidRDefault="00AB5309" w:rsidP="003C6D73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Rule #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14:paraId="336AFA15" w14:textId="77777777" w:rsidR="00AB5309" w:rsidRPr="007F5BC4" w:rsidRDefault="00AB5309" w:rsidP="00CF3717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Data Sources</w:t>
            </w:r>
          </w:p>
        </w:tc>
        <w:tc>
          <w:tcPr>
            <w:tcW w:w="1710" w:type="dxa"/>
            <w:shd w:val="clear" w:color="auto" w:fill="7B7B7B" w:themeFill="accent3" w:themeFillShade="BF"/>
          </w:tcPr>
          <w:p w14:paraId="2A08D6B7" w14:textId="77777777" w:rsidR="00AB5309" w:rsidRPr="007F5BC4" w:rsidRDefault="00AB5309" w:rsidP="00BA785E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Rule Descrption</w:t>
            </w:r>
          </w:p>
        </w:tc>
        <w:tc>
          <w:tcPr>
            <w:tcW w:w="1260" w:type="dxa"/>
            <w:shd w:val="clear" w:color="auto" w:fill="7B7B7B" w:themeFill="accent3" w:themeFillShade="BF"/>
          </w:tcPr>
          <w:p w14:paraId="3021F137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Result</w:t>
            </w:r>
          </w:p>
        </w:tc>
        <w:tc>
          <w:tcPr>
            <w:tcW w:w="1843" w:type="dxa"/>
            <w:shd w:val="clear" w:color="auto" w:fill="7B7B7B" w:themeFill="accent3" w:themeFillShade="BF"/>
          </w:tcPr>
          <w:p w14:paraId="212F9071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Comment</w:t>
            </w:r>
            <w:r w:rsidRPr="007F5BC4">
              <w:rPr>
                <w:b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667" w:type="dxa"/>
            <w:shd w:val="clear" w:color="auto" w:fill="7B7B7B" w:themeFill="accent3" w:themeFillShade="BF"/>
          </w:tcPr>
          <w:p w14:paraId="38AC853D" w14:textId="001512D2" w:rsidR="00AB5309" w:rsidRPr="00583890" w:rsidRDefault="00AB5309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Easy launch</w:t>
            </w:r>
            <w:r w:rsidR="009056F6" w:rsidRPr="00E70F93">
              <w:rPr>
                <w:b/>
                <w:sz w:val="20"/>
                <w:szCs w:val="20"/>
                <w:lang w:val="en-US"/>
              </w:rPr>
              <w:t xml:space="preserve">– </w:t>
            </w:r>
            <w:r w:rsidR="009056F6">
              <w:rPr>
                <w:b/>
                <w:sz w:val="20"/>
                <w:szCs w:val="20"/>
                <w:lang w:val="en-US"/>
              </w:rPr>
              <w:t>“PV” means manual check on Phone verification stage</w:t>
            </w:r>
          </w:p>
        </w:tc>
      </w:tr>
      <w:tr w:rsidR="00AB5309" w:rsidRPr="007F5BC4" w14:paraId="48E61304" w14:textId="6CDD6432" w:rsidTr="006738AA">
        <w:tc>
          <w:tcPr>
            <w:tcW w:w="720" w:type="dxa"/>
          </w:tcPr>
          <w:p w14:paraId="1470EF95" w14:textId="3A5ACBBE" w:rsidR="00AB5309" w:rsidRPr="007F5BC4" w:rsidRDefault="00AB5309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50" w:type="dxa"/>
          </w:tcPr>
          <w:p w14:paraId="4BA3E099" w14:textId="77777777" w:rsidR="00AB5309" w:rsidRPr="007F5BC4" w:rsidRDefault="00AB5309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Internal</w:t>
            </w:r>
          </w:p>
          <w:p w14:paraId="68EC33A2" w14:textId="77777777" w:rsidR="00AB5309" w:rsidRPr="007F5BC4" w:rsidRDefault="00AB5309" w:rsidP="00BA785E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sz w:val="20"/>
                <w:szCs w:val="20"/>
                <w:lang w:eastAsia="zh-CN"/>
              </w:rPr>
              <w:t>Cell Data</w:t>
            </w:r>
          </w:p>
        </w:tc>
        <w:tc>
          <w:tcPr>
            <w:tcW w:w="1710" w:type="dxa"/>
          </w:tcPr>
          <w:p w14:paraId="4885B6D3" w14:textId="7051FF4B" w:rsidR="00AB5309" w:rsidRPr="007F5BC4" w:rsidRDefault="003D7FF9" w:rsidP="00C15360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 w:eastAsia="zh-CN"/>
              </w:rPr>
              <w:t>T</w:t>
            </w:r>
            <w:r w:rsidR="00AB5309" w:rsidRPr="007F5BC4">
              <w:rPr>
                <w:rFonts w:hint="eastAsia"/>
                <w:sz w:val="20"/>
                <w:szCs w:val="20"/>
                <w:lang w:val="en-US" w:eastAsia="zh-CN"/>
              </w:rPr>
              <w:t>he applicant's direct contact(s) was on</w:t>
            </w:r>
            <w:r w:rsidR="00AB5309" w:rsidRPr="007F5BC4">
              <w:rPr>
                <w:sz w:val="20"/>
                <w:szCs w:val="20"/>
                <w:lang w:val="en-US" w:eastAsia="zh-CN"/>
              </w:rPr>
              <w:t>ce 7+ dpd on the platform.</w:t>
            </w:r>
          </w:p>
        </w:tc>
        <w:tc>
          <w:tcPr>
            <w:tcW w:w="1260" w:type="dxa"/>
          </w:tcPr>
          <w:p w14:paraId="4CC3A8D9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843" w:type="dxa"/>
          </w:tcPr>
          <w:p w14:paraId="74FEF2D6" w14:textId="14BBDFC7" w:rsidR="00AB5309" w:rsidRDefault="00AB5309" w:rsidP="003D7FF9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The applicant's direct contact(s)</w:t>
            </w:r>
            <w:r w:rsidRPr="007F5BC4">
              <w:rPr>
                <w:sz w:val="20"/>
                <w:szCs w:val="20"/>
                <w:lang w:val="en-US" w:eastAsia="zh-CN"/>
              </w:rPr>
              <w:t xml:space="preserve"> refers to the cell #s</w:t>
            </w:r>
            <w:r w:rsidR="00C15360">
              <w:rPr>
                <w:sz w:val="20"/>
                <w:szCs w:val="20"/>
                <w:lang w:val="en-US" w:eastAsia="zh-CN"/>
              </w:rPr>
              <w:t xml:space="preserve"> </w:t>
            </w:r>
            <w:r w:rsidRPr="007F5BC4">
              <w:rPr>
                <w:sz w:val="20"/>
                <w:szCs w:val="20"/>
                <w:lang w:val="en-US" w:eastAsia="zh-CN"/>
              </w:rPr>
              <w:t>in the cell communication history of the applicant.</w:t>
            </w:r>
          </w:p>
          <w:p w14:paraId="093171C4" w14:textId="4C457B90" w:rsidR="00C4731C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0459BC0B" w14:textId="2AD88C3D" w:rsidR="00AB5309" w:rsidRPr="00AB5309" w:rsidRDefault="00BB2E2B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AB5309" w:rsidRPr="007F5BC4" w14:paraId="59444F24" w14:textId="7B32D4E6" w:rsidTr="006738AA">
        <w:tc>
          <w:tcPr>
            <w:tcW w:w="720" w:type="dxa"/>
          </w:tcPr>
          <w:p w14:paraId="6A11C31F" w14:textId="68E42432" w:rsidR="00AB5309" w:rsidRPr="007F5BC4" w:rsidRDefault="00AB5309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50" w:type="dxa"/>
          </w:tcPr>
          <w:p w14:paraId="46776AC8" w14:textId="77777777" w:rsidR="00AB5309" w:rsidRPr="007F5BC4" w:rsidRDefault="00AB5309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Tongdun</w:t>
            </w:r>
          </w:p>
          <w:p w14:paraId="6E48516C" w14:textId="5D7C6ED9" w:rsidR="00AB5309" w:rsidRPr="007F5BC4" w:rsidRDefault="00AB5309" w:rsidP="00BA785E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768831C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The applicant's direct contact(s) appears in the blacklist published by </w:t>
            </w:r>
            <w:r w:rsidRPr="007F5BC4">
              <w:rPr>
                <w:sz w:val="20"/>
                <w:szCs w:val="20"/>
                <w:lang w:val="en-US" w:eastAsia="zh-CN"/>
              </w:rPr>
              <w:t>supreme</w:t>
            </w: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 xml:space="preserve"> courts.</w:t>
            </w:r>
          </w:p>
        </w:tc>
        <w:tc>
          <w:tcPr>
            <w:tcW w:w="1260" w:type="dxa"/>
          </w:tcPr>
          <w:p w14:paraId="2F7AB226" w14:textId="77777777" w:rsidR="00AB5309" w:rsidRPr="007F5BC4" w:rsidRDefault="00AB5309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843" w:type="dxa"/>
          </w:tcPr>
          <w:p w14:paraId="1AF93658" w14:textId="77777777" w:rsidR="00AB5309" w:rsidRDefault="00AB5309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rFonts w:hint="eastAsia"/>
                <w:sz w:val="20"/>
                <w:szCs w:val="20"/>
                <w:lang w:val="en-US" w:eastAsia="zh-CN"/>
              </w:rPr>
              <w:t>The applicant's direct contact(s)</w:t>
            </w:r>
            <w:r w:rsidRPr="007F5BC4">
              <w:rPr>
                <w:sz w:val="20"/>
                <w:szCs w:val="20"/>
                <w:lang w:val="en-US" w:eastAsia="zh-CN"/>
              </w:rPr>
              <w:t xml:space="preserve"> refers to the cell #s in the cell communication history of the applicant.</w:t>
            </w:r>
          </w:p>
          <w:p w14:paraId="111121A4" w14:textId="72F84A1F" w:rsidR="00C4731C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681E874B" w14:textId="22ED7A14" w:rsidR="00AB5309" w:rsidRPr="00AB5309" w:rsidRDefault="00624181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PV</w:t>
            </w:r>
          </w:p>
        </w:tc>
      </w:tr>
      <w:tr w:rsidR="00097838" w:rsidRPr="007F5BC4" w14:paraId="174DCC13" w14:textId="77777777" w:rsidTr="00C80F59">
        <w:trPr>
          <w:trHeight w:val="423"/>
        </w:trPr>
        <w:tc>
          <w:tcPr>
            <w:tcW w:w="720" w:type="dxa"/>
          </w:tcPr>
          <w:p w14:paraId="74161002" w14:textId="5309DBC5" w:rsidR="00097838" w:rsidRPr="006738AA" w:rsidRDefault="00CC0F10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1350" w:type="dxa"/>
          </w:tcPr>
          <w:p w14:paraId="0D7122EE" w14:textId="62E1AB8B" w:rsidR="00097838" w:rsidRPr="006738AA" w:rsidRDefault="00097838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</w:tcPr>
          <w:p w14:paraId="4855AC3F" w14:textId="1E9AB8CA" w:rsidR="00097838" w:rsidRPr="006738AA" w:rsidRDefault="00097838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Within 7 days, applicant applies in &gt;=6 platforms</w:t>
            </w:r>
          </w:p>
        </w:tc>
        <w:tc>
          <w:tcPr>
            <w:tcW w:w="1260" w:type="dxa"/>
          </w:tcPr>
          <w:p w14:paraId="19BDD809" w14:textId="30AFE697" w:rsidR="00097838" w:rsidRPr="006738AA" w:rsidRDefault="00097838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2315A15F" w14:textId="3FDE7664" w:rsidR="00097838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0FDC73A9" w14:textId="672DF416" w:rsidR="00097838" w:rsidRPr="006738AA" w:rsidRDefault="00097838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01E8ACA3" w14:textId="77777777" w:rsidTr="006738AA">
        <w:trPr>
          <w:trHeight w:val="423"/>
        </w:trPr>
        <w:tc>
          <w:tcPr>
            <w:tcW w:w="720" w:type="dxa"/>
          </w:tcPr>
          <w:p w14:paraId="36E8DC67" w14:textId="7C56CA03" w:rsidR="00CC0F10" w:rsidRPr="006738AA" w:rsidRDefault="002B1EEA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50" w:type="dxa"/>
          </w:tcPr>
          <w:p w14:paraId="1E5C333C" w14:textId="56339785" w:rsidR="00CC0F10" w:rsidRPr="006738AA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52265A24" w14:textId="1C4E7C0B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1st urgent contact phone number in the name list of default name list_not close relative</w:t>
            </w:r>
          </w:p>
        </w:tc>
        <w:tc>
          <w:tcPr>
            <w:tcW w:w="1260" w:type="dxa"/>
          </w:tcPr>
          <w:p w14:paraId="245CECA6" w14:textId="2D3179A2" w:rsidR="00CC0F10" w:rsidRPr="006738AA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1BEF606B" w14:textId="336C852F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4952A09E" w14:textId="420FCA4D" w:rsidR="00CC0F10" w:rsidRPr="006738AA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487F8A72" w14:textId="77777777" w:rsidTr="006738AA">
        <w:trPr>
          <w:trHeight w:val="423"/>
        </w:trPr>
        <w:tc>
          <w:tcPr>
            <w:tcW w:w="720" w:type="dxa"/>
          </w:tcPr>
          <w:p w14:paraId="158351FA" w14:textId="54904FCE" w:rsidR="00CC0F10" w:rsidRPr="006738AA" w:rsidRDefault="002B1EEA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50" w:type="dxa"/>
          </w:tcPr>
          <w:p w14:paraId="69EC9F3C" w14:textId="5FEF1F0A" w:rsidR="00CC0F10" w:rsidRPr="006738AA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35A5C293" w14:textId="7376F9A0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 xml:space="preserve">1st urgent contact phone number in the name list of fake number or database of proxy number _not </w:t>
            </w: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lastRenderedPageBreak/>
              <w:t>close relative</w:t>
            </w:r>
          </w:p>
        </w:tc>
        <w:tc>
          <w:tcPr>
            <w:tcW w:w="1260" w:type="dxa"/>
          </w:tcPr>
          <w:p w14:paraId="33264BF5" w14:textId="72D0D47F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Decline</w:t>
            </w:r>
          </w:p>
        </w:tc>
        <w:tc>
          <w:tcPr>
            <w:tcW w:w="1843" w:type="dxa"/>
          </w:tcPr>
          <w:p w14:paraId="5F3CC594" w14:textId="0850FDBE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397494DC" w14:textId="5074F4E3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754521A6" w14:textId="77777777" w:rsidTr="006738AA">
        <w:trPr>
          <w:trHeight w:val="423"/>
        </w:trPr>
        <w:tc>
          <w:tcPr>
            <w:tcW w:w="720" w:type="dxa"/>
          </w:tcPr>
          <w:p w14:paraId="16BD7BCB" w14:textId="5B665613" w:rsidR="00CC0F10" w:rsidRPr="006738AA" w:rsidRDefault="002B1EEA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 w:eastAsia="zh-CN"/>
              </w:rPr>
              <w:lastRenderedPageBreak/>
              <w:t>6</w:t>
            </w:r>
          </w:p>
        </w:tc>
        <w:tc>
          <w:tcPr>
            <w:tcW w:w="1350" w:type="dxa"/>
          </w:tcPr>
          <w:p w14:paraId="7E42D257" w14:textId="6277DB3A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648C6244" w14:textId="365357BA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2nd urgent contact phone number in the name list of default name list_not close relative</w:t>
            </w:r>
          </w:p>
        </w:tc>
        <w:tc>
          <w:tcPr>
            <w:tcW w:w="1260" w:type="dxa"/>
          </w:tcPr>
          <w:p w14:paraId="78A2C4E8" w14:textId="31E37FE8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1769024D" w14:textId="33BC536C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328A0DEE" w14:textId="7FAEC025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2A08A3B9" w14:textId="77777777" w:rsidTr="006738AA">
        <w:trPr>
          <w:trHeight w:val="423"/>
        </w:trPr>
        <w:tc>
          <w:tcPr>
            <w:tcW w:w="720" w:type="dxa"/>
          </w:tcPr>
          <w:p w14:paraId="6F77D15F" w14:textId="406B0BD3" w:rsidR="00CC0F10" w:rsidRPr="006738AA" w:rsidRDefault="002B1EEA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50" w:type="dxa"/>
          </w:tcPr>
          <w:p w14:paraId="62A81183" w14:textId="2B2233B0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64B4ACEC" w14:textId="365943ED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2nd urgent contact phone number in the name list of fake number or database of proxy number_not close relative</w:t>
            </w:r>
          </w:p>
        </w:tc>
        <w:tc>
          <w:tcPr>
            <w:tcW w:w="1260" w:type="dxa"/>
          </w:tcPr>
          <w:p w14:paraId="025ACDE1" w14:textId="6E0E359D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7098D2AE" w14:textId="119317F0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31D741EB" w14:textId="322BB0B6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35821E10" w14:textId="77777777" w:rsidTr="006738AA">
        <w:trPr>
          <w:trHeight w:val="423"/>
        </w:trPr>
        <w:tc>
          <w:tcPr>
            <w:tcW w:w="720" w:type="dxa"/>
          </w:tcPr>
          <w:p w14:paraId="6CEB901B" w14:textId="6228747D" w:rsidR="00CC0F10" w:rsidRPr="006738AA" w:rsidRDefault="002B1EEA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50" w:type="dxa"/>
          </w:tcPr>
          <w:p w14:paraId="240451AC" w14:textId="5A25A4D4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54BE02AF" w14:textId="198FAE45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 xml:space="preserve">If customer's Email is listed in default but </w:t>
            </w: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lastRenderedPageBreak/>
              <w:t>repaid name list</w:t>
            </w:r>
          </w:p>
        </w:tc>
        <w:tc>
          <w:tcPr>
            <w:tcW w:w="1260" w:type="dxa"/>
          </w:tcPr>
          <w:p w14:paraId="1879CD31" w14:textId="51270684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Decline</w:t>
            </w:r>
          </w:p>
        </w:tc>
        <w:tc>
          <w:tcPr>
            <w:tcW w:w="1843" w:type="dxa"/>
          </w:tcPr>
          <w:p w14:paraId="13C18D92" w14:textId="71513105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0360D96F" w14:textId="6131CBF8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60A87D12" w14:textId="77777777" w:rsidTr="006738AA">
        <w:trPr>
          <w:trHeight w:val="423"/>
        </w:trPr>
        <w:tc>
          <w:tcPr>
            <w:tcW w:w="720" w:type="dxa"/>
          </w:tcPr>
          <w:p w14:paraId="3C66CFB1" w14:textId="16B33214" w:rsidR="00CC0F10" w:rsidRPr="006738AA" w:rsidRDefault="002B1EEA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1350" w:type="dxa"/>
          </w:tcPr>
          <w:p w14:paraId="4F3A9A8F" w14:textId="71313433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164830F3" w14:textId="381D585F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Email is listed in default name list</w:t>
            </w:r>
          </w:p>
        </w:tc>
        <w:tc>
          <w:tcPr>
            <w:tcW w:w="1260" w:type="dxa"/>
          </w:tcPr>
          <w:p w14:paraId="6A8A9B50" w14:textId="4E6AD703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62753F60" w14:textId="236502F6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470D349E" w14:textId="73C779D5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3F42316F" w14:textId="77777777" w:rsidTr="006738AA">
        <w:trPr>
          <w:trHeight w:val="423"/>
        </w:trPr>
        <w:tc>
          <w:tcPr>
            <w:tcW w:w="720" w:type="dxa"/>
          </w:tcPr>
          <w:p w14:paraId="40E1A59C" w14:textId="3172105C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B1EEA">
              <w:rPr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350" w:type="dxa"/>
          </w:tcPr>
          <w:p w14:paraId="2B9B25BE" w14:textId="07AC8AE8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7A03BC37" w14:textId="58D3FD0B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Email is listed in high risk name list</w:t>
            </w:r>
          </w:p>
        </w:tc>
        <w:tc>
          <w:tcPr>
            <w:tcW w:w="1260" w:type="dxa"/>
          </w:tcPr>
          <w:p w14:paraId="7C589425" w14:textId="4699E839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6D384D8B" w14:textId="55E4D69E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2403C250" w14:textId="196EB8B0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57A3A541" w14:textId="77777777" w:rsidTr="006738AA">
        <w:trPr>
          <w:trHeight w:val="423"/>
        </w:trPr>
        <w:tc>
          <w:tcPr>
            <w:tcW w:w="720" w:type="dxa"/>
          </w:tcPr>
          <w:p w14:paraId="35F4BE9E" w14:textId="5EC2351E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B1EE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50" w:type="dxa"/>
          </w:tcPr>
          <w:p w14:paraId="09418D51" w14:textId="01599BDC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32D70EB4" w14:textId="579F623E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ID &amp; name in listed in default highly possibility name list</w:t>
            </w:r>
          </w:p>
        </w:tc>
        <w:tc>
          <w:tcPr>
            <w:tcW w:w="1260" w:type="dxa"/>
          </w:tcPr>
          <w:p w14:paraId="7F5BE4A8" w14:textId="47AFF395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035FF600" w14:textId="38A3D6F8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136CFFF2" w14:textId="44206515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793EB3A3" w14:textId="77777777" w:rsidTr="006738AA">
        <w:trPr>
          <w:trHeight w:val="423"/>
        </w:trPr>
        <w:tc>
          <w:tcPr>
            <w:tcW w:w="720" w:type="dxa"/>
          </w:tcPr>
          <w:p w14:paraId="58AB1B5E" w14:textId="5650B743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B1EE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50" w:type="dxa"/>
          </w:tcPr>
          <w:p w14:paraId="3745CD13" w14:textId="65BCF586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0BD92946" w14:textId="1888B6CC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ID is listed in default name list</w:t>
            </w:r>
          </w:p>
        </w:tc>
        <w:tc>
          <w:tcPr>
            <w:tcW w:w="1260" w:type="dxa"/>
          </w:tcPr>
          <w:p w14:paraId="25110DF7" w14:textId="29D2BB2F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1A5184AA" w14:textId="340A038E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445B2F9F" w14:textId="1463CAC6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327BD603" w14:textId="77777777" w:rsidTr="006738AA">
        <w:trPr>
          <w:trHeight w:val="423"/>
        </w:trPr>
        <w:tc>
          <w:tcPr>
            <w:tcW w:w="720" w:type="dxa"/>
          </w:tcPr>
          <w:p w14:paraId="4E05CA72" w14:textId="3F43E789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B1EEA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50" w:type="dxa"/>
          </w:tcPr>
          <w:p w14:paraId="4F344BC8" w14:textId="1D241523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244C25BA" w14:textId="4FD97485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 xml:space="preserve">If customer's </w:t>
            </w: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lastRenderedPageBreak/>
              <w:t>ID is listed in high risk name list</w:t>
            </w:r>
          </w:p>
        </w:tc>
        <w:tc>
          <w:tcPr>
            <w:tcW w:w="1260" w:type="dxa"/>
          </w:tcPr>
          <w:p w14:paraId="185023E5" w14:textId="5366D975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Decline</w:t>
            </w:r>
          </w:p>
        </w:tc>
        <w:tc>
          <w:tcPr>
            <w:tcW w:w="1843" w:type="dxa"/>
          </w:tcPr>
          <w:p w14:paraId="557DBB11" w14:textId="7D2BBAE0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537E61D4" w14:textId="2BB13AF1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PV</w:t>
            </w:r>
          </w:p>
        </w:tc>
      </w:tr>
      <w:tr w:rsidR="00CC0F10" w:rsidRPr="007F5BC4" w14:paraId="0BA41FA8" w14:textId="77777777" w:rsidTr="006738AA">
        <w:trPr>
          <w:trHeight w:val="423"/>
        </w:trPr>
        <w:tc>
          <w:tcPr>
            <w:tcW w:w="720" w:type="dxa"/>
          </w:tcPr>
          <w:p w14:paraId="7A0936FA" w14:textId="1277437C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</w:t>
            </w:r>
            <w:r w:rsidR="002B1EE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50" w:type="dxa"/>
          </w:tcPr>
          <w:p w14:paraId="4E8F0AD5" w14:textId="0C4B9D89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609F6A83" w14:textId="6457E5EF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ID is listed in name list of default but repaid later name list</w:t>
            </w:r>
          </w:p>
        </w:tc>
        <w:tc>
          <w:tcPr>
            <w:tcW w:w="1260" w:type="dxa"/>
          </w:tcPr>
          <w:p w14:paraId="5EC61B53" w14:textId="492EF66F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71132307" w14:textId="44FB4A3C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0633C89F" w14:textId="29B0D3B9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08F0FABE" w14:textId="77777777" w:rsidTr="006738AA">
        <w:trPr>
          <w:trHeight w:val="423"/>
        </w:trPr>
        <w:tc>
          <w:tcPr>
            <w:tcW w:w="720" w:type="dxa"/>
          </w:tcPr>
          <w:p w14:paraId="41777AE4" w14:textId="2314EBAE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B1EE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50" w:type="dxa"/>
          </w:tcPr>
          <w:p w14:paraId="1FB245BD" w14:textId="4BE73EA0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152A2407" w14:textId="1B1CF6F1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phone number in high risk name list</w:t>
            </w:r>
          </w:p>
        </w:tc>
        <w:tc>
          <w:tcPr>
            <w:tcW w:w="1260" w:type="dxa"/>
          </w:tcPr>
          <w:p w14:paraId="0CB4D525" w14:textId="7FB71A0C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1061B38D" w14:textId="532DDB66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0F31EA2A" w14:textId="2E6F4741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53943BF6" w14:textId="77777777" w:rsidTr="006738AA">
        <w:trPr>
          <w:trHeight w:val="423"/>
        </w:trPr>
        <w:tc>
          <w:tcPr>
            <w:tcW w:w="720" w:type="dxa"/>
          </w:tcPr>
          <w:p w14:paraId="2E1F8005" w14:textId="10D96592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B1EE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50" w:type="dxa"/>
          </w:tcPr>
          <w:p w14:paraId="097F0880" w14:textId="015A6043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6975D151" w14:textId="413A2B5B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phone number in name list of default but repaid later name list</w:t>
            </w:r>
          </w:p>
        </w:tc>
        <w:tc>
          <w:tcPr>
            <w:tcW w:w="1260" w:type="dxa"/>
          </w:tcPr>
          <w:p w14:paraId="67EC00D1" w14:textId="7E0D5D0E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63E83D72" w14:textId="5A22C4AF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5F8A315A" w14:textId="61B7D71F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0B455E99" w14:textId="77777777" w:rsidTr="006738AA">
        <w:trPr>
          <w:trHeight w:val="423"/>
        </w:trPr>
        <w:tc>
          <w:tcPr>
            <w:tcW w:w="720" w:type="dxa"/>
          </w:tcPr>
          <w:p w14:paraId="2ED6909A" w14:textId="2F93177C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2B1EE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50" w:type="dxa"/>
          </w:tcPr>
          <w:p w14:paraId="787638B0" w14:textId="032B9F8B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6A69A27C" w14:textId="6F9E178D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 xml:space="preserve">If customer's phone number in name list </w:t>
            </w: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lastRenderedPageBreak/>
              <w:t>of default name list</w:t>
            </w:r>
          </w:p>
        </w:tc>
        <w:tc>
          <w:tcPr>
            <w:tcW w:w="1260" w:type="dxa"/>
          </w:tcPr>
          <w:p w14:paraId="718B5446" w14:textId="64C4B5F9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Decline</w:t>
            </w:r>
          </w:p>
        </w:tc>
        <w:tc>
          <w:tcPr>
            <w:tcW w:w="1843" w:type="dxa"/>
          </w:tcPr>
          <w:p w14:paraId="092CEA7C" w14:textId="4B1E18EE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1B2C3DA3" w14:textId="6985F901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PV</w:t>
            </w:r>
          </w:p>
        </w:tc>
      </w:tr>
      <w:tr w:rsidR="00CC0F10" w:rsidRPr="007F5BC4" w14:paraId="13C2B7D5" w14:textId="77777777" w:rsidTr="006738AA">
        <w:trPr>
          <w:trHeight w:val="423"/>
        </w:trPr>
        <w:tc>
          <w:tcPr>
            <w:tcW w:w="720" w:type="dxa"/>
          </w:tcPr>
          <w:p w14:paraId="54694B5A" w14:textId="3BEFD4EE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</w:t>
            </w:r>
            <w:r w:rsidR="002B1EEA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50" w:type="dxa"/>
          </w:tcPr>
          <w:p w14:paraId="667CAA97" w14:textId="3B9449A0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57A94D1A" w14:textId="1EFA5FBB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QQ in the name list of default name list</w:t>
            </w:r>
          </w:p>
        </w:tc>
        <w:tc>
          <w:tcPr>
            <w:tcW w:w="1260" w:type="dxa"/>
          </w:tcPr>
          <w:p w14:paraId="14FFCE04" w14:textId="53AE9C9D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348F34B0" w14:textId="6E29370D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74E5177B" w14:textId="6CBB1989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7F99C165" w14:textId="77777777" w:rsidTr="006738AA">
        <w:trPr>
          <w:trHeight w:val="423"/>
        </w:trPr>
        <w:tc>
          <w:tcPr>
            <w:tcW w:w="720" w:type="dxa"/>
          </w:tcPr>
          <w:p w14:paraId="2B3E9DAD" w14:textId="1A5F801A" w:rsidR="00CC0F10" w:rsidRPr="006738AA" w:rsidRDefault="002B1EEA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50" w:type="dxa"/>
          </w:tcPr>
          <w:p w14:paraId="1C33BDB5" w14:textId="42D951F5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080183A7" w14:textId="063744CE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QQ in the name list of high risk name list</w:t>
            </w:r>
          </w:p>
        </w:tc>
        <w:tc>
          <w:tcPr>
            <w:tcW w:w="1260" w:type="dxa"/>
          </w:tcPr>
          <w:p w14:paraId="3D24484D" w14:textId="60CF8930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33F69960" w14:textId="1874FB8F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1666C4D4" w14:textId="14CEF059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C0F10" w:rsidRPr="007F5BC4" w14:paraId="00493FCF" w14:textId="77777777" w:rsidTr="006738AA">
        <w:trPr>
          <w:trHeight w:val="423"/>
        </w:trPr>
        <w:tc>
          <w:tcPr>
            <w:tcW w:w="720" w:type="dxa"/>
          </w:tcPr>
          <w:p w14:paraId="4141EE45" w14:textId="1C9C2EE9" w:rsidR="00CC0F10" w:rsidRPr="006738AA" w:rsidRDefault="004F7F94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2B1EE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350" w:type="dxa"/>
          </w:tcPr>
          <w:p w14:paraId="195EA14A" w14:textId="2629F288" w:rsidR="00CC0F10" w:rsidRDefault="00CC0F10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3F7C82">
              <w:rPr>
                <w:sz w:val="20"/>
                <w:szCs w:val="20"/>
                <w:lang w:val="en-US"/>
              </w:rPr>
              <w:t>Tongdun</w:t>
            </w:r>
          </w:p>
        </w:tc>
        <w:tc>
          <w:tcPr>
            <w:tcW w:w="1710" w:type="dxa"/>
            <w:vAlign w:val="center"/>
          </w:tcPr>
          <w:p w14:paraId="5E5E4DA7" w14:textId="11574B56" w:rsidR="00CC0F10" w:rsidRPr="006738AA" w:rsidRDefault="00CC0F10" w:rsidP="00097838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 w:rsidRPr="006738AA">
              <w:rPr>
                <w:rFonts w:ascii="DengXian" w:eastAsia="DengXian" w:hAnsi="DengXian" w:hint="eastAsia"/>
                <w:color w:val="000000"/>
                <w:lang w:val="en-US"/>
              </w:rPr>
              <w:t>If customer's QQ in the name list of default but repaid later name list</w:t>
            </w:r>
          </w:p>
        </w:tc>
        <w:tc>
          <w:tcPr>
            <w:tcW w:w="1260" w:type="dxa"/>
          </w:tcPr>
          <w:p w14:paraId="62D5DB3B" w14:textId="61E74E1D" w:rsidR="00CC0F10" w:rsidRDefault="00CC0F10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43" w:type="dxa"/>
          </w:tcPr>
          <w:p w14:paraId="41483EED" w14:textId="35C0B3D3" w:rsidR="00CC0F10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667" w:type="dxa"/>
          </w:tcPr>
          <w:p w14:paraId="0BA2D16F" w14:textId="01AC88D4" w:rsidR="00CC0F10" w:rsidRDefault="00CC0F10" w:rsidP="00E57EFF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</w:tbl>
    <w:p w14:paraId="79435F2E" w14:textId="77777777" w:rsidR="00E479E1" w:rsidRPr="006738AA" w:rsidRDefault="00E479E1" w:rsidP="006738AA">
      <w:pPr>
        <w:spacing w:line="360" w:lineRule="auto"/>
        <w:rPr>
          <w:sz w:val="20"/>
          <w:szCs w:val="20"/>
        </w:rPr>
      </w:pPr>
    </w:p>
    <w:p w14:paraId="728DF0DB" w14:textId="77777777" w:rsidR="008A041C" w:rsidRPr="007F5BC4" w:rsidRDefault="001850EF" w:rsidP="00E57EFF">
      <w:pPr>
        <w:pStyle w:val="ListParagraph"/>
        <w:numPr>
          <w:ilvl w:val="0"/>
          <w:numId w:val="13"/>
        </w:numPr>
        <w:spacing w:line="360" w:lineRule="auto"/>
        <w:ind w:left="1985" w:firstLineChars="0" w:hanging="425"/>
        <w:rPr>
          <w:sz w:val="20"/>
          <w:szCs w:val="20"/>
        </w:rPr>
      </w:pPr>
      <w:r w:rsidRPr="007F5BC4">
        <w:rPr>
          <w:sz w:val="20"/>
          <w:szCs w:val="20"/>
        </w:rPr>
        <w:t>In case of decline</w:t>
      </w:r>
    </w:p>
    <w:p w14:paraId="65F289F5" w14:textId="6B862FEC" w:rsidR="008A041C" w:rsidRPr="007F5BC4" w:rsidRDefault="00BB2E2B" w:rsidP="00E57EFF">
      <w:pPr>
        <w:pStyle w:val="ListParagraph"/>
        <w:spacing w:line="360" w:lineRule="auto"/>
        <w:ind w:left="1985" w:firstLineChars="0" w:firstLine="0"/>
        <w:rPr>
          <w:sz w:val="20"/>
          <w:szCs w:val="20"/>
        </w:rPr>
      </w:pPr>
      <w:r>
        <w:rPr>
          <w:sz w:val="20"/>
          <w:szCs w:val="20"/>
        </w:rPr>
        <w:t>PV sends decline SMS</w:t>
      </w:r>
    </w:p>
    <w:p w14:paraId="2BC67D41" w14:textId="78BFDE5B" w:rsidR="006752E4" w:rsidRPr="007F5BC4" w:rsidRDefault="006752E4" w:rsidP="00E57EFF">
      <w:pPr>
        <w:pStyle w:val="ListParagraph"/>
        <w:numPr>
          <w:ilvl w:val="2"/>
          <w:numId w:val="1"/>
        </w:numPr>
        <w:spacing w:line="360" w:lineRule="auto"/>
        <w:ind w:firstLineChars="0"/>
        <w:outlineLvl w:val="2"/>
        <w:rPr>
          <w:b/>
          <w:sz w:val="20"/>
          <w:szCs w:val="20"/>
        </w:rPr>
      </w:pPr>
      <w:bookmarkStart w:id="16" w:name="_Toc442973191"/>
      <w:r w:rsidRPr="007F5BC4">
        <w:rPr>
          <w:b/>
          <w:sz w:val="20"/>
          <w:szCs w:val="20"/>
        </w:rPr>
        <w:t>Falsified Cell #</w:t>
      </w:r>
      <w:bookmarkEnd w:id="16"/>
    </w:p>
    <w:p w14:paraId="13BD2BEB" w14:textId="77777777" w:rsidR="00EB1276" w:rsidRPr="007F5BC4" w:rsidRDefault="00EB1276" w:rsidP="003C6D73">
      <w:pPr>
        <w:pStyle w:val="ListParagraph"/>
        <w:numPr>
          <w:ilvl w:val="0"/>
          <w:numId w:val="13"/>
        </w:numPr>
        <w:spacing w:line="360" w:lineRule="auto"/>
        <w:ind w:left="1985" w:firstLineChars="0" w:hanging="425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Description</w:t>
      </w:r>
    </w:p>
    <w:tbl>
      <w:tblPr>
        <w:tblStyle w:val="TableGrid"/>
        <w:tblW w:w="8550" w:type="dxa"/>
        <w:tblInd w:w="355" w:type="dxa"/>
        <w:tblLook w:val="04A0" w:firstRow="1" w:lastRow="0" w:firstColumn="1" w:lastColumn="0" w:noHBand="0" w:noVBand="1"/>
      </w:tblPr>
      <w:tblGrid>
        <w:gridCol w:w="772"/>
        <w:gridCol w:w="1298"/>
        <w:gridCol w:w="1725"/>
        <w:gridCol w:w="1245"/>
        <w:gridCol w:w="1800"/>
        <w:gridCol w:w="1710"/>
      </w:tblGrid>
      <w:tr w:rsidR="00BB2E2B" w:rsidRPr="007F5BC4" w14:paraId="639065AF" w14:textId="366FB430" w:rsidTr="00BB2E2B">
        <w:trPr>
          <w:tblHeader/>
        </w:trPr>
        <w:tc>
          <w:tcPr>
            <w:tcW w:w="772" w:type="dxa"/>
            <w:shd w:val="clear" w:color="auto" w:fill="7B7B7B" w:themeFill="accent3" w:themeFillShade="BF"/>
          </w:tcPr>
          <w:p w14:paraId="334B4AE0" w14:textId="77777777" w:rsidR="00BB2E2B" w:rsidRPr="007F5BC4" w:rsidRDefault="00BB2E2B" w:rsidP="003C6D73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lastRenderedPageBreak/>
              <w:t>Rule #</w:t>
            </w:r>
          </w:p>
        </w:tc>
        <w:tc>
          <w:tcPr>
            <w:tcW w:w="1298" w:type="dxa"/>
            <w:shd w:val="clear" w:color="auto" w:fill="7B7B7B" w:themeFill="accent3" w:themeFillShade="BF"/>
          </w:tcPr>
          <w:p w14:paraId="6A844DA9" w14:textId="77777777" w:rsidR="00BB2E2B" w:rsidRPr="007F5BC4" w:rsidRDefault="00BB2E2B" w:rsidP="00CF3717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Data Sources</w:t>
            </w:r>
          </w:p>
        </w:tc>
        <w:tc>
          <w:tcPr>
            <w:tcW w:w="1725" w:type="dxa"/>
            <w:shd w:val="clear" w:color="auto" w:fill="7B7B7B" w:themeFill="accent3" w:themeFillShade="BF"/>
          </w:tcPr>
          <w:p w14:paraId="70A447E0" w14:textId="77777777" w:rsidR="00BB2E2B" w:rsidRPr="007F5BC4" w:rsidRDefault="00BB2E2B" w:rsidP="00BA785E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Rule Descrption</w:t>
            </w:r>
          </w:p>
        </w:tc>
        <w:tc>
          <w:tcPr>
            <w:tcW w:w="1245" w:type="dxa"/>
            <w:shd w:val="clear" w:color="auto" w:fill="7B7B7B" w:themeFill="accent3" w:themeFillShade="BF"/>
          </w:tcPr>
          <w:p w14:paraId="69664366" w14:textId="77777777" w:rsidR="00BB2E2B" w:rsidRPr="007F5BC4" w:rsidRDefault="00BB2E2B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Result</w:t>
            </w:r>
          </w:p>
        </w:tc>
        <w:tc>
          <w:tcPr>
            <w:tcW w:w="1800" w:type="dxa"/>
            <w:shd w:val="clear" w:color="auto" w:fill="7B7B7B" w:themeFill="accent3" w:themeFillShade="BF"/>
          </w:tcPr>
          <w:p w14:paraId="133496F8" w14:textId="77777777" w:rsidR="00BB2E2B" w:rsidRPr="007F5BC4" w:rsidRDefault="00BB2E2B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Comment</w:t>
            </w:r>
            <w:r w:rsidRPr="007F5BC4">
              <w:rPr>
                <w:b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710" w:type="dxa"/>
            <w:shd w:val="clear" w:color="auto" w:fill="7B7B7B" w:themeFill="accent3" w:themeFillShade="BF"/>
          </w:tcPr>
          <w:p w14:paraId="76605D71" w14:textId="081A5D8A" w:rsidR="00BB2E2B" w:rsidRPr="007F5BC4" w:rsidRDefault="00BB2E2B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Easy launch</w:t>
            </w:r>
          </w:p>
        </w:tc>
      </w:tr>
      <w:tr w:rsidR="00BB2E2B" w:rsidRPr="007F5BC4" w14:paraId="021DEE5C" w14:textId="77914FBA" w:rsidTr="00BB2E2B">
        <w:tc>
          <w:tcPr>
            <w:tcW w:w="772" w:type="dxa"/>
          </w:tcPr>
          <w:p w14:paraId="3599D041" w14:textId="77777777" w:rsidR="00BB2E2B" w:rsidRPr="007F5BC4" w:rsidRDefault="00BB2E2B" w:rsidP="00BB2E2B">
            <w:pPr>
              <w:pStyle w:val="ListParagraph"/>
              <w:spacing w:line="360" w:lineRule="auto"/>
              <w:ind w:left="-60" w:firstLineChars="0" w:firstLine="6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98" w:type="dxa"/>
          </w:tcPr>
          <w:p w14:paraId="68D713BE" w14:textId="77777777" w:rsidR="00BB2E2B" w:rsidRPr="007F5BC4" w:rsidRDefault="00BB2E2B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sz w:val="20"/>
                <w:szCs w:val="20"/>
                <w:lang w:eastAsia="zh-CN"/>
              </w:rPr>
              <w:t>Cell Data</w:t>
            </w:r>
          </w:p>
        </w:tc>
        <w:tc>
          <w:tcPr>
            <w:tcW w:w="1725" w:type="dxa"/>
          </w:tcPr>
          <w:p w14:paraId="1E1D60D4" w14:textId="77777777" w:rsidR="00BB2E2B" w:rsidRPr="007F5BC4" w:rsidRDefault="00BB2E2B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 w:rsidRPr="007F5BC4">
              <w:rPr>
                <w:sz w:val="20"/>
                <w:szCs w:val="20"/>
                <w:lang w:val="en-US" w:eastAsia="zh-CN"/>
              </w:rPr>
              <w:t>The name and ID # provided in the application material do not match the ones bonded to the cell #.</w:t>
            </w:r>
          </w:p>
        </w:tc>
        <w:tc>
          <w:tcPr>
            <w:tcW w:w="1245" w:type="dxa"/>
          </w:tcPr>
          <w:p w14:paraId="681861B5" w14:textId="77777777" w:rsidR="00BB2E2B" w:rsidRPr="007F5BC4" w:rsidRDefault="00BB2E2B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800" w:type="dxa"/>
          </w:tcPr>
          <w:p w14:paraId="0A693B8B" w14:textId="73EBE05E" w:rsidR="00BB2E2B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710" w:type="dxa"/>
          </w:tcPr>
          <w:p w14:paraId="1CAC7ED8" w14:textId="43A5E380" w:rsidR="00BB2E2B" w:rsidRPr="007F5BC4" w:rsidRDefault="00BB2E2B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BB2E2B" w:rsidRPr="007F5BC4" w14:paraId="1EF9530D" w14:textId="7A63DD6B" w:rsidTr="00BB2E2B">
        <w:tc>
          <w:tcPr>
            <w:tcW w:w="772" w:type="dxa"/>
          </w:tcPr>
          <w:p w14:paraId="514DEF00" w14:textId="77777777" w:rsidR="00BB2E2B" w:rsidRPr="007F5BC4" w:rsidRDefault="00BB2E2B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98" w:type="dxa"/>
          </w:tcPr>
          <w:p w14:paraId="35D6B9F4" w14:textId="77777777" w:rsidR="00BB2E2B" w:rsidRPr="007F5BC4" w:rsidRDefault="00BB2E2B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sz w:val="20"/>
                <w:szCs w:val="20"/>
                <w:lang w:eastAsia="zh-CN"/>
              </w:rPr>
              <w:t>Cell Data</w:t>
            </w:r>
          </w:p>
        </w:tc>
        <w:tc>
          <w:tcPr>
            <w:tcW w:w="1725" w:type="dxa"/>
          </w:tcPr>
          <w:p w14:paraId="09A8A627" w14:textId="6FD84C1A" w:rsidR="00BB2E2B" w:rsidRPr="007F5BC4" w:rsidRDefault="00BB2E2B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 w:eastAsia="zh-CN"/>
              </w:rPr>
              <w:t xml:space="preserve">The </w:t>
            </w:r>
            <w:r w:rsidR="00AA4077">
              <w:rPr>
                <w:sz w:val="20"/>
                <w:szCs w:val="20"/>
                <w:lang w:val="en-US" w:eastAsia="zh-CN"/>
              </w:rPr>
              <w:t>earliest call to the top 10 contacts in history is later that 3 months before application date</w:t>
            </w:r>
          </w:p>
        </w:tc>
        <w:tc>
          <w:tcPr>
            <w:tcW w:w="1245" w:type="dxa"/>
          </w:tcPr>
          <w:p w14:paraId="25FAD7D9" w14:textId="77777777" w:rsidR="00BB2E2B" w:rsidRPr="007F5BC4" w:rsidRDefault="00BB2E2B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800" w:type="dxa"/>
          </w:tcPr>
          <w:p w14:paraId="233763B8" w14:textId="2127665C" w:rsidR="00BB2E2B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710" w:type="dxa"/>
          </w:tcPr>
          <w:p w14:paraId="64325465" w14:textId="6B5B2DE7" w:rsidR="00BB2E2B" w:rsidRPr="007F5BC4" w:rsidRDefault="00AA4077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BB2E2B" w:rsidRPr="007F5BC4" w14:paraId="0F3DAA6D" w14:textId="72E1FF8A" w:rsidTr="00BB2E2B">
        <w:tc>
          <w:tcPr>
            <w:tcW w:w="772" w:type="dxa"/>
          </w:tcPr>
          <w:p w14:paraId="5EAC32F1" w14:textId="77777777" w:rsidR="00BB2E2B" w:rsidRPr="007F5BC4" w:rsidRDefault="00BB2E2B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98" w:type="dxa"/>
          </w:tcPr>
          <w:p w14:paraId="0F2B4116" w14:textId="77777777" w:rsidR="00BB2E2B" w:rsidRPr="007F5BC4" w:rsidRDefault="00BB2E2B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 w:rsidRPr="007F5BC4">
              <w:rPr>
                <w:sz w:val="20"/>
                <w:szCs w:val="20"/>
                <w:lang w:eastAsia="zh-CN"/>
              </w:rPr>
              <w:t>Cell Data</w:t>
            </w:r>
          </w:p>
        </w:tc>
        <w:tc>
          <w:tcPr>
            <w:tcW w:w="1725" w:type="dxa"/>
          </w:tcPr>
          <w:p w14:paraId="096CB44C" w14:textId="6BFC7F66" w:rsidR="00BB2E2B" w:rsidRPr="007F5BC4" w:rsidRDefault="00AA4077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 w:eastAsia="zh-CN"/>
              </w:rPr>
              <w:t>The latest call to the top 10 contacts in history is more than 7 days before application date</w:t>
            </w:r>
          </w:p>
        </w:tc>
        <w:tc>
          <w:tcPr>
            <w:tcW w:w="1245" w:type="dxa"/>
          </w:tcPr>
          <w:p w14:paraId="2A4D9024" w14:textId="37DE8820" w:rsidR="00BB2E2B" w:rsidRPr="007F5BC4" w:rsidRDefault="00AA4077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1800" w:type="dxa"/>
          </w:tcPr>
          <w:p w14:paraId="7C9F8852" w14:textId="6AEFED68" w:rsidR="00BB2E2B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710" w:type="dxa"/>
          </w:tcPr>
          <w:p w14:paraId="6315347C" w14:textId="08165502" w:rsidR="00BB2E2B" w:rsidRPr="00AA4077" w:rsidRDefault="00AA4077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  <w:tr w:rsidR="00CF2AB3" w:rsidRPr="007F5BC4" w14:paraId="06D81822" w14:textId="77777777" w:rsidTr="00BB2E2B">
        <w:tc>
          <w:tcPr>
            <w:tcW w:w="772" w:type="dxa"/>
          </w:tcPr>
          <w:p w14:paraId="2C0008C0" w14:textId="2B22785D" w:rsidR="00CF2AB3" w:rsidRPr="006738AA" w:rsidRDefault="00CF2AB3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298" w:type="dxa"/>
          </w:tcPr>
          <w:p w14:paraId="185C69B2" w14:textId="64706179" w:rsidR="00CF2AB3" w:rsidRPr="006738AA" w:rsidRDefault="00CF2AB3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Cell Data</w:t>
            </w:r>
          </w:p>
        </w:tc>
        <w:tc>
          <w:tcPr>
            <w:tcW w:w="1725" w:type="dxa"/>
          </w:tcPr>
          <w:p w14:paraId="2C4F9121" w14:textId="4E19B396" w:rsidR="00CF2AB3" w:rsidRPr="006738AA" w:rsidRDefault="00CF2AB3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phone history is blank</w:t>
            </w:r>
          </w:p>
        </w:tc>
        <w:tc>
          <w:tcPr>
            <w:tcW w:w="1245" w:type="dxa"/>
          </w:tcPr>
          <w:p w14:paraId="037F7310" w14:textId="77777777" w:rsidR="00CF2AB3" w:rsidRPr="006738AA" w:rsidRDefault="00CF2AB3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</w:tcPr>
          <w:p w14:paraId="4B6DD8A5" w14:textId="3E77B3C6" w:rsidR="00CF2AB3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710" w:type="dxa"/>
          </w:tcPr>
          <w:p w14:paraId="501D15BF" w14:textId="4B0B5051" w:rsidR="00CF2AB3" w:rsidRPr="006738AA" w:rsidRDefault="00CF2AB3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</w:tbl>
    <w:p w14:paraId="21AF56DE" w14:textId="77777777" w:rsidR="00FA2C1F" w:rsidRPr="007F5BC4" w:rsidRDefault="00FA2C1F" w:rsidP="00E57EFF">
      <w:pPr>
        <w:spacing w:line="360" w:lineRule="auto"/>
        <w:ind w:left="1560"/>
        <w:rPr>
          <w:sz w:val="20"/>
          <w:szCs w:val="20"/>
        </w:rPr>
      </w:pPr>
    </w:p>
    <w:p w14:paraId="6A73C930" w14:textId="3D2A9EE7" w:rsidR="00EB1276" w:rsidRPr="007F5BC4" w:rsidRDefault="00EB1276" w:rsidP="00E57EFF">
      <w:pPr>
        <w:pStyle w:val="ListParagraph"/>
        <w:numPr>
          <w:ilvl w:val="0"/>
          <w:numId w:val="13"/>
        </w:numPr>
        <w:spacing w:line="360" w:lineRule="auto"/>
        <w:ind w:left="1985" w:firstLineChars="0" w:hanging="425"/>
        <w:rPr>
          <w:sz w:val="20"/>
          <w:szCs w:val="20"/>
        </w:rPr>
      </w:pPr>
      <w:r w:rsidRPr="007F5BC4">
        <w:rPr>
          <w:sz w:val="20"/>
          <w:szCs w:val="20"/>
        </w:rPr>
        <w:t>In case of decline</w:t>
      </w:r>
    </w:p>
    <w:p w14:paraId="49FFF838" w14:textId="6336B3D0" w:rsidR="00FA2C1F" w:rsidRPr="007F5BC4" w:rsidRDefault="00AA4077" w:rsidP="003C6D73">
      <w:pPr>
        <w:pStyle w:val="ListParagraph"/>
        <w:spacing w:line="360" w:lineRule="auto"/>
        <w:ind w:left="1985" w:firstLineChars="0" w:firstLine="0"/>
        <w:rPr>
          <w:sz w:val="20"/>
          <w:szCs w:val="20"/>
        </w:rPr>
      </w:pPr>
      <w:r>
        <w:rPr>
          <w:sz w:val="20"/>
          <w:szCs w:val="20"/>
        </w:rPr>
        <w:t>PV sends decline SMS to the customer</w:t>
      </w:r>
    </w:p>
    <w:p w14:paraId="5EF27522" w14:textId="77777777" w:rsidR="00FA2C1F" w:rsidRPr="007F5BC4" w:rsidRDefault="00FA2C1F" w:rsidP="00E57EFF">
      <w:pPr>
        <w:spacing w:line="360" w:lineRule="auto"/>
        <w:rPr>
          <w:sz w:val="20"/>
          <w:szCs w:val="20"/>
        </w:rPr>
      </w:pPr>
    </w:p>
    <w:p w14:paraId="73C24EA7" w14:textId="442DDA45" w:rsidR="006752E4" w:rsidRPr="007F5BC4" w:rsidRDefault="006752E4" w:rsidP="00E57EFF">
      <w:pPr>
        <w:pStyle w:val="ListParagraph"/>
        <w:numPr>
          <w:ilvl w:val="2"/>
          <w:numId w:val="1"/>
        </w:numPr>
        <w:spacing w:line="360" w:lineRule="auto"/>
        <w:ind w:firstLineChars="0"/>
        <w:outlineLvl w:val="2"/>
        <w:rPr>
          <w:b/>
          <w:sz w:val="20"/>
          <w:szCs w:val="20"/>
        </w:rPr>
      </w:pPr>
      <w:bookmarkStart w:id="17" w:name="_Toc442973192"/>
      <w:r w:rsidRPr="007F5BC4">
        <w:rPr>
          <w:b/>
          <w:sz w:val="20"/>
          <w:szCs w:val="20"/>
        </w:rPr>
        <w:t>Falsified Emergency Contacts</w:t>
      </w:r>
      <w:bookmarkEnd w:id="17"/>
    </w:p>
    <w:p w14:paraId="1504E045" w14:textId="77777777" w:rsidR="00EB1276" w:rsidRPr="007F5BC4" w:rsidRDefault="00EB1276" w:rsidP="003C6D73">
      <w:pPr>
        <w:pStyle w:val="ListParagraph"/>
        <w:numPr>
          <w:ilvl w:val="0"/>
          <w:numId w:val="13"/>
        </w:numPr>
        <w:spacing w:line="360" w:lineRule="auto"/>
        <w:ind w:left="1985" w:firstLineChars="0" w:hanging="425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lastRenderedPageBreak/>
        <w:t>Description</w:t>
      </w:r>
    </w:p>
    <w:tbl>
      <w:tblPr>
        <w:tblStyle w:val="TableGrid"/>
        <w:tblW w:w="8587" w:type="dxa"/>
        <w:tblInd w:w="355" w:type="dxa"/>
        <w:tblLook w:val="04A0" w:firstRow="1" w:lastRow="0" w:firstColumn="1" w:lastColumn="0" w:noHBand="0" w:noVBand="1"/>
      </w:tblPr>
      <w:tblGrid>
        <w:gridCol w:w="900"/>
        <w:gridCol w:w="1321"/>
        <w:gridCol w:w="1760"/>
        <w:gridCol w:w="1059"/>
        <w:gridCol w:w="1800"/>
        <w:gridCol w:w="1747"/>
      </w:tblGrid>
      <w:tr w:rsidR="00AA4077" w:rsidRPr="007F5BC4" w14:paraId="14132191" w14:textId="227F2A28" w:rsidTr="00AA4077">
        <w:trPr>
          <w:tblHeader/>
        </w:trPr>
        <w:tc>
          <w:tcPr>
            <w:tcW w:w="900" w:type="dxa"/>
            <w:shd w:val="clear" w:color="auto" w:fill="7B7B7B" w:themeFill="accent3" w:themeFillShade="BF"/>
          </w:tcPr>
          <w:p w14:paraId="6F9CE1EB" w14:textId="77777777" w:rsidR="00AA4077" w:rsidRPr="007F5BC4" w:rsidRDefault="00AA4077" w:rsidP="003C6D73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Rule #</w:t>
            </w:r>
          </w:p>
        </w:tc>
        <w:tc>
          <w:tcPr>
            <w:tcW w:w="1321" w:type="dxa"/>
            <w:shd w:val="clear" w:color="auto" w:fill="7B7B7B" w:themeFill="accent3" w:themeFillShade="BF"/>
          </w:tcPr>
          <w:p w14:paraId="7093E74F" w14:textId="77777777" w:rsidR="00AA4077" w:rsidRPr="007F5BC4" w:rsidRDefault="00AA4077" w:rsidP="00CF3717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Data Sources</w:t>
            </w:r>
          </w:p>
        </w:tc>
        <w:tc>
          <w:tcPr>
            <w:tcW w:w="1760" w:type="dxa"/>
            <w:shd w:val="clear" w:color="auto" w:fill="7B7B7B" w:themeFill="accent3" w:themeFillShade="BF"/>
          </w:tcPr>
          <w:p w14:paraId="751DB41D" w14:textId="77777777" w:rsidR="00AA4077" w:rsidRPr="007F5BC4" w:rsidRDefault="00AA4077" w:rsidP="00BA785E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Rule Descrption</w:t>
            </w:r>
          </w:p>
        </w:tc>
        <w:tc>
          <w:tcPr>
            <w:tcW w:w="1059" w:type="dxa"/>
            <w:shd w:val="clear" w:color="auto" w:fill="7B7B7B" w:themeFill="accent3" w:themeFillShade="BF"/>
          </w:tcPr>
          <w:p w14:paraId="0F93A477" w14:textId="77777777" w:rsidR="00AA4077" w:rsidRPr="007F5BC4" w:rsidRDefault="00AA4077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Result</w:t>
            </w:r>
          </w:p>
        </w:tc>
        <w:tc>
          <w:tcPr>
            <w:tcW w:w="1800" w:type="dxa"/>
            <w:shd w:val="clear" w:color="auto" w:fill="7B7B7B" w:themeFill="accent3" w:themeFillShade="BF"/>
          </w:tcPr>
          <w:p w14:paraId="2E191A4F" w14:textId="77777777" w:rsidR="00AA4077" w:rsidRPr="007F5BC4" w:rsidRDefault="00AA4077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b/>
                <w:sz w:val="20"/>
                <w:szCs w:val="20"/>
                <w:lang w:eastAsia="zh-CN"/>
              </w:rPr>
              <w:t>Comment</w:t>
            </w:r>
            <w:r w:rsidRPr="007F5BC4">
              <w:rPr>
                <w:b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747" w:type="dxa"/>
            <w:shd w:val="clear" w:color="auto" w:fill="7B7B7B" w:themeFill="accent3" w:themeFillShade="BF"/>
          </w:tcPr>
          <w:p w14:paraId="038109BD" w14:textId="4B767278" w:rsidR="00AA4077" w:rsidRPr="00DE4D1B" w:rsidRDefault="00251422" w:rsidP="00E57EFF">
            <w:pPr>
              <w:pStyle w:val="ListParagraph"/>
              <w:spacing w:line="360" w:lineRule="auto"/>
              <w:ind w:firstLineChars="0" w:firstLine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Easy launch</w:t>
            </w:r>
            <w:r w:rsidR="006C1F10" w:rsidRPr="00E70F93">
              <w:rPr>
                <w:b/>
                <w:sz w:val="20"/>
                <w:szCs w:val="20"/>
                <w:lang w:val="en-US"/>
              </w:rPr>
              <w:t xml:space="preserve">– </w:t>
            </w:r>
            <w:r w:rsidR="006C1F10">
              <w:rPr>
                <w:b/>
                <w:sz w:val="20"/>
                <w:szCs w:val="20"/>
                <w:lang w:val="en-US"/>
              </w:rPr>
              <w:t>“PV” means manual check on Phone verification stage</w:t>
            </w:r>
          </w:p>
        </w:tc>
      </w:tr>
      <w:tr w:rsidR="00AA4077" w:rsidRPr="007F5BC4" w14:paraId="576B8574" w14:textId="186C6A72" w:rsidTr="00AA4077">
        <w:tc>
          <w:tcPr>
            <w:tcW w:w="900" w:type="dxa"/>
          </w:tcPr>
          <w:p w14:paraId="3CFB7B7D" w14:textId="77777777" w:rsidR="00AA4077" w:rsidRPr="007F5BC4" w:rsidRDefault="00AA4077" w:rsidP="003C6D73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1" w:type="dxa"/>
          </w:tcPr>
          <w:p w14:paraId="16BD2CA6" w14:textId="77777777" w:rsidR="00AA4077" w:rsidRPr="007F5BC4" w:rsidRDefault="00AA4077" w:rsidP="00CF3717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sz w:val="20"/>
                <w:szCs w:val="20"/>
                <w:lang w:eastAsia="zh-CN"/>
              </w:rPr>
              <w:t>Cell Data</w:t>
            </w:r>
          </w:p>
        </w:tc>
        <w:tc>
          <w:tcPr>
            <w:tcW w:w="1760" w:type="dxa"/>
          </w:tcPr>
          <w:p w14:paraId="7266A5A8" w14:textId="26D977CE" w:rsidR="00AA4077" w:rsidRPr="007F5BC4" w:rsidRDefault="00BC5112" w:rsidP="00BA785E">
            <w:pPr>
              <w:pStyle w:val="ListParagraph"/>
              <w:spacing w:line="360" w:lineRule="auto"/>
              <w:ind w:firstLineChars="0" w:firstLine="0"/>
              <w:jc w:val="left"/>
              <w:rPr>
                <w:sz w:val="20"/>
                <w:szCs w:val="20"/>
                <w:lang w:val="en-US" w:eastAsia="zh-CN"/>
              </w:rPr>
            </w:pPr>
            <w:r>
              <w:rPr>
                <w:sz w:val="20"/>
                <w:szCs w:val="20"/>
                <w:lang w:val="en-US" w:eastAsia="zh-CN"/>
              </w:rPr>
              <w:t>Either</w:t>
            </w:r>
            <w:r w:rsidR="00F93AF6">
              <w:rPr>
                <w:sz w:val="20"/>
                <w:szCs w:val="20"/>
                <w:lang w:val="en-US" w:eastAsia="zh-CN"/>
              </w:rPr>
              <w:t xml:space="preserve"> of t</w:t>
            </w:r>
            <w:r w:rsidR="00251422">
              <w:rPr>
                <w:sz w:val="20"/>
                <w:szCs w:val="20"/>
                <w:lang w:val="en-US" w:eastAsia="zh-CN"/>
              </w:rPr>
              <w:t xml:space="preserve">he </w:t>
            </w:r>
            <w:r w:rsidR="00F93AF6">
              <w:rPr>
                <w:sz w:val="20"/>
                <w:szCs w:val="20"/>
                <w:lang w:val="en-US" w:eastAsia="zh-CN"/>
              </w:rPr>
              <w:t xml:space="preserve">two </w:t>
            </w:r>
            <w:r w:rsidR="00251422">
              <w:rPr>
                <w:sz w:val="20"/>
                <w:szCs w:val="20"/>
                <w:lang w:val="en-US" w:eastAsia="zh-CN"/>
              </w:rPr>
              <w:t>urgent contact # is  in contacts in phone history</w:t>
            </w:r>
          </w:p>
        </w:tc>
        <w:tc>
          <w:tcPr>
            <w:tcW w:w="1059" w:type="dxa"/>
          </w:tcPr>
          <w:p w14:paraId="66EE1790" w14:textId="77777777" w:rsidR="00AA4077" w:rsidRPr="007F5BC4" w:rsidRDefault="00AA4077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  <w:lang w:eastAsia="zh-CN"/>
              </w:rPr>
            </w:pPr>
            <w:r w:rsidRPr="007F5BC4">
              <w:rPr>
                <w:rFonts w:hint="eastAsia"/>
                <w:sz w:val="20"/>
                <w:szCs w:val="20"/>
                <w:lang w:eastAsia="zh-CN"/>
              </w:rPr>
              <w:t>Decline</w:t>
            </w:r>
          </w:p>
        </w:tc>
        <w:tc>
          <w:tcPr>
            <w:tcW w:w="1800" w:type="dxa"/>
          </w:tcPr>
          <w:p w14:paraId="570AE121" w14:textId="6A566473" w:rsidR="00AA4077" w:rsidRPr="006738AA" w:rsidRDefault="00F804B1" w:rsidP="006738AA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  <w:tc>
          <w:tcPr>
            <w:tcW w:w="1747" w:type="dxa"/>
          </w:tcPr>
          <w:p w14:paraId="123C4B58" w14:textId="550369CC" w:rsidR="00AA4077" w:rsidRPr="007F5BC4" w:rsidRDefault="00251422" w:rsidP="00E57EFF">
            <w:pPr>
              <w:pStyle w:val="ListParagraph"/>
              <w:spacing w:line="360" w:lineRule="auto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PV</w:t>
            </w:r>
          </w:p>
        </w:tc>
      </w:tr>
    </w:tbl>
    <w:p w14:paraId="5722DD9E" w14:textId="77777777" w:rsidR="00FA2C1F" w:rsidRPr="007F5BC4" w:rsidRDefault="00FA2C1F" w:rsidP="00E57EFF">
      <w:pPr>
        <w:pStyle w:val="ListParagraph"/>
        <w:spacing w:line="360" w:lineRule="auto"/>
        <w:ind w:left="1985" w:firstLineChars="0" w:firstLine="0"/>
        <w:rPr>
          <w:sz w:val="20"/>
          <w:szCs w:val="20"/>
        </w:rPr>
      </w:pPr>
    </w:p>
    <w:p w14:paraId="271EC602" w14:textId="1B8438C1" w:rsidR="00EB1276" w:rsidRPr="007F5BC4" w:rsidRDefault="00EB1276" w:rsidP="00E57EFF">
      <w:pPr>
        <w:pStyle w:val="ListParagraph"/>
        <w:numPr>
          <w:ilvl w:val="0"/>
          <w:numId w:val="13"/>
        </w:numPr>
        <w:spacing w:line="360" w:lineRule="auto"/>
        <w:ind w:left="1985" w:firstLineChars="0" w:hanging="425"/>
        <w:rPr>
          <w:sz w:val="20"/>
          <w:szCs w:val="20"/>
        </w:rPr>
      </w:pPr>
      <w:r w:rsidRPr="007F5BC4">
        <w:rPr>
          <w:sz w:val="20"/>
          <w:szCs w:val="20"/>
        </w:rPr>
        <w:t>In case of decline</w:t>
      </w:r>
    </w:p>
    <w:p w14:paraId="72A8C08E" w14:textId="0F04363A" w:rsidR="00FA2C1F" w:rsidRPr="007F5BC4" w:rsidRDefault="00DE4D1B" w:rsidP="003C6D73">
      <w:pPr>
        <w:pStyle w:val="ListParagraph"/>
        <w:spacing w:line="360" w:lineRule="auto"/>
        <w:ind w:left="1985" w:firstLineChars="0" w:firstLine="0"/>
        <w:rPr>
          <w:sz w:val="20"/>
          <w:szCs w:val="20"/>
        </w:rPr>
      </w:pPr>
      <w:r>
        <w:rPr>
          <w:sz w:val="20"/>
          <w:szCs w:val="20"/>
        </w:rPr>
        <w:t>PV sends decline message to the customer</w:t>
      </w:r>
      <w:r w:rsidR="00FA2C1F" w:rsidRPr="007F5BC4">
        <w:rPr>
          <w:sz w:val="20"/>
          <w:szCs w:val="20"/>
        </w:rPr>
        <w:t>.</w:t>
      </w:r>
    </w:p>
    <w:p w14:paraId="5CAA347B" w14:textId="77777777" w:rsidR="00FA2C1F" w:rsidRPr="007F5BC4" w:rsidRDefault="00FA2C1F" w:rsidP="00E57EFF">
      <w:pPr>
        <w:pStyle w:val="ListParagraph"/>
        <w:spacing w:line="360" w:lineRule="auto"/>
        <w:ind w:left="1985" w:firstLineChars="0" w:firstLine="0"/>
        <w:rPr>
          <w:sz w:val="20"/>
          <w:szCs w:val="20"/>
        </w:rPr>
      </w:pPr>
    </w:p>
    <w:p w14:paraId="523395D9" w14:textId="77777777" w:rsidR="00A16CD9" w:rsidRPr="007F5BC4" w:rsidRDefault="00A16CD9" w:rsidP="00E57EFF">
      <w:pPr>
        <w:spacing w:line="360" w:lineRule="auto"/>
        <w:rPr>
          <w:sz w:val="20"/>
          <w:szCs w:val="20"/>
        </w:rPr>
      </w:pPr>
    </w:p>
    <w:p w14:paraId="7A243061" w14:textId="27A8F39C" w:rsidR="00CF3717" w:rsidRPr="007F5BC4" w:rsidRDefault="003A60C9" w:rsidP="00E57EFF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18" w:name="_Toc442973195"/>
      <w:r w:rsidRPr="007F5BC4">
        <w:rPr>
          <w:b/>
          <w:sz w:val="20"/>
          <w:szCs w:val="20"/>
        </w:rPr>
        <w:t>Models</w:t>
      </w:r>
      <w:bookmarkEnd w:id="18"/>
    </w:p>
    <w:p w14:paraId="4AC14DB4" w14:textId="6F8988F7" w:rsidR="00D734B5" w:rsidRPr="007F5BC4" w:rsidRDefault="00D734B5" w:rsidP="00E57EFF">
      <w:pPr>
        <w:pStyle w:val="ListParagraph"/>
        <w:numPr>
          <w:ilvl w:val="2"/>
          <w:numId w:val="1"/>
        </w:numPr>
        <w:spacing w:line="360" w:lineRule="auto"/>
        <w:ind w:firstLineChars="0"/>
        <w:outlineLvl w:val="2"/>
        <w:rPr>
          <w:b/>
          <w:sz w:val="20"/>
          <w:szCs w:val="20"/>
        </w:rPr>
      </w:pPr>
      <w:bookmarkStart w:id="19" w:name="_Toc442973196"/>
      <w:r w:rsidRPr="007F5BC4">
        <w:rPr>
          <w:b/>
          <w:sz w:val="20"/>
          <w:szCs w:val="20"/>
        </w:rPr>
        <w:t>Modeling for Repayment Willi</w:t>
      </w:r>
      <w:r w:rsidR="003F0463" w:rsidRPr="007F5BC4">
        <w:rPr>
          <w:b/>
          <w:sz w:val="20"/>
          <w:szCs w:val="20"/>
        </w:rPr>
        <w:t>ng</w:t>
      </w:r>
      <w:r w:rsidRPr="007F5BC4">
        <w:rPr>
          <w:b/>
          <w:sz w:val="20"/>
          <w:szCs w:val="20"/>
        </w:rPr>
        <w:t>ness</w:t>
      </w:r>
      <w:bookmarkEnd w:id="19"/>
    </w:p>
    <w:p w14:paraId="63358C67" w14:textId="546346EC" w:rsidR="009656D0" w:rsidRPr="007F5BC4" w:rsidRDefault="00496B03" w:rsidP="00E57EFF">
      <w:pPr>
        <w:pStyle w:val="ListParagraph"/>
        <w:spacing w:line="360" w:lineRule="auto"/>
        <w:ind w:leftChars="742" w:left="1560" w:firstLineChars="0" w:hanging="2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For micro loan within 30 days,</w:t>
      </w:r>
      <w:r w:rsidRPr="007F5BC4">
        <w:rPr>
          <w:sz w:val="20"/>
          <w:szCs w:val="20"/>
        </w:rPr>
        <w:t xml:space="preserve"> the credit risk is more about repayment </w:t>
      </w:r>
      <w:r w:rsidR="003F0463" w:rsidRPr="007F5BC4">
        <w:rPr>
          <w:sz w:val="20"/>
          <w:szCs w:val="20"/>
        </w:rPr>
        <w:t>willingness than repayment capability, as long as the borrower is still being employed. Therefore, it’s very important to build specific models to detect this 1</w:t>
      </w:r>
      <w:r w:rsidR="003F0463" w:rsidRPr="007F5BC4">
        <w:rPr>
          <w:sz w:val="20"/>
          <w:szCs w:val="20"/>
          <w:vertAlign w:val="superscript"/>
        </w:rPr>
        <w:t>st</w:t>
      </w:r>
      <w:r w:rsidR="003F0463" w:rsidRPr="007F5BC4">
        <w:rPr>
          <w:sz w:val="20"/>
          <w:szCs w:val="20"/>
        </w:rPr>
        <w:t>-party fraud.</w:t>
      </w:r>
    </w:p>
    <w:p w14:paraId="3D32DCF5" w14:textId="77777777" w:rsidR="003F0463" w:rsidRPr="007F5BC4" w:rsidRDefault="003F0463" w:rsidP="00E57EFF">
      <w:pPr>
        <w:pStyle w:val="ListParagraph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Tagging on the historical data</w:t>
      </w:r>
    </w:p>
    <w:p w14:paraId="63538562" w14:textId="77777777" w:rsidR="003F0463" w:rsidRPr="007F5BC4" w:rsidRDefault="003F0463" w:rsidP="00770DDC">
      <w:pPr>
        <w:pStyle w:val="ListParagraph"/>
        <w:spacing w:line="360" w:lineRule="auto"/>
        <w:ind w:leftChars="945" w:left="1986" w:firstLineChars="0" w:hanging="2"/>
        <w:rPr>
          <w:sz w:val="20"/>
          <w:szCs w:val="20"/>
        </w:rPr>
      </w:pPr>
      <w:r w:rsidRPr="007F5BC4">
        <w:rPr>
          <w:sz w:val="20"/>
          <w:szCs w:val="20"/>
        </w:rPr>
        <w:t>The historical borrowers that are unwilling to repay can be tagged based on the performance data:</w:t>
      </w:r>
    </w:p>
    <w:p w14:paraId="13C51B38" w14:textId="77777777" w:rsidR="00770DDC" w:rsidRPr="007F5BC4" w:rsidRDefault="001A2583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 xml:space="preserve">The customer </w:t>
      </w:r>
      <w:r w:rsidR="00B776BB" w:rsidRPr="007F5BC4">
        <w:rPr>
          <w:sz w:val="20"/>
          <w:szCs w:val="20"/>
        </w:rPr>
        <w:t>is 30+ dpd</w:t>
      </w:r>
    </w:p>
    <w:p w14:paraId="3A906DDF" w14:textId="77777777" w:rsidR="00770DDC" w:rsidRPr="007F5BC4" w:rsidRDefault="00B776BB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net loss % is 90%+ after 3 months (after several rounds of internal and outsourced collections).</w:t>
      </w:r>
    </w:p>
    <w:p w14:paraId="49B7621F" w14:textId="77777777" w:rsidR="00770DDC" w:rsidRPr="007F5BC4" w:rsidRDefault="00B17021" w:rsidP="00770DDC">
      <w:pPr>
        <w:spacing w:line="360" w:lineRule="auto"/>
        <w:ind w:left="1982"/>
        <w:rPr>
          <w:sz w:val="20"/>
          <w:szCs w:val="20"/>
        </w:rPr>
      </w:pPr>
      <w:r w:rsidRPr="007F5BC4">
        <w:rPr>
          <w:sz w:val="20"/>
          <w:szCs w:val="20"/>
        </w:rPr>
        <w:t>With</w:t>
      </w:r>
      <w:r w:rsidR="002433CA" w:rsidRPr="007F5BC4">
        <w:rPr>
          <w:sz w:val="20"/>
          <w:szCs w:val="20"/>
        </w:rPr>
        <w:t xml:space="preserve"> </w:t>
      </w:r>
      <w:r w:rsidRPr="007F5BC4">
        <w:rPr>
          <w:sz w:val="20"/>
          <w:szCs w:val="20"/>
        </w:rPr>
        <w:t>1 or more conditions as below:</w:t>
      </w:r>
    </w:p>
    <w:p w14:paraId="27BB1EBB" w14:textId="77777777" w:rsidR="00770DDC" w:rsidRPr="007F5BC4" w:rsidRDefault="003F0463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 xml:space="preserve">The customer </w:t>
      </w:r>
      <w:r w:rsidR="002433CA" w:rsidRPr="007F5BC4">
        <w:rPr>
          <w:sz w:val="20"/>
          <w:szCs w:val="20"/>
        </w:rPr>
        <w:t>no longer</w:t>
      </w:r>
      <w:r w:rsidRPr="007F5BC4">
        <w:rPr>
          <w:rFonts w:hint="eastAsia"/>
          <w:sz w:val="20"/>
          <w:szCs w:val="20"/>
        </w:rPr>
        <w:t xml:space="preserve"> answered the collection calls </w:t>
      </w:r>
      <w:r w:rsidR="00B17021" w:rsidRPr="007F5BC4">
        <w:rPr>
          <w:sz w:val="20"/>
          <w:szCs w:val="20"/>
        </w:rPr>
        <w:t>after sometime.</w:t>
      </w:r>
    </w:p>
    <w:p w14:paraId="11B4B421" w14:textId="5096BF7A" w:rsidR="003F0463" w:rsidRPr="007F5BC4" w:rsidRDefault="003F0463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 xml:space="preserve">The customer’s cell phone </w:t>
      </w:r>
      <w:r w:rsidR="00826BFD" w:rsidRPr="007F5BC4">
        <w:rPr>
          <w:sz w:val="20"/>
          <w:szCs w:val="20"/>
        </w:rPr>
        <w:t>goes</w:t>
      </w:r>
      <w:r w:rsidRPr="007F5BC4">
        <w:rPr>
          <w:sz w:val="20"/>
          <w:szCs w:val="20"/>
        </w:rPr>
        <w:t xml:space="preserve"> blackout after he gets the money or after being delinquent.</w:t>
      </w:r>
    </w:p>
    <w:p w14:paraId="5C6EFE99" w14:textId="77777777" w:rsidR="003F0463" w:rsidRPr="007F5BC4" w:rsidRDefault="003F0463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</w:t>
      </w:r>
      <w:r w:rsidRPr="007F5BC4">
        <w:rPr>
          <w:rFonts w:hint="eastAsia"/>
          <w:sz w:val="20"/>
          <w:szCs w:val="20"/>
        </w:rPr>
        <w:t xml:space="preserve">he </w:t>
      </w:r>
      <w:r w:rsidRPr="007F5BC4">
        <w:rPr>
          <w:sz w:val="20"/>
          <w:szCs w:val="20"/>
        </w:rPr>
        <w:t xml:space="preserve">customer’s cell # </w:t>
      </w:r>
      <w:r w:rsidR="00826BFD" w:rsidRPr="007F5BC4">
        <w:rPr>
          <w:sz w:val="20"/>
          <w:szCs w:val="20"/>
        </w:rPr>
        <w:t>goes</w:t>
      </w:r>
      <w:r w:rsidR="0004342A" w:rsidRPr="007F5BC4">
        <w:rPr>
          <w:sz w:val="20"/>
          <w:szCs w:val="20"/>
        </w:rPr>
        <w:t xml:space="preserve"> </w:t>
      </w:r>
      <w:r w:rsidRPr="007F5BC4">
        <w:rPr>
          <w:sz w:val="20"/>
          <w:szCs w:val="20"/>
        </w:rPr>
        <w:t xml:space="preserve">deactivated after he gets the money or after </w:t>
      </w:r>
      <w:r w:rsidRPr="007F5BC4">
        <w:rPr>
          <w:sz w:val="20"/>
          <w:szCs w:val="20"/>
        </w:rPr>
        <w:lastRenderedPageBreak/>
        <w:t>being delinquent.</w:t>
      </w:r>
    </w:p>
    <w:p w14:paraId="292A1EA8" w14:textId="77777777" w:rsidR="00D63CC3" w:rsidRPr="007F5BC4" w:rsidRDefault="00D63CC3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customer’s emergency contacts cannot be communicated after the customer is delinquent.</w:t>
      </w:r>
    </w:p>
    <w:p w14:paraId="4FE6DC29" w14:textId="77777777" w:rsidR="00826BFD" w:rsidRPr="007F5BC4" w:rsidRDefault="00826BFD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customer’s emergency contacts deny the relationship with the customer that the customer claimed in the application.</w:t>
      </w:r>
    </w:p>
    <w:p w14:paraId="6698F585" w14:textId="77777777" w:rsidR="00D63CC3" w:rsidRPr="007F5BC4" w:rsidRDefault="007E0E4D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customer refuses to repay directly on the collection call</w:t>
      </w:r>
      <w:r w:rsidR="002433CA" w:rsidRPr="007F5BC4">
        <w:rPr>
          <w:sz w:val="20"/>
          <w:szCs w:val="20"/>
        </w:rPr>
        <w:t>s</w:t>
      </w:r>
      <w:r w:rsidRPr="007F5BC4">
        <w:rPr>
          <w:sz w:val="20"/>
          <w:szCs w:val="20"/>
        </w:rPr>
        <w:t>.</w:t>
      </w:r>
    </w:p>
    <w:p w14:paraId="150FED59" w14:textId="77777777" w:rsidR="003F0463" w:rsidRPr="007F5BC4" w:rsidRDefault="003F0463" w:rsidP="00E57EFF">
      <w:pPr>
        <w:pStyle w:val="ListParagraph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Independent variables</w:t>
      </w:r>
    </w:p>
    <w:p w14:paraId="1F1136BE" w14:textId="77777777" w:rsidR="00DA5538" w:rsidRPr="007F5BC4" w:rsidRDefault="00DA5538" w:rsidP="00770DDC">
      <w:pPr>
        <w:pStyle w:val="ListParagraph"/>
        <w:spacing w:line="360" w:lineRule="auto"/>
        <w:ind w:leftChars="945" w:left="1986" w:firstLineChars="0" w:hanging="2"/>
        <w:rPr>
          <w:sz w:val="20"/>
          <w:szCs w:val="20"/>
        </w:rPr>
      </w:pPr>
      <w:r w:rsidRPr="007F5BC4">
        <w:rPr>
          <w:sz w:val="20"/>
          <w:szCs w:val="20"/>
        </w:rPr>
        <w:t>All the attributes derived from the external data sources can be utilized as the independent variables of modeling.</w:t>
      </w:r>
    </w:p>
    <w:p w14:paraId="726DCE78" w14:textId="77777777" w:rsidR="00D734B5" w:rsidRPr="007F5BC4" w:rsidRDefault="00D734B5" w:rsidP="00E57EFF">
      <w:pPr>
        <w:pStyle w:val="ListParagraph"/>
        <w:numPr>
          <w:ilvl w:val="2"/>
          <w:numId w:val="1"/>
        </w:numPr>
        <w:spacing w:line="360" w:lineRule="auto"/>
        <w:ind w:firstLineChars="0"/>
        <w:outlineLvl w:val="2"/>
        <w:rPr>
          <w:b/>
          <w:sz w:val="20"/>
          <w:szCs w:val="20"/>
        </w:rPr>
      </w:pPr>
      <w:bookmarkStart w:id="20" w:name="_Toc442973197"/>
      <w:r w:rsidRPr="007F5BC4">
        <w:rPr>
          <w:b/>
          <w:sz w:val="20"/>
          <w:szCs w:val="20"/>
        </w:rPr>
        <w:t>Modeling for Repayment Capability</w:t>
      </w:r>
      <w:bookmarkEnd w:id="20"/>
    </w:p>
    <w:p w14:paraId="7996BB50" w14:textId="77777777" w:rsidR="00DA5538" w:rsidRPr="007F5BC4" w:rsidRDefault="00475836" w:rsidP="00E57EFF">
      <w:pPr>
        <w:pStyle w:val="ListParagraph"/>
        <w:spacing w:line="360" w:lineRule="auto"/>
        <w:ind w:leftChars="741" w:left="1558" w:firstLineChars="0" w:hanging="2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 xml:space="preserve">The model for repayment capability can be developed </w:t>
      </w:r>
      <w:r w:rsidR="00B776BB" w:rsidRPr="007F5BC4">
        <w:rPr>
          <w:sz w:val="20"/>
          <w:szCs w:val="20"/>
        </w:rPr>
        <w:t>to predict the applicants that don’t have enough money to repay, with cooperative willingness though.</w:t>
      </w:r>
    </w:p>
    <w:p w14:paraId="6231AE98" w14:textId="7FA4B83A" w:rsidR="009656D0" w:rsidRPr="007F5BC4" w:rsidRDefault="00B776BB" w:rsidP="00770DDC">
      <w:pPr>
        <w:pStyle w:val="ListParagraph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>Tagging on the historical data</w:t>
      </w:r>
    </w:p>
    <w:p w14:paraId="6ED5AACA" w14:textId="77777777" w:rsidR="00B776BB" w:rsidRPr="007F5BC4" w:rsidRDefault="00B776BB" w:rsidP="00770DDC">
      <w:pPr>
        <w:pStyle w:val="ListParagraph"/>
        <w:spacing w:line="360" w:lineRule="auto"/>
        <w:ind w:leftChars="945" w:left="1986" w:firstLineChars="0" w:hanging="2"/>
        <w:rPr>
          <w:sz w:val="20"/>
          <w:szCs w:val="20"/>
        </w:rPr>
      </w:pPr>
      <w:r w:rsidRPr="007F5BC4">
        <w:rPr>
          <w:sz w:val="20"/>
          <w:szCs w:val="20"/>
        </w:rPr>
        <w:t>The historical borrowers without sufficient repayment capability can be tagged based on the performance data:</w:t>
      </w:r>
    </w:p>
    <w:p w14:paraId="5FAA18A2" w14:textId="6D3C89DF" w:rsidR="009656D0" w:rsidRPr="007F5BC4" w:rsidRDefault="00B776BB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customer is 30+ dpd, repaid nothing or less than full repayment.</w:t>
      </w:r>
    </w:p>
    <w:p w14:paraId="58B7BDCE" w14:textId="77777777" w:rsidR="00770DDC" w:rsidRPr="007F5BC4" w:rsidRDefault="00B776BB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net loss % is much lower (10-40%) after 3 months (after several rounds of internal and outsourced collections).</w:t>
      </w:r>
    </w:p>
    <w:p w14:paraId="46D27E3F" w14:textId="1BF970D0" w:rsidR="00B776BB" w:rsidRPr="007F5BC4" w:rsidRDefault="00B776BB" w:rsidP="00770DDC">
      <w:pPr>
        <w:spacing w:line="360" w:lineRule="auto"/>
        <w:ind w:left="1982"/>
        <w:rPr>
          <w:sz w:val="20"/>
          <w:szCs w:val="20"/>
        </w:rPr>
      </w:pPr>
      <w:r w:rsidRPr="007F5BC4">
        <w:rPr>
          <w:sz w:val="20"/>
          <w:szCs w:val="20"/>
        </w:rPr>
        <w:t>With 1 or more conditions as below:</w:t>
      </w:r>
    </w:p>
    <w:p w14:paraId="44D620EF" w14:textId="072531E9" w:rsidR="009656D0" w:rsidRPr="007F5BC4" w:rsidRDefault="00B776BB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customer is reachable on the collection calls.</w:t>
      </w:r>
    </w:p>
    <w:p w14:paraId="3EF5EE68" w14:textId="38F8655A" w:rsidR="009656D0" w:rsidRPr="007F5BC4" w:rsidRDefault="00B776BB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customer’s emergency contacts are true and reachable.</w:t>
      </w:r>
    </w:p>
    <w:p w14:paraId="193911F5" w14:textId="77777777" w:rsidR="009656D0" w:rsidRPr="007F5BC4" w:rsidRDefault="00B776BB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customer promised to pay when he has sufficient money.</w:t>
      </w:r>
    </w:p>
    <w:p w14:paraId="5D4963A2" w14:textId="77777777" w:rsidR="009656D0" w:rsidRPr="007F5BC4" w:rsidRDefault="00B776BB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 xml:space="preserve">The customer deposits some money from time to time to reduce </w:t>
      </w:r>
      <w:r w:rsidR="00344298" w:rsidRPr="007F5BC4">
        <w:rPr>
          <w:sz w:val="20"/>
          <w:szCs w:val="20"/>
        </w:rPr>
        <w:t>the delinquent amount.</w:t>
      </w:r>
    </w:p>
    <w:p w14:paraId="193B8EFD" w14:textId="638031A7" w:rsidR="00344298" w:rsidRPr="007F5BC4" w:rsidRDefault="00344298" w:rsidP="00770DDC">
      <w:pPr>
        <w:pStyle w:val="ListParagraph"/>
        <w:numPr>
          <w:ilvl w:val="0"/>
          <w:numId w:val="21"/>
        </w:numPr>
        <w:spacing w:line="360" w:lineRule="auto"/>
        <w:ind w:leftChars="944" w:left="2408" w:firstLineChars="0" w:hanging="426"/>
        <w:rPr>
          <w:sz w:val="20"/>
          <w:szCs w:val="20"/>
        </w:rPr>
      </w:pPr>
      <w:r w:rsidRPr="007F5BC4">
        <w:rPr>
          <w:sz w:val="20"/>
          <w:szCs w:val="20"/>
        </w:rPr>
        <w:t>The customer initiates negotiation with the company hoping to waive some of the fees to settle the loan.</w:t>
      </w:r>
    </w:p>
    <w:p w14:paraId="45E8DEDB" w14:textId="77777777" w:rsidR="00770DDC" w:rsidRPr="007F5BC4" w:rsidRDefault="00770DDC" w:rsidP="00770DDC">
      <w:pPr>
        <w:pStyle w:val="ListParagraph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Independent variables</w:t>
      </w:r>
    </w:p>
    <w:p w14:paraId="4997AFD0" w14:textId="77777777" w:rsidR="00770DDC" w:rsidRPr="007F5BC4" w:rsidRDefault="00770DDC" w:rsidP="00770DDC">
      <w:pPr>
        <w:pStyle w:val="ListParagraph"/>
        <w:spacing w:line="360" w:lineRule="auto"/>
        <w:ind w:leftChars="945" w:left="1986" w:firstLineChars="0" w:hanging="2"/>
        <w:rPr>
          <w:sz w:val="20"/>
          <w:szCs w:val="20"/>
        </w:rPr>
      </w:pPr>
      <w:r w:rsidRPr="007F5BC4">
        <w:rPr>
          <w:sz w:val="20"/>
          <w:szCs w:val="20"/>
        </w:rPr>
        <w:t>All the attributes derived from the external data sources can be utilized as the independent variables of modeling.</w:t>
      </w:r>
    </w:p>
    <w:p w14:paraId="11F3336A" w14:textId="77777777" w:rsidR="00321614" w:rsidRPr="007F5BC4" w:rsidRDefault="00321614" w:rsidP="00E57EFF">
      <w:pPr>
        <w:pStyle w:val="ListParagraph"/>
        <w:spacing w:line="360" w:lineRule="auto"/>
        <w:ind w:left="2525" w:firstLineChars="0" w:firstLine="0"/>
        <w:rPr>
          <w:sz w:val="20"/>
          <w:szCs w:val="20"/>
        </w:rPr>
      </w:pPr>
    </w:p>
    <w:p w14:paraId="3A082048" w14:textId="77777777" w:rsidR="00C52726" w:rsidRPr="007F5BC4" w:rsidRDefault="00C52726" w:rsidP="00E57EFF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21" w:name="_Toc442973199"/>
      <w:r w:rsidRPr="007F5BC4">
        <w:rPr>
          <w:b/>
          <w:sz w:val="20"/>
          <w:szCs w:val="20"/>
        </w:rPr>
        <w:lastRenderedPageBreak/>
        <w:t>First Loan</w:t>
      </w:r>
      <w:bookmarkEnd w:id="21"/>
    </w:p>
    <w:p w14:paraId="64CB3B87" w14:textId="2272262F" w:rsidR="0095565B" w:rsidRPr="007F5BC4" w:rsidRDefault="00802E98" w:rsidP="006738AA">
      <w:pPr>
        <w:pStyle w:val="ListParagraph"/>
        <w:numPr>
          <w:ilvl w:val="0"/>
          <w:numId w:val="36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rFonts w:hint="eastAsia"/>
          <w:sz w:val="20"/>
          <w:szCs w:val="20"/>
        </w:rPr>
        <w:t xml:space="preserve">For </w:t>
      </w:r>
      <w:r w:rsidR="00002B44" w:rsidRPr="007F5BC4">
        <w:rPr>
          <w:sz w:val="20"/>
          <w:szCs w:val="20"/>
        </w:rPr>
        <w:t xml:space="preserve">any </w:t>
      </w:r>
      <w:r w:rsidRPr="007F5BC4">
        <w:rPr>
          <w:sz w:val="20"/>
          <w:szCs w:val="20"/>
        </w:rPr>
        <w:t xml:space="preserve">new cell # </w:t>
      </w:r>
      <w:r w:rsidR="00002B44" w:rsidRPr="007F5BC4">
        <w:rPr>
          <w:sz w:val="20"/>
          <w:szCs w:val="20"/>
        </w:rPr>
        <w:t>that doesn’t</w:t>
      </w:r>
      <w:r w:rsidRPr="007F5BC4">
        <w:rPr>
          <w:sz w:val="20"/>
          <w:szCs w:val="20"/>
        </w:rPr>
        <w:t xml:space="preserve"> exist in the company’</w:t>
      </w:r>
      <w:r w:rsidR="00002B44" w:rsidRPr="007F5BC4">
        <w:rPr>
          <w:sz w:val="20"/>
          <w:szCs w:val="20"/>
        </w:rPr>
        <w:t>s CRM</w:t>
      </w:r>
      <w:r w:rsidR="00DE4D1B">
        <w:rPr>
          <w:sz w:val="20"/>
          <w:szCs w:val="20"/>
        </w:rPr>
        <w:t>/Master File</w:t>
      </w:r>
      <w:r w:rsidR="00002B44" w:rsidRPr="007F5BC4">
        <w:rPr>
          <w:sz w:val="20"/>
          <w:szCs w:val="20"/>
        </w:rPr>
        <w:t>, the customer</w:t>
      </w:r>
      <w:r w:rsidRPr="007F5BC4">
        <w:rPr>
          <w:sz w:val="20"/>
          <w:szCs w:val="20"/>
        </w:rPr>
        <w:t xml:space="preserve"> </w:t>
      </w:r>
      <w:r w:rsidR="00002B44" w:rsidRPr="007F5BC4">
        <w:rPr>
          <w:sz w:val="20"/>
          <w:szCs w:val="20"/>
        </w:rPr>
        <w:t>is</w:t>
      </w:r>
      <w:r w:rsidRPr="007F5BC4">
        <w:rPr>
          <w:sz w:val="20"/>
          <w:szCs w:val="20"/>
        </w:rPr>
        <w:t xml:space="preserve"> required to follow the process </w:t>
      </w:r>
      <w:r w:rsidR="006F5956" w:rsidRPr="007F5BC4">
        <w:rPr>
          <w:sz w:val="20"/>
          <w:szCs w:val="20"/>
        </w:rPr>
        <w:t>strictly from registration</w:t>
      </w:r>
      <w:r w:rsidRPr="007F5BC4">
        <w:rPr>
          <w:sz w:val="20"/>
          <w:szCs w:val="20"/>
        </w:rPr>
        <w:t xml:space="preserve"> in Chapter 1.2.</w:t>
      </w:r>
    </w:p>
    <w:p w14:paraId="63B78DEC" w14:textId="0B4D36AB" w:rsidR="00D3246C" w:rsidRDefault="00D3246C" w:rsidP="006738AA">
      <w:pPr>
        <w:pStyle w:val="ListParagraph"/>
        <w:numPr>
          <w:ilvl w:val="0"/>
          <w:numId w:val="36"/>
        </w:numPr>
        <w:spacing w:line="360" w:lineRule="auto"/>
        <w:ind w:firstLineChars="0"/>
        <w:rPr>
          <w:sz w:val="20"/>
          <w:szCs w:val="20"/>
        </w:rPr>
      </w:pPr>
      <w:r w:rsidRPr="007F5BC4">
        <w:rPr>
          <w:sz w:val="20"/>
          <w:szCs w:val="20"/>
        </w:rPr>
        <w:t>Only the applications with new cell # and new ID # can be treated as first loan.</w:t>
      </w:r>
    </w:p>
    <w:p w14:paraId="2C36F5B9" w14:textId="5E166021" w:rsidR="00ED48BB" w:rsidRPr="007F5BC4" w:rsidRDefault="00ED48BB" w:rsidP="006738AA">
      <w:pPr>
        <w:pStyle w:val="ListParagraph"/>
        <w:numPr>
          <w:ilvl w:val="0"/>
          <w:numId w:val="36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Loans shall be subjected to a maximum </w:t>
      </w:r>
      <w:r w:rsidR="00122024">
        <w:rPr>
          <w:sz w:val="20"/>
          <w:szCs w:val="20"/>
        </w:rPr>
        <w:t>loan amount to income ratio (L</w:t>
      </w:r>
      <w:r>
        <w:rPr>
          <w:sz w:val="20"/>
          <w:szCs w:val="20"/>
        </w:rPr>
        <w:t>TI) of 50% for monthly gross income</w:t>
      </w:r>
    </w:p>
    <w:p w14:paraId="13CC7572" w14:textId="77777777" w:rsidR="00C52726" w:rsidRPr="007F5BC4" w:rsidRDefault="00C52726" w:rsidP="00E57EFF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22" w:name="_Toc442973200"/>
      <w:r w:rsidRPr="007F5BC4">
        <w:rPr>
          <w:b/>
          <w:sz w:val="20"/>
          <w:szCs w:val="20"/>
        </w:rPr>
        <w:t>Repeat Loan</w:t>
      </w:r>
      <w:bookmarkEnd w:id="22"/>
    </w:p>
    <w:p w14:paraId="1C822CFC" w14:textId="2DDF2251" w:rsidR="000A2B2D" w:rsidRDefault="00624181" w:rsidP="00624181">
      <w:pPr>
        <w:spacing w:line="360" w:lineRule="auto"/>
        <w:ind w:left="840"/>
      </w:pPr>
      <w:r>
        <w:t>Repeat loans are approved according to ‘RH prolongation principles’</w:t>
      </w:r>
    </w:p>
    <w:p w14:paraId="1B72B845" w14:textId="45DEFC13" w:rsidR="00122024" w:rsidRDefault="00122024" w:rsidP="006738AA">
      <w:pPr>
        <w:pStyle w:val="ListParagraph"/>
        <w:numPr>
          <w:ilvl w:val="0"/>
          <w:numId w:val="37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Repeat loan is available only to the existing customer in case of successful full initial loan repayment</w:t>
      </w:r>
    </w:p>
    <w:p w14:paraId="7FA707B1" w14:textId="68112493" w:rsidR="00122024" w:rsidRDefault="00122024" w:rsidP="006738AA">
      <w:pPr>
        <w:pStyle w:val="ListParagraph"/>
        <w:numPr>
          <w:ilvl w:val="0"/>
          <w:numId w:val="37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If customer currently has active loan , then decline</w:t>
      </w:r>
    </w:p>
    <w:p w14:paraId="28C9FD8F" w14:textId="7628BFE3" w:rsidR="00122024" w:rsidRDefault="00223C2D" w:rsidP="006738AA">
      <w:pPr>
        <w:pStyle w:val="ListParagraph"/>
        <w:numPr>
          <w:ilvl w:val="0"/>
          <w:numId w:val="37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If customer is ever DPD16+ in our history, then decline</w:t>
      </w:r>
    </w:p>
    <w:p w14:paraId="4D7755F0" w14:textId="0233DE5A" w:rsidR="00223C2D" w:rsidRDefault="005A72D8" w:rsidP="006738AA">
      <w:pPr>
        <w:pStyle w:val="ListParagraph"/>
        <w:numPr>
          <w:ilvl w:val="0"/>
          <w:numId w:val="37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If customer’s ID# or cell# is in our blacklist, then decline</w:t>
      </w:r>
    </w:p>
    <w:p w14:paraId="130A0378" w14:textId="635FE329" w:rsidR="005A72D8" w:rsidRDefault="005A1C9A" w:rsidP="006738AA">
      <w:pPr>
        <w:pStyle w:val="ListParagraph"/>
        <w:numPr>
          <w:ilvl w:val="0"/>
          <w:numId w:val="37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Loan amount shall be subjected to MIN( loan amount to income ratio(LTI) of 50% for monthly gross income, (1+50%) of previous repaid loan amount, requested loan amount by customer (if there is any request).</w:t>
      </w:r>
    </w:p>
    <w:p w14:paraId="5346EF87" w14:textId="04F770D9" w:rsidR="005A1C9A" w:rsidRPr="006738AA" w:rsidRDefault="005A1C9A" w:rsidP="006738AA">
      <w:pPr>
        <w:pStyle w:val="ListParagraph"/>
        <w:numPr>
          <w:ilvl w:val="0"/>
          <w:numId w:val="37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Loan amount should by rounded to the closest higher round value divisible by 100.  Approved loan amount = Roundup (loan amount/100,0) *100.</w:t>
      </w:r>
    </w:p>
    <w:p w14:paraId="5A28F902" w14:textId="77777777" w:rsidR="0020101C" w:rsidRPr="007F5BC4" w:rsidRDefault="0020101C" w:rsidP="00E57EFF">
      <w:pPr>
        <w:pStyle w:val="ListParagraph"/>
        <w:spacing w:line="360" w:lineRule="auto"/>
        <w:ind w:left="1260" w:firstLineChars="0" w:firstLine="0"/>
        <w:rPr>
          <w:sz w:val="20"/>
          <w:szCs w:val="20"/>
        </w:rPr>
      </w:pPr>
    </w:p>
    <w:p w14:paraId="2322448E" w14:textId="6E87D91D" w:rsidR="00B91F1D" w:rsidRDefault="00B91F1D" w:rsidP="00E57EFF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bookmarkStart w:id="23" w:name="_Toc442973201"/>
      <w:r>
        <w:rPr>
          <w:b/>
          <w:sz w:val="20"/>
          <w:szCs w:val="20"/>
        </w:rPr>
        <w:t>Phone verification.</w:t>
      </w:r>
    </w:p>
    <w:p w14:paraId="0F5C3FB3" w14:textId="77777777" w:rsidR="00C46D4D" w:rsidRPr="00250807" w:rsidRDefault="00C46D4D" w:rsidP="00250807">
      <w:pPr>
        <w:pStyle w:val="ListParagraph"/>
        <w:widowControl/>
        <w:numPr>
          <w:ilvl w:val="0"/>
          <w:numId w:val="35"/>
        </w:numPr>
        <w:spacing w:after="120"/>
        <w:ind w:firstLineChars="0"/>
        <w:jc w:val="left"/>
        <w:rPr>
          <w:rFonts w:cstheme="minorHAnsi"/>
          <w:sz w:val="20"/>
          <w:szCs w:val="20"/>
        </w:rPr>
      </w:pPr>
      <w:r w:rsidRPr="00250807">
        <w:rPr>
          <w:rFonts w:cstheme="minorHAnsi"/>
          <w:sz w:val="20"/>
          <w:szCs w:val="20"/>
        </w:rPr>
        <w:t xml:space="preserve">Mobile phone verification check: </w:t>
      </w:r>
    </w:p>
    <w:p w14:paraId="61046B00" w14:textId="1A94B224" w:rsidR="00C46D4D" w:rsidRPr="00250807" w:rsidRDefault="00C46D4D" w:rsidP="00250807">
      <w:pPr>
        <w:pStyle w:val="ListParagraph"/>
        <w:widowControl/>
        <w:spacing w:after="120"/>
        <w:ind w:left="840" w:firstLineChars="0"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Pr="00250807">
        <w:rPr>
          <w:rFonts w:cstheme="minorHAnsi"/>
          <w:sz w:val="20"/>
          <w:szCs w:val="20"/>
        </w:rPr>
        <w:t>he essence – to verify customer’s contact</w:t>
      </w:r>
      <w:r w:rsidRPr="00C46D4D">
        <w:rPr>
          <w:rFonts w:cstheme="minorHAnsi"/>
          <w:sz w:val="20"/>
          <w:szCs w:val="20"/>
        </w:rPr>
        <w:t>, ensure that the customer</w:t>
      </w:r>
      <w:r w:rsidR="00500369">
        <w:rPr>
          <w:rFonts w:cstheme="minorHAnsi"/>
          <w:sz w:val="20"/>
          <w:szCs w:val="20"/>
        </w:rPr>
        <w:t xml:space="preserve"> can be reached,</w:t>
      </w:r>
      <w:r w:rsidRPr="00C46D4D">
        <w:rPr>
          <w:rFonts w:cstheme="minorHAnsi"/>
          <w:sz w:val="20"/>
          <w:szCs w:val="20"/>
        </w:rPr>
        <w:t xml:space="preserve"> has income, is </w:t>
      </w:r>
      <w:r w:rsidRPr="00250807">
        <w:rPr>
          <w:rFonts w:cstheme="minorHAnsi"/>
          <w:sz w:val="20"/>
          <w:szCs w:val="20"/>
        </w:rPr>
        <w:t>living at the appropriate address and confirm the absence of obvious signs of fraud.</w:t>
      </w:r>
    </w:p>
    <w:p w14:paraId="0189C8F4" w14:textId="05E6F9AB" w:rsidR="00C46D4D" w:rsidRDefault="00C46D4D" w:rsidP="00250807">
      <w:pPr>
        <w:pStyle w:val="ListParagraph"/>
        <w:widowControl/>
        <w:spacing w:after="120"/>
        <w:ind w:left="840" w:firstLineChars="0" w:firstLine="0"/>
        <w:rPr>
          <w:rFonts w:cstheme="minorHAnsi"/>
          <w:sz w:val="20"/>
          <w:szCs w:val="20"/>
        </w:rPr>
      </w:pPr>
      <w:r w:rsidRPr="00250807">
        <w:rPr>
          <w:rFonts w:cstheme="minorHAnsi"/>
          <w:sz w:val="20"/>
          <w:szCs w:val="20"/>
        </w:rPr>
        <w:t>Check is done by Phone verificator during outbound call to the potential customer. Results of the check should be put in CRM.</w:t>
      </w:r>
    </w:p>
    <w:p w14:paraId="423A25DC" w14:textId="5F63B674" w:rsidR="00180FCF" w:rsidRDefault="00180FCF" w:rsidP="00250807">
      <w:pPr>
        <w:pStyle w:val="ListParagraph"/>
        <w:widowControl/>
        <w:spacing w:after="120"/>
        <w:ind w:left="840" w:firstLineChars="0" w:firstLine="0"/>
        <w:rPr>
          <w:rFonts w:cstheme="minorHAnsi"/>
          <w:sz w:val="20"/>
          <w:szCs w:val="20"/>
        </w:rPr>
      </w:pPr>
    </w:p>
    <w:tbl>
      <w:tblPr>
        <w:tblStyle w:val="TableGrid"/>
        <w:tblW w:w="9073" w:type="dxa"/>
        <w:tblInd w:w="12" w:type="dxa"/>
        <w:tblLook w:val="04A0" w:firstRow="1" w:lastRow="0" w:firstColumn="1" w:lastColumn="0" w:noHBand="0" w:noVBand="1"/>
      </w:tblPr>
      <w:tblGrid>
        <w:gridCol w:w="3403"/>
        <w:gridCol w:w="1980"/>
        <w:gridCol w:w="3690"/>
      </w:tblGrid>
      <w:tr w:rsidR="0026403B" w:rsidRPr="00C46D4D" w14:paraId="516D442F" w14:textId="33EC961D" w:rsidTr="00EE57D3">
        <w:trPr>
          <w:trHeight w:val="538"/>
        </w:trPr>
        <w:tc>
          <w:tcPr>
            <w:tcW w:w="3403" w:type="dxa"/>
          </w:tcPr>
          <w:p w14:paraId="775B66A3" w14:textId="5F026555" w:rsidR="00E43FF8" w:rsidRPr="00250807" w:rsidRDefault="00E43FF8" w:rsidP="00250807">
            <w:pPr>
              <w:widowControl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1980" w:type="dxa"/>
          </w:tcPr>
          <w:p w14:paraId="087D7E91" w14:textId="3F687919" w:rsidR="00E43FF8" w:rsidRPr="00250807" w:rsidRDefault="00E43FF8">
            <w:pPr>
              <w:widowControl/>
              <w:jc w:val="center"/>
              <w:rPr>
                <w:rFonts w:eastAsia="Times New Roman" w:cs="Times New Roman"/>
                <w:b/>
                <w:color w:val="0D0D0D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b/>
                <w:color w:val="0D0D0D"/>
                <w:sz w:val="20"/>
                <w:szCs w:val="20"/>
              </w:rPr>
              <w:t>Logic</w:t>
            </w:r>
          </w:p>
        </w:tc>
        <w:tc>
          <w:tcPr>
            <w:tcW w:w="3690" w:type="dxa"/>
          </w:tcPr>
          <w:p w14:paraId="16479DF2" w14:textId="6900DAD1" w:rsidR="00E43FF8" w:rsidRPr="00EE57D3" w:rsidRDefault="00E43FF8">
            <w:pPr>
              <w:widowControl/>
              <w:jc w:val="center"/>
              <w:rPr>
                <w:rFonts w:eastAsia="Times New Roman" w:cs="Times New Roman"/>
                <w:b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D0D0D"/>
                <w:sz w:val="20"/>
                <w:szCs w:val="20"/>
                <w:lang w:val="en-US"/>
              </w:rPr>
              <w:t>Comments</w:t>
            </w:r>
          </w:p>
        </w:tc>
      </w:tr>
      <w:tr w:rsidR="0026403B" w:rsidRPr="00C46D4D" w14:paraId="452DA429" w14:textId="5483045C" w:rsidTr="00EE57D3">
        <w:trPr>
          <w:trHeight w:val="538"/>
        </w:trPr>
        <w:tc>
          <w:tcPr>
            <w:tcW w:w="3403" w:type="dxa"/>
            <w:hideMark/>
          </w:tcPr>
          <w:p w14:paraId="46EEF570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</w:rPr>
              <w:t>Not called (default value)</w:t>
            </w:r>
          </w:p>
        </w:tc>
        <w:tc>
          <w:tcPr>
            <w:tcW w:w="1980" w:type="dxa"/>
            <w:hideMark/>
          </w:tcPr>
          <w:p w14:paraId="3B190F12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New check is required</w:t>
            </w:r>
          </w:p>
        </w:tc>
        <w:tc>
          <w:tcPr>
            <w:tcW w:w="3690" w:type="dxa"/>
          </w:tcPr>
          <w:p w14:paraId="414B2725" w14:textId="77777777" w:rsidR="00E43FF8" w:rsidRPr="00250807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</w:rPr>
            </w:pPr>
          </w:p>
        </w:tc>
      </w:tr>
      <w:tr w:rsidR="0026403B" w:rsidRPr="00C46D4D" w14:paraId="77167FDF" w14:textId="7B299B97" w:rsidTr="00EE57D3">
        <w:trPr>
          <w:trHeight w:val="568"/>
        </w:trPr>
        <w:tc>
          <w:tcPr>
            <w:tcW w:w="3403" w:type="dxa"/>
            <w:hideMark/>
          </w:tcPr>
          <w:p w14:paraId="02FF8A32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is successfully contacted, there are no obvious signs of fraud</w:t>
            </w:r>
          </w:p>
        </w:tc>
        <w:tc>
          <w:tcPr>
            <w:tcW w:w="1980" w:type="dxa"/>
            <w:hideMark/>
          </w:tcPr>
          <w:p w14:paraId="4EF3B93F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Continue</w:t>
            </w:r>
          </w:p>
        </w:tc>
        <w:tc>
          <w:tcPr>
            <w:tcW w:w="3690" w:type="dxa"/>
          </w:tcPr>
          <w:p w14:paraId="0642F84E" w14:textId="77777777" w:rsidR="00E43FF8" w:rsidRPr="00250807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</w:rPr>
            </w:pPr>
          </w:p>
        </w:tc>
      </w:tr>
      <w:tr w:rsidR="0026403B" w:rsidRPr="00C46D4D" w14:paraId="4255A069" w14:textId="77777777" w:rsidTr="00F93AF6">
        <w:trPr>
          <w:trHeight w:val="568"/>
        </w:trPr>
        <w:tc>
          <w:tcPr>
            <w:tcW w:w="3403" w:type="dxa"/>
          </w:tcPr>
          <w:p w14:paraId="68AE50DE" w14:textId="786D85D5" w:rsidR="00F93AF6" w:rsidRPr="006738AA" w:rsidRDefault="00F93AF6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Customer’s cell# is encashment agency</w:t>
            </w:r>
          </w:p>
        </w:tc>
        <w:tc>
          <w:tcPr>
            <w:tcW w:w="1980" w:type="dxa"/>
          </w:tcPr>
          <w:p w14:paraId="02614844" w14:textId="1CB4347E" w:rsidR="00F93AF6" w:rsidRPr="006738AA" w:rsidRDefault="00F93AF6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3690" w:type="dxa"/>
          </w:tcPr>
          <w:p w14:paraId="40D9550D" w14:textId="5582DFED" w:rsidR="00F93AF6" w:rsidRDefault="00F93AF6" w:rsidP="00F93AF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</w:t>
            </w:r>
            <w:r w:rsidR="0026403B"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the customer can apply again </w:t>
            </w:r>
            <w:r w:rsidR="0026403B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="0026403B"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C4731C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 w:rsidR="0026403B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691E1697" w14:textId="15D8FFC8" w:rsidR="00C4731C" w:rsidRPr="006738AA" w:rsidRDefault="00C4731C" w:rsidP="00F93AF6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6D59D3FE" w14:textId="523C72F8" w:rsidTr="00F93AF6">
        <w:trPr>
          <w:trHeight w:val="568"/>
        </w:trPr>
        <w:tc>
          <w:tcPr>
            <w:tcW w:w="3403" w:type="dxa"/>
            <w:hideMark/>
          </w:tcPr>
          <w:p w14:paraId="353493FC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doesn't pick up phone/is busy not available to have a conversation with PHV (after 4 tries during 2 days)</w:t>
            </w:r>
          </w:p>
        </w:tc>
        <w:tc>
          <w:tcPr>
            <w:tcW w:w="1980" w:type="dxa"/>
            <w:hideMark/>
          </w:tcPr>
          <w:p w14:paraId="4D526782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68F727E6" w14:textId="77777777" w:rsidR="00C4731C" w:rsidRDefault="00C4731C" w:rsidP="00C4731C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74137B7E" w14:textId="7E5E3686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12FAAD7E" w14:textId="2A758417" w:rsidTr="00EE57D3">
        <w:trPr>
          <w:trHeight w:val="284"/>
        </w:trPr>
        <w:tc>
          <w:tcPr>
            <w:tcW w:w="3403" w:type="dxa"/>
            <w:hideMark/>
          </w:tcPr>
          <w:p w14:paraId="2A26BB73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Not registered/not available/turn off</w:t>
            </w:r>
          </w:p>
        </w:tc>
        <w:tc>
          <w:tcPr>
            <w:tcW w:w="1980" w:type="dxa"/>
            <w:hideMark/>
          </w:tcPr>
          <w:p w14:paraId="445BDB59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79AD5854" w14:textId="77777777" w:rsidR="00C4731C" w:rsidRDefault="00C4731C" w:rsidP="00C4731C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79592ECF" w14:textId="1B3DE403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456FD2C3" w14:textId="6D65ADD6" w:rsidTr="00EE57D3">
        <w:trPr>
          <w:trHeight w:val="284"/>
        </w:trPr>
        <w:tc>
          <w:tcPr>
            <w:tcW w:w="3403" w:type="dxa"/>
            <w:hideMark/>
          </w:tcPr>
          <w:p w14:paraId="35DE6B2E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doesn’t have need anymore</w:t>
            </w:r>
          </w:p>
        </w:tc>
        <w:tc>
          <w:tcPr>
            <w:tcW w:w="1980" w:type="dxa"/>
            <w:hideMark/>
          </w:tcPr>
          <w:p w14:paraId="390D11C7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1F426E1F" w14:textId="77777777" w:rsidR="00C4731C" w:rsidRDefault="00C4731C" w:rsidP="00C4731C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70CAE7A5" w14:textId="77777777" w:rsidR="00E43FF8" w:rsidRPr="006738AA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06A405A9" w14:textId="33259D5A" w:rsidTr="00EE57D3">
        <w:trPr>
          <w:trHeight w:val="568"/>
        </w:trPr>
        <w:tc>
          <w:tcPr>
            <w:tcW w:w="3403" w:type="dxa"/>
            <w:hideMark/>
          </w:tcPr>
          <w:p w14:paraId="6DF56A03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The mobile phone in application belongs third person, not Customer</w:t>
            </w:r>
          </w:p>
        </w:tc>
        <w:tc>
          <w:tcPr>
            <w:tcW w:w="1980" w:type="dxa"/>
            <w:hideMark/>
          </w:tcPr>
          <w:p w14:paraId="2A3677F0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45125BA3" w14:textId="72EA443B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26403B" w:rsidRPr="00C46D4D" w14:paraId="75F2F002" w14:textId="6C52632A" w:rsidTr="00EE57D3">
        <w:trPr>
          <w:trHeight w:val="284"/>
        </w:trPr>
        <w:tc>
          <w:tcPr>
            <w:tcW w:w="3403" w:type="dxa"/>
            <w:hideMark/>
          </w:tcPr>
          <w:p w14:paraId="5D79E535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Occupation is not comply Credit Policy</w:t>
            </w:r>
          </w:p>
        </w:tc>
        <w:tc>
          <w:tcPr>
            <w:tcW w:w="1980" w:type="dxa"/>
            <w:hideMark/>
          </w:tcPr>
          <w:p w14:paraId="3B66E884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2FB33221" w14:textId="7DF401A0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26403B" w:rsidRPr="00C46D4D" w14:paraId="4ED95677" w14:textId="0896D6D0" w:rsidTr="00EE57D3">
        <w:trPr>
          <w:trHeight w:val="274"/>
        </w:trPr>
        <w:tc>
          <w:tcPr>
            <w:tcW w:w="3403" w:type="dxa"/>
            <w:hideMark/>
          </w:tcPr>
          <w:p w14:paraId="03EE77B0" w14:textId="4CE64981" w:rsidR="00E43FF8" w:rsidRPr="00250807" w:rsidRDefault="00E43FF8" w:rsidP="0026403B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is jobless/student/</w:t>
            </w:r>
            <w:r w:rsidR="0026403B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freelance</w:t>
            </w: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="0026403B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private owner/</w:t>
            </w:r>
          </w:p>
        </w:tc>
        <w:tc>
          <w:tcPr>
            <w:tcW w:w="1980" w:type="dxa"/>
            <w:hideMark/>
          </w:tcPr>
          <w:p w14:paraId="03FE5396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1DBB8D3B" w14:textId="03011821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26403B" w:rsidRPr="00C46D4D" w14:paraId="0938E8CB" w14:textId="3F25D598" w:rsidTr="00EE57D3">
        <w:trPr>
          <w:trHeight w:val="284"/>
        </w:trPr>
        <w:tc>
          <w:tcPr>
            <w:tcW w:w="3403" w:type="dxa"/>
            <w:hideMark/>
          </w:tcPr>
          <w:p w14:paraId="02D6FD2F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age is not qualified</w:t>
            </w:r>
          </w:p>
        </w:tc>
        <w:tc>
          <w:tcPr>
            <w:tcW w:w="1980" w:type="dxa"/>
            <w:hideMark/>
          </w:tcPr>
          <w:p w14:paraId="261831BD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297FF4CC" w14:textId="46EFCBB3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26403B" w:rsidRPr="00C46D4D" w14:paraId="51F78102" w14:textId="2CDF0203" w:rsidTr="00EE57D3">
        <w:trPr>
          <w:trHeight w:val="284"/>
        </w:trPr>
        <w:tc>
          <w:tcPr>
            <w:tcW w:w="3403" w:type="dxa"/>
            <w:hideMark/>
          </w:tcPr>
          <w:p w14:paraId="67477202" w14:textId="399EC7DC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Customer living place is out of service of </w:t>
            </w:r>
            <w:r w:rsidR="00180FC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LLC</w:t>
            </w:r>
          </w:p>
        </w:tc>
        <w:tc>
          <w:tcPr>
            <w:tcW w:w="1980" w:type="dxa"/>
            <w:hideMark/>
          </w:tcPr>
          <w:p w14:paraId="0DF3830F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025D0702" w14:textId="4C306D3B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26403B" w:rsidRPr="00C46D4D" w14:paraId="1895126D" w14:textId="45E28A01" w:rsidTr="00EE57D3">
        <w:trPr>
          <w:trHeight w:val="284"/>
        </w:trPr>
        <w:tc>
          <w:tcPr>
            <w:tcW w:w="3403" w:type="dxa"/>
            <w:hideMark/>
          </w:tcPr>
          <w:p w14:paraId="1F1D0A29" w14:textId="1B660F4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Customer working place is out of service of </w:t>
            </w:r>
            <w:r w:rsidR="00180FC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LLC</w:t>
            </w:r>
          </w:p>
        </w:tc>
        <w:tc>
          <w:tcPr>
            <w:tcW w:w="1980" w:type="dxa"/>
            <w:hideMark/>
          </w:tcPr>
          <w:p w14:paraId="7E081EDD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1ED51DA3" w14:textId="13ED829F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26403B" w:rsidRPr="00C46D4D" w14:paraId="524A5E71" w14:textId="70DEB574" w:rsidTr="00EE57D3">
        <w:trPr>
          <w:trHeight w:val="284"/>
        </w:trPr>
        <w:tc>
          <w:tcPr>
            <w:tcW w:w="3403" w:type="dxa"/>
            <w:hideMark/>
          </w:tcPr>
          <w:p w14:paraId="29F0A91B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Reject as request from Risk</w:t>
            </w:r>
          </w:p>
        </w:tc>
        <w:tc>
          <w:tcPr>
            <w:tcW w:w="1980" w:type="dxa"/>
            <w:hideMark/>
          </w:tcPr>
          <w:p w14:paraId="22848E0D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7D8CBAD3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2AE408AC" w14:textId="71AB203E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6A16E21B" w14:textId="092D66C2" w:rsidTr="00EE57D3">
        <w:trPr>
          <w:trHeight w:val="284"/>
        </w:trPr>
        <w:tc>
          <w:tcPr>
            <w:tcW w:w="3403" w:type="dxa"/>
            <w:hideMark/>
          </w:tcPr>
          <w:p w14:paraId="0A15E71A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Living address is in blacklist</w:t>
            </w:r>
          </w:p>
        </w:tc>
        <w:tc>
          <w:tcPr>
            <w:tcW w:w="1980" w:type="dxa"/>
            <w:hideMark/>
          </w:tcPr>
          <w:p w14:paraId="46168C73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1AB9B1E2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2DCBE3C3" w14:textId="4F7168DB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5F6CA288" w14:textId="01ED8E07" w:rsidTr="00EE57D3">
        <w:trPr>
          <w:trHeight w:val="284"/>
        </w:trPr>
        <w:tc>
          <w:tcPr>
            <w:tcW w:w="3403" w:type="dxa"/>
            <w:hideMark/>
          </w:tcPr>
          <w:p w14:paraId="0AED06D8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Customer had problems with loan repayments earlier</w:t>
            </w:r>
          </w:p>
        </w:tc>
        <w:tc>
          <w:tcPr>
            <w:tcW w:w="1980" w:type="dxa"/>
            <w:hideMark/>
          </w:tcPr>
          <w:p w14:paraId="0DB7CE29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6AD79217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116E6263" w14:textId="705E7424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3B38A1FC" w14:textId="52C11A27" w:rsidTr="00EE57D3">
        <w:trPr>
          <w:trHeight w:val="568"/>
        </w:trPr>
        <w:tc>
          <w:tcPr>
            <w:tcW w:w="3403" w:type="dxa"/>
            <w:hideMark/>
          </w:tcPr>
          <w:p w14:paraId="65A4189D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Applicant applies loan for another person and isn't responsible to the loan</w:t>
            </w:r>
          </w:p>
        </w:tc>
        <w:tc>
          <w:tcPr>
            <w:tcW w:w="1980" w:type="dxa"/>
            <w:hideMark/>
          </w:tcPr>
          <w:p w14:paraId="4A7D126C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52E36505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55151EC3" w14:textId="3B3253E0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4E29C483" w14:textId="2649FB74" w:rsidTr="00EE57D3">
        <w:trPr>
          <w:trHeight w:val="284"/>
        </w:trPr>
        <w:tc>
          <w:tcPr>
            <w:tcW w:w="3403" w:type="dxa"/>
            <w:hideMark/>
          </w:tcPr>
          <w:p w14:paraId="06AB17D8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is directed to answer PHV by third party</w:t>
            </w:r>
          </w:p>
        </w:tc>
        <w:tc>
          <w:tcPr>
            <w:tcW w:w="1980" w:type="dxa"/>
            <w:hideMark/>
          </w:tcPr>
          <w:p w14:paraId="1BF2D6DE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3ACC2DE9" w14:textId="153F56E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804B1"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9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7F405818" w14:textId="6415C476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3EBDA7BC" w14:textId="62809172" w:rsidTr="00EE57D3">
        <w:trPr>
          <w:trHeight w:val="852"/>
        </w:trPr>
        <w:tc>
          <w:tcPr>
            <w:tcW w:w="3403" w:type="dxa"/>
            <w:hideMark/>
          </w:tcPr>
          <w:p w14:paraId="3364A278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can't confirm employment information (fails to describe the current job/contrast with the  information provided by contact person/company)</w:t>
            </w:r>
          </w:p>
        </w:tc>
        <w:tc>
          <w:tcPr>
            <w:tcW w:w="1980" w:type="dxa"/>
            <w:hideMark/>
          </w:tcPr>
          <w:p w14:paraId="1E51AF45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2C22F2DF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79589EA6" w14:textId="4D338E70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6BE53558" w14:textId="57CB3725" w:rsidTr="00EE57D3">
        <w:trPr>
          <w:trHeight w:val="852"/>
        </w:trPr>
        <w:tc>
          <w:tcPr>
            <w:tcW w:w="3403" w:type="dxa"/>
            <w:hideMark/>
          </w:tcPr>
          <w:p w14:paraId="0CD89D95" w14:textId="3015DF68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can't confirm current living address (fails to describe/plan to leave the city/contrast with contact person description/etc.)</w:t>
            </w:r>
          </w:p>
        </w:tc>
        <w:tc>
          <w:tcPr>
            <w:tcW w:w="1980" w:type="dxa"/>
            <w:hideMark/>
          </w:tcPr>
          <w:p w14:paraId="6BEFDC59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5EAB7636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2A0F7590" w14:textId="53CC6BFA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7B90F572" w14:textId="2E1DD71A" w:rsidTr="00EE57D3">
        <w:trPr>
          <w:trHeight w:val="568"/>
        </w:trPr>
        <w:tc>
          <w:tcPr>
            <w:tcW w:w="3403" w:type="dxa"/>
            <w:hideMark/>
          </w:tcPr>
          <w:p w14:paraId="533C6A47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Applicant can’t provide contact of reference (spouse/ siblings/ parents)</w:t>
            </w:r>
          </w:p>
        </w:tc>
        <w:tc>
          <w:tcPr>
            <w:tcW w:w="1980" w:type="dxa"/>
            <w:hideMark/>
          </w:tcPr>
          <w:p w14:paraId="3FC17421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04E87A3F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49D1C65A" w14:textId="71D03A53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7AB53BEA" w14:textId="0FB35698" w:rsidTr="00EE57D3">
        <w:trPr>
          <w:trHeight w:val="568"/>
        </w:trPr>
        <w:tc>
          <w:tcPr>
            <w:tcW w:w="3403" w:type="dxa"/>
            <w:hideMark/>
          </w:tcPr>
          <w:p w14:paraId="0324FFFE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can't provide second contact person phone number</w:t>
            </w:r>
          </w:p>
        </w:tc>
        <w:tc>
          <w:tcPr>
            <w:tcW w:w="1980" w:type="dxa"/>
            <w:hideMark/>
          </w:tcPr>
          <w:p w14:paraId="4F5B400E" w14:textId="2BA0AED3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B71D48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06465332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6E0DCE45" w14:textId="718CF882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495E4BCD" w14:textId="22AF3118" w:rsidTr="00EE57D3">
        <w:trPr>
          <w:trHeight w:val="284"/>
        </w:trPr>
        <w:tc>
          <w:tcPr>
            <w:tcW w:w="3403" w:type="dxa"/>
            <w:hideMark/>
          </w:tcPr>
          <w:p w14:paraId="15C87041" w14:textId="77777777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Third person use real Customer data</w:t>
            </w:r>
          </w:p>
        </w:tc>
        <w:tc>
          <w:tcPr>
            <w:tcW w:w="1980" w:type="dxa"/>
            <w:hideMark/>
          </w:tcPr>
          <w:p w14:paraId="6F707C52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4A3940AC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35FB1B4B" w14:textId="4A34D87F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2C6AE8D0" w14:textId="08528F55" w:rsidTr="00EE57D3">
        <w:trPr>
          <w:trHeight w:val="568"/>
        </w:trPr>
        <w:tc>
          <w:tcPr>
            <w:tcW w:w="3403" w:type="dxa"/>
            <w:hideMark/>
          </w:tcPr>
          <w:p w14:paraId="4E4246B6" w14:textId="77777777" w:rsidR="00E43FF8" w:rsidRPr="00250807" w:rsidRDefault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Negative information (detoxification/rehabilitation center/loan for gambling/illegal income)</w:t>
            </w:r>
          </w:p>
        </w:tc>
        <w:tc>
          <w:tcPr>
            <w:tcW w:w="1980" w:type="dxa"/>
            <w:hideMark/>
          </w:tcPr>
          <w:p w14:paraId="74F9C0EB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348B2622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62516CCB" w14:textId="7EFE0CE0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26403B" w:rsidRPr="00C46D4D" w14:paraId="110CA9A6" w14:textId="1EF3BDEE" w:rsidTr="00EE57D3">
        <w:trPr>
          <w:trHeight w:val="293"/>
        </w:trPr>
        <w:tc>
          <w:tcPr>
            <w:tcW w:w="3403" w:type="dxa"/>
            <w:hideMark/>
          </w:tcPr>
          <w:p w14:paraId="42F1F2A5" w14:textId="6A0BD96A" w:rsidR="00E43FF8" w:rsidRPr="00250807" w:rsidRDefault="00E43FF8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doesn't confirm agreement paramet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</w:t>
            </w: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rs</w:t>
            </w:r>
          </w:p>
        </w:tc>
        <w:tc>
          <w:tcPr>
            <w:tcW w:w="1980" w:type="dxa"/>
            <w:hideMark/>
          </w:tcPr>
          <w:p w14:paraId="322D5B19" w14:textId="77777777" w:rsidR="00E43FF8" w:rsidRPr="00250807" w:rsidRDefault="00E43FF8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4360254C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07CA097D" w14:textId="5DF1405C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BF70C7" w:rsidRPr="00C46D4D" w14:paraId="1F62A1F1" w14:textId="77777777" w:rsidTr="00EE57D3">
        <w:trPr>
          <w:trHeight w:val="293"/>
        </w:trPr>
        <w:tc>
          <w:tcPr>
            <w:tcW w:w="3403" w:type="dxa"/>
          </w:tcPr>
          <w:p w14:paraId="52C38897" w14:textId="25EB65B5" w:rsidR="00BF70C7" w:rsidRPr="006738AA" w:rsidRDefault="00BF70C7" w:rsidP="00E43FF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 least One of the emergency contact has already been used for 3 active(not fully repaid) loans.</w:t>
            </w:r>
          </w:p>
        </w:tc>
        <w:tc>
          <w:tcPr>
            <w:tcW w:w="1980" w:type="dxa"/>
          </w:tcPr>
          <w:p w14:paraId="325BF919" w14:textId="52A98B59" w:rsidR="00BF70C7" w:rsidRPr="006738AA" w:rsidRDefault="00BF70C7" w:rsidP="00E43FF8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  <w:t>Decline</w:t>
            </w:r>
          </w:p>
        </w:tc>
        <w:tc>
          <w:tcPr>
            <w:tcW w:w="3690" w:type="dxa"/>
          </w:tcPr>
          <w:p w14:paraId="3B855B0C" w14:textId="77777777" w:rsidR="00337E26" w:rsidRDefault="00337E26" w:rsidP="00337E26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0D7011AC" w14:textId="2647F824" w:rsidR="00BF70C7" w:rsidRPr="006738AA" w:rsidRDefault="00BF70C7" w:rsidP="00BF70C7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17F1A74" w14:textId="74979986" w:rsidR="00E43FF8" w:rsidRDefault="002233F1" w:rsidP="00EE57D3">
      <w:pPr>
        <w:pStyle w:val="ListParagraph"/>
        <w:widowControl/>
        <w:spacing w:after="120"/>
        <w:ind w:left="840" w:firstLineChars="0" w:firstLine="0"/>
        <w:jc w:val="left"/>
        <w:rPr>
          <w:rFonts w:cstheme="minorHAnsi"/>
          <w:sz w:val="20"/>
          <w:szCs w:val="20"/>
        </w:rPr>
      </w:pPr>
      <w:r w:rsidRPr="00B71D48">
        <w:rPr>
          <w:rFonts w:cstheme="minorHAnsi"/>
          <w:sz w:val="20"/>
          <w:szCs w:val="20"/>
        </w:rPr>
        <w:lastRenderedPageBreak/>
        <w:t>In case of decline:</w:t>
      </w:r>
      <w:r w:rsidR="00250807" w:rsidRPr="00250807">
        <w:rPr>
          <w:rFonts w:cstheme="minorHAnsi"/>
          <w:sz w:val="20"/>
          <w:szCs w:val="20"/>
        </w:rPr>
        <w:t xml:space="preserve"> </w:t>
      </w:r>
      <w:r w:rsidR="00250807">
        <w:rPr>
          <w:rFonts w:cstheme="minorHAnsi"/>
          <w:sz w:val="20"/>
          <w:szCs w:val="20"/>
        </w:rPr>
        <w:t>send the decline SMS in 1 hour</w:t>
      </w:r>
    </w:p>
    <w:p w14:paraId="3E98AC54" w14:textId="16E099F5" w:rsidR="00C46D4D" w:rsidRPr="00250807" w:rsidRDefault="00C46D4D">
      <w:pPr>
        <w:pStyle w:val="ListParagraph"/>
        <w:widowControl/>
        <w:numPr>
          <w:ilvl w:val="0"/>
          <w:numId w:val="35"/>
        </w:numPr>
        <w:spacing w:after="120"/>
        <w:ind w:firstLineChars="0"/>
        <w:jc w:val="left"/>
        <w:rPr>
          <w:rFonts w:cstheme="minorHAnsi"/>
          <w:sz w:val="20"/>
          <w:szCs w:val="20"/>
        </w:rPr>
      </w:pPr>
      <w:r w:rsidRPr="00250807">
        <w:rPr>
          <w:rFonts w:cstheme="minorHAnsi"/>
          <w:sz w:val="20"/>
          <w:szCs w:val="20"/>
        </w:rPr>
        <w:t xml:space="preserve">Work phone verification check: </w:t>
      </w:r>
    </w:p>
    <w:p w14:paraId="0217F7E6" w14:textId="77777777" w:rsidR="00C46D4D" w:rsidRPr="00250807" w:rsidRDefault="00C46D4D" w:rsidP="00250807">
      <w:pPr>
        <w:widowControl/>
        <w:spacing w:after="120"/>
        <w:rPr>
          <w:rFonts w:cstheme="minorHAnsi"/>
          <w:sz w:val="20"/>
          <w:szCs w:val="20"/>
        </w:rPr>
      </w:pPr>
      <w:r w:rsidRPr="00250807">
        <w:rPr>
          <w:rFonts w:cstheme="minorHAnsi"/>
          <w:sz w:val="20"/>
          <w:szCs w:val="20"/>
        </w:rPr>
        <w:t>The essence – to verify that the customer is working at appropriate place, identify obvious signs of fraud and check if there is negative information about the customer.</w:t>
      </w:r>
    </w:p>
    <w:p w14:paraId="6C8DDCD0" w14:textId="77777777" w:rsidR="00C46D4D" w:rsidRPr="00250807" w:rsidRDefault="00C46D4D" w:rsidP="00250807">
      <w:pPr>
        <w:widowControl/>
        <w:spacing w:after="120"/>
        <w:rPr>
          <w:rFonts w:cstheme="minorHAnsi"/>
          <w:sz w:val="20"/>
          <w:szCs w:val="20"/>
        </w:rPr>
      </w:pPr>
      <w:r w:rsidRPr="00250807">
        <w:rPr>
          <w:rFonts w:cstheme="minorHAnsi"/>
          <w:sz w:val="20"/>
          <w:szCs w:val="20"/>
        </w:rPr>
        <w:t>Check is done by Phone verificator during outbound call. Results of the check should be put in CRM.</w:t>
      </w:r>
    </w:p>
    <w:p w14:paraId="195D027D" w14:textId="61BE378A" w:rsidR="00C46D4D" w:rsidRPr="00250807" w:rsidRDefault="00C46D4D" w:rsidP="00250807">
      <w:pPr>
        <w:widowControl/>
        <w:spacing w:after="120"/>
        <w:jc w:val="left"/>
        <w:rPr>
          <w:rFonts w:cstheme="minorHAnsi"/>
          <w:sz w:val="20"/>
          <w:szCs w:val="20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415"/>
        <w:gridCol w:w="1980"/>
        <w:gridCol w:w="3690"/>
      </w:tblGrid>
      <w:tr w:rsidR="00E43FF8" w:rsidRPr="00C46D4D" w14:paraId="62019A3E" w14:textId="7F38F44E" w:rsidTr="00EE57D3">
        <w:trPr>
          <w:trHeight w:val="546"/>
        </w:trPr>
        <w:tc>
          <w:tcPr>
            <w:tcW w:w="3415" w:type="dxa"/>
          </w:tcPr>
          <w:p w14:paraId="73A91D20" w14:textId="05F0E819" w:rsidR="00E43FF8" w:rsidRPr="00250807" w:rsidRDefault="00E43FF8" w:rsidP="00250807">
            <w:pPr>
              <w:widowControl/>
              <w:jc w:val="center"/>
              <w:rPr>
                <w:rFonts w:eastAsia="Times New Roman" w:cs="Times New Roman"/>
                <w:b/>
                <w:color w:val="0D0D0D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b/>
                <w:color w:val="0D0D0D"/>
                <w:sz w:val="20"/>
                <w:szCs w:val="20"/>
              </w:rPr>
              <w:t>Result</w:t>
            </w:r>
          </w:p>
        </w:tc>
        <w:tc>
          <w:tcPr>
            <w:tcW w:w="1980" w:type="dxa"/>
          </w:tcPr>
          <w:p w14:paraId="39CF5521" w14:textId="6516937F" w:rsidR="00E43FF8" w:rsidRPr="00250807" w:rsidRDefault="00E43FF8">
            <w:pPr>
              <w:widowControl/>
              <w:jc w:val="center"/>
              <w:rPr>
                <w:rFonts w:eastAsia="Times New Roman" w:cs="Times New Roman"/>
                <w:b/>
                <w:color w:val="0D0D0D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b/>
                <w:color w:val="0D0D0D"/>
                <w:sz w:val="20"/>
                <w:szCs w:val="20"/>
              </w:rPr>
              <w:t>Logic</w:t>
            </w:r>
          </w:p>
        </w:tc>
        <w:tc>
          <w:tcPr>
            <w:tcW w:w="3690" w:type="dxa"/>
          </w:tcPr>
          <w:p w14:paraId="470161F3" w14:textId="4F6B10AB" w:rsidR="00E43FF8" w:rsidRPr="00EE57D3" w:rsidRDefault="00E43FF8">
            <w:pPr>
              <w:widowControl/>
              <w:jc w:val="center"/>
              <w:rPr>
                <w:rFonts w:eastAsia="Times New Roman" w:cs="Times New Roman"/>
                <w:b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color w:val="0D0D0D"/>
                <w:sz w:val="20"/>
                <w:szCs w:val="20"/>
                <w:lang w:val="en-US"/>
              </w:rPr>
              <w:t>Comments</w:t>
            </w:r>
          </w:p>
        </w:tc>
      </w:tr>
      <w:tr w:rsidR="00E43FF8" w:rsidRPr="00C46D4D" w14:paraId="423E86BE" w14:textId="1B178CCF" w:rsidTr="00EE57D3">
        <w:trPr>
          <w:trHeight w:val="546"/>
        </w:trPr>
        <w:tc>
          <w:tcPr>
            <w:tcW w:w="3415" w:type="dxa"/>
            <w:hideMark/>
          </w:tcPr>
          <w:p w14:paraId="57B44E0B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Not called (default value)</w:t>
            </w:r>
          </w:p>
        </w:tc>
        <w:tc>
          <w:tcPr>
            <w:tcW w:w="1980" w:type="dxa"/>
            <w:hideMark/>
          </w:tcPr>
          <w:p w14:paraId="3B22D47D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New check is required</w:t>
            </w:r>
          </w:p>
        </w:tc>
        <w:tc>
          <w:tcPr>
            <w:tcW w:w="3690" w:type="dxa"/>
          </w:tcPr>
          <w:p w14:paraId="71819965" w14:textId="77777777" w:rsidR="00E43FF8" w:rsidRPr="00250807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</w:rPr>
            </w:pPr>
          </w:p>
        </w:tc>
      </w:tr>
      <w:tr w:rsidR="00E43FF8" w:rsidRPr="00C46D4D" w14:paraId="7F21F36C" w14:textId="13E69A60" w:rsidTr="00EE57D3">
        <w:trPr>
          <w:trHeight w:val="555"/>
        </w:trPr>
        <w:tc>
          <w:tcPr>
            <w:tcW w:w="3415" w:type="dxa"/>
            <w:hideMark/>
          </w:tcPr>
          <w:p w14:paraId="73C3FDDD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Nobody has answered the call (after 4 tries during 2 working days).</w:t>
            </w:r>
          </w:p>
        </w:tc>
        <w:tc>
          <w:tcPr>
            <w:tcW w:w="1980" w:type="dxa"/>
            <w:hideMark/>
          </w:tcPr>
          <w:p w14:paraId="1B7F5664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5620A2F8" w14:textId="77777777" w:rsidR="008A29A5" w:rsidRDefault="008A29A5" w:rsidP="008A29A5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10BD10E5" w14:textId="77777777" w:rsidR="00E43FF8" w:rsidRPr="006738AA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E43FF8" w:rsidRPr="00C46D4D" w14:paraId="433D8640" w14:textId="403DE7A0" w:rsidTr="00EE57D3">
        <w:trPr>
          <w:trHeight w:val="277"/>
        </w:trPr>
        <w:tc>
          <w:tcPr>
            <w:tcW w:w="3415" w:type="dxa"/>
            <w:hideMark/>
          </w:tcPr>
          <w:p w14:paraId="54845FCF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</w:rPr>
              <w:t>Denies to provide information</w:t>
            </w:r>
          </w:p>
        </w:tc>
        <w:tc>
          <w:tcPr>
            <w:tcW w:w="1980" w:type="dxa"/>
            <w:hideMark/>
          </w:tcPr>
          <w:p w14:paraId="595F9755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7DE7780F" w14:textId="77777777" w:rsidR="008A29A5" w:rsidRDefault="008A29A5" w:rsidP="008A29A5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21EBB513" w14:textId="77777777" w:rsidR="00E43FF8" w:rsidRPr="006738AA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E43FF8" w:rsidRPr="00C46D4D" w14:paraId="014A2C7E" w14:textId="6A8E6C79" w:rsidTr="00EE57D3">
        <w:trPr>
          <w:trHeight w:val="277"/>
        </w:trPr>
        <w:tc>
          <w:tcPr>
            <w:tcW w:w="3415" w:type="dxa"/>
            <w:hideMark/>
          </w:tcPr>
          <w:p w14:paraId="2A540E15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</w:rPr>
              <w:t>Customer employment confirm</w:t>
            </w:r>
          </w:p>
        </w:tc>
        <w:tc>
          <w:tcPr>
            <w:tcW w:w="1980" w:type="dxa"/>
            <w:hideMark/>
          </w:tcPr>
          <w:p w14:paraId="0571FED7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Continue</w:t>
            </w:r>
          </w:p>
        </w:tc>
        <w:tc>
          <w:tcPr>
            <w:tcW w:w="3690" w:type="dxa"/>
          </w:tcPr>
          <w:p w14:paraId="3F5002D7" w14:textId="77777777" w:rsidR="008A29A5" w:rsidRDefault="008A29A5" w:rsidP="008A29A5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74E43E3D" w14:textId="77777777" w:rsidR="00E43FF8" w:rsidRPr="006738AA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</w:tr>
      <w:tr w:rsidR="00E43FF8" w:rsidRPr="00C46D4D" w14:paraId="0F7C5A95" w14:textId="733493A8" w:rsidTr="00EE57D3">
        <w:trPr>
          <w:trHeight w:val="277"/>
        </w:trPr>
        <w:tc>
          <w:tcPr>
            <w:tcW w:w="3415" w:type="dxa"/>
            <w:hideMark/>
          </w:tcPr>
          <w:p w14:paraId="3E47C4C0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Occupation is not comply Credit Policy</w:t>
            </w:r>
          </w:p>
        </w:tc>
        <w:tc>
          <w:tcPr>
            <w:tcW w:w="1980" w:type="dxa"/>
            <w:hideMark/>
          </w:tcPr>
          <w:p w14:paraId="08CF304B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43118AA5" w14:textId="2163D0B8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E43FF8" w:rsidRPr="00C46D4D" w14:paraId="566F1580" w14:textId="1300A41A" w:rsidTr="00EE57D3">
        <w:trPr>
          <w:trHeight w:val="277"/>
        </w:trPr>
        <w:tc>
          <w:tcPr>
            <w:tcW w:w="3415" w:type="dxa"/>
            <w:hideMark/>
          </w:tcPr>
          <w:p w14:paraId="30ABB57C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Phone number is not registered/not available/turn off </w:t>
            </w:r>
          </w:p>
        </w:tc>
        <w:tc>
          <w:tcPr>
            <w:tcW w:w="1980" w:type="dxa"/>
            <w:hideMark/>
          </w:tcPr>
          <w:p w14:paraId="7377CFE2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1AA429DA" w14:textId="32073E1E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804B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</w:tr>
      <w:tr w:rsidR="00E43FF8" w:rsidRPr="00C46D4D" w14:paraId="151157C9" w14:textId="26E650B6" w:rsidTr="00EE57D3">
        <w:trPr>
          <w:trHeight w:val="277"/>
        </w:trPr>
        <w:tc>
          <w:tcPr>
            <w:tcW w:w="3415" w:type="dxa"/>
            <w:hideMark/>
          </w:tcPr>
          <w:p w14:paraId="7E98A7D6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Company is inactive/ no longer operated </w:t>
            </w:r>
          </w:p>
        </w:tc>
        <w:tc>
          <w:tcPr>
            <w:tcW w:w="1980" w:type="dxa"/>
            <w:hideMark/>
          </w:tcPr>
          <w:p w14:paraId="502ACD43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6CB318A7" w14:textId="5AE6D1D9" w:rsidR="00E43FF8" w:rsidRPr="00EE57D3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E43FF8" w:rsidRPr="00C46D4D" w14:paraId="4DFF60B1" w14:textId="2DC5A3E6" w:rsidTr="00EE57D3">
        <w:trPr>
          <w:trHeight w:val="555"/>
        </w:trPr>
        <w:tc>
          <w:tcPr>
            <w:tcW w:w="3415" w:type="dxa"/>
            <w:hideMark/>
          </w:tcPr>
          <w:p w14:paraId="556188B1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Company phone in application doesn't belongs to Customer employer</w:t>
            </w:r>
          </w:p>
        </w:tc>
        <w:tc>
          <w:tcPr>
            <w:tcW w:w="1980" w:type="dxa"/>
            <w:hideMark/>
          </w:tcPr>
          <w:p w14:paraId="48BB2175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122D7152" w14:textId="640D6093" w:rsidR="00E43FF8" w:rsidRPr="00EE57D3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E43FF8" w:rsidRPr="00C46D4D" w14:paraId="78382320" w14:textId="74610431" w:rsidTr="00EE57D3">
        <w:trPr>
          <w:trHeight w:val="277"/>
        </w:trPr>
        <w:tc>
          <w:tcPr>
            <w:tcW w:w="3415" w:type="dxa"/>
            <w:hideMark/>
          </w:tcPr>
          <w:p w14:paraId="592D4250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is/will be resigned</w:t>
            </w:r>
          </w:p>
        </w:tc>
        <w:tc>
          <w:tcPr>
            <w:tcW w:w="1980" w:type="dxa"/>
            <w:hideMark/>
          </w:tcPr>
          <w:p w14:paraId="1969503E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48EACEDA" w14:textId="703ED312" w:rsidR="00E43FF8" w:rsidRPr="00EE57D3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E43FF8" w:rsidRPr="00C46D4D" w14:paraId="0970B56A" w14:textId="730E4F31" w:rsidTr="00EE57D3">
        <w:trPr>
          <w:trHeight w:val="277"/>
        </w:trPr>
        <w:tc>
          <w:tcPr>
            <w:tcW w:w="3415" w:type="dxa"/>
            <w:hideMark/>
          </w:tcPr>
          <w:p w14:paraId="1CA88334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Customer unknown at office/never work at company</w:t>
            </w:r>
          </w:p>
        </w:tc>
        <w:tc>
          <w:tcPr>
            <w:tcW w:w="1980" w:type="dxa"/>
            <w:hideMark/>
          </w:tcPr>
          <w:p w14:paraId="321FCFB9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07010E61" w14:textId="35345A6B" w:rsidR="00E43FF8" w:rsidRPr="00EE57D3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E43FF8" w:rsidRPr="00C46D4D" w14:paraId="32AE2B01" w14:textId="4E915137" w:rsidTr="00EE57D3">
        <w:trPr>
          <w:trHeight w:val="555"/>
        </w:trPr>
        <w:tc>
          <w:tcPr>
            <w:tcW w:w="3415" w:type="dxa"/>
            <w:hideMark/>
          </w:tcPr>
          <w:p w14:paraId="43EC68BE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Fake company or receiver is directed to answer PHV by third party</w:t>
            </w:r>
          </w:p>
        </w:tc>
        <w:tc>
          <w:tcPr>
            <w:tcW w:w="1980" w:type="dxa"/>
            <w:hideMark/>
          </w:tcPr>
          <w:p w14:paraId="47B62B76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37E58ABD" w14:textId="43983E23" w:rsidR="00E43FF8" w:rsidRPr="00EE57D3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="0058482B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</w:tr>
      <w:tr w:rsidR="00E43FF8" w:rsidRPr="00C46D4D" w14:paraId="0483C825" w14:textId="7C0853BE" w:rsidTr="00EE57D3">
        <w:trPr>
          <w:trHeight w:val="277"/>
        </w:trPr>
        <w:tc>
          <w:tcPr>
            <w:tcW w:w="3415" w:type="dxa"/>
            <w:hideMark/>
          </w:tcPr>
          <w:p w14:paraId="5EB496BC" w14:textId="42949723" w:rsidR="00E43FF8" w:rsidRPr="00250807" w:rsidRDefault="00E43FF8" w:rsidP="007278A8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Company is </w:t>
            </w:r>
            <w:r w:rsidR="007278A8">
              <w:rPr>
                <w:rFonts w:eastAsia="Times New Roman" w:cs="Times New Roman"/>
                <w:color w:val="000000"/>
                <w:sz w:val="20"/>
                <w:szCs w:val="20"/>
              </w:rPr>
              <w:t>in blacklist</w:t>
            </w:r>
          </w:p>
        </w:tc>
        <w:tc>
          <w:tcPr>
            <w:tcW w:w="1980" w:type="dxa"/>
            <w:hideMark/>
          </w:tcPr>
          <w:p w14:paraId="7EB1C29C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Decline</w:t>
            </w:r>
          </w:p>
        </w:tc>
        <w:tc>
          <w:tcPr>
            <w:tcW w:w="3690" w:type="dxa"/>
          </w:tcPr>
          <w:p w14:paraId="66818D1E" w14:textId="5976EC0F" w:rsidR="00E43FF8" w:rsidRPr="00EE57D3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E43FF8" w:rsidRPr="00C46D4D" w14:paraId="3DDBAEC4" w14:textId="130FA3B9" w:rsidTr="00EE57D3">
        <w:trPr>
          <w:trHeight w:val="287"/>
        </w:trPr>
        <w:tc>
          <w:tcPr>
            <w:tcW w:w="3415" w:type="dxa"/>
            <w:hideMark/>
          </w:tcPr>
          <w:p w14:paraId="4EA1F574" w14:textId="77777777" w:rsidR="00E43FF8" w:rsidRPr="00250807" w:rsidRDefault="00E43FF8" w:rsidP="00C46D4D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00000"/>
                <w:sz w:val="20"/>
                <w:szCs w:val="20"/>
              </w:rPr>
              <w:t>Not required</w:t>
            </w:r>
          </w:p>
        </w:tc>
        <w:tc>
          <w:tcPr>
            <w:tcW w:w="1980" w:type="dxa"/>
            <w:hideMark/>
          </w:tcPr>
          <w:p w14:paraId="67122328" w14:textId="77777777" w:rsidR="00E43FF8" w:rsidRPr="00250807" w:rsidRDefault="00E43FF8" w:rsidP="00C46D4D">
            <w:pPr>
              <w:widowControl/>
              <w:jc w:val="center"/>
              <w:rPr>
                <w:rFonts w:eastAsia="Times New Roman" w:cs="Times New Roman"/>
                <w:color w:val="0D0D0D"/>
                <w:sz w:val="20"/>
                <w:szCs w:val="20"/>
              </w:rPr>
            </w:pPr>
            <w:r w:rsidRPr="00250807">
              <w:rPr>
                <w:rFonts w:eastAsia="Times New Roman" w:cs="Times New Roman"/>
                <w:color w:val="0D0D0D"/>
                <w:sz w:val="20"/>
                <w:szCs w:val="20"/>
              </w:rPr>
              <w:t>Continue</w:t>
            </w:r>
          </w:p>
        </w:tc>
        <w:tc>
          <w:tcPr>
            <w:tcW w:w="3690" w:type="dxa"/>
          </w:tcPr>
          <w:p w14:paraId="5A08B24B" w14:textId="77777777" w:rsidR="00E43FF8" w:rsidRPr="00250807" w:rsidRDefault="00E43FF8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20"/>
                <w:szCs w:val="20"/>
              </w:rPr>
            </w:pPr>
          </w:p>
        </w:tc>
      </w:tr>
    </w:tbl>
    <w:p w14:paraId="6B5818A7" w14:textId="77777777" w:rsidR="00C46D4D" w:rsidRPr="00250807" w:rsidRDefault="00C46D4D" w:rsidP="00C46D4D">
      <w:pPr>
        <w:spacing w:after="120"/>
        <w:rPr>
          <w:rFonts w:cstheme="minorHAnsi"/>
          <w:sz w:val="20"/>
          <w:szCs w:val="20"/>
        </w:rPr>
      </w:pPr>
    </w:p>
    <w:p w14:paraId="4C8C24DF" w14:textId="77777777" w:rsidR="00180FCF" w:rsidRDefault="00180FCF" w:rsidP="006738AA">
      <w:pPr>
        <w:pStyle w:val="ListParagraph"/>
        <w:widowControl/>
        <w:numPr>
          <w:ilvl w:val="0"/>
          <w:numId w:val="35"/>
        </w:numPr>
        <w:spacing w:after="120"/>
        <w:ind w:firstLineChars="0"/>
        <w:rPr>
          <w:rFonts w:cstheme="minorHAnsi"/>
          <w:sz w:val="20"/>
          <w:szCs w:val="20"/>
        </w:rPr>
      </w:pPr>
      <w:r w:rsidRPr="006738AA">
        <w:rPr>
          <w:rFonts w:cstheme="minorHAnsi"/>
          <w:sz w:val="20"/>
          <w:szCs w:val="20"/>
        </w:rPr>
        <w:t>Geography rule of cities for LLC service coverage: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9"/>
        <w:gridCol w:w="1133"/>
        <w:gridCol w:w="635"/>
        <w:gridCol w:w="1186"/>
        <w:gridCol w:w="2172"/>
        <w:gridCol w:w="2041"/>
      </w:tblGrid>
      <w:tr w:rsidR="002B2AB9" w:rsidRPr="00180FCF" w14:paraId="35A9A709" w14:textId="77777777" w:rsidTr="006738AA">
        <w:trPr>
          <w:trHeight w:val="320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CBEB13" w14:textId="77777777" w:rsidR="00180FCF" w:rsidRPr="00180FCF" w:rsidRDefault="00180FCF" w:rsidP="00180FCF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  <w:t>省份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0630E9" w14:textId="77777777" w:rsidR="00180FCF" w:rsidRPr="00180FCF" w:rsidRDefault="00180FCF" w:rsidP="00180FCF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  <w:t>Province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8F41F8" w14:textId="77777777" w:rsidR="00180FCF" w:rsidRPr="00180FCF" w:rsidRDefault="00180FCF" w:rsidP="00180FCF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  <w:t>城市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E2B370" w14:textId="77777777" w:rsidR="00180FCF" w:rsidRPr="00180FCF" w:rsidRDefault="00180FCF" w:rsidP="00180FCF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  <w:t>City</w:t>
            </w:r>
          </w:p>
        </w:tc>
        <w:tc>
          <w:tcPr>
            <w:tcW w:w="1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D68684" w14:textId="4FE6AFE2" w:rsidR="00180FCF" w:rsidRPr="00180FCF" w:rsidRDefault="00180FCF" w:rsidP="00180FCF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  <w:t>City</w:t>
            </w:r>
            <w:r w:rsidR="00601BF6"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180FCF"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F37A5A" w14:textId="73897A2D" w:rsidR="00180FCF" w:rsidRPr="00180FCF" w:rsidRDefault="00180FCF" w:rsidP="00180FCF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Times New Roman"/>
                <w:b/>
                <w:bCs/>
                <w:kern w:val="0"/>
                <w:sz w:val="24"/>
                <w:szCs w:val="24"/>
              </w:rPr>
              <w:t>Risk level</w:t>
            </w:r>
          </w:p>
        </w:tc>
      </w:tr>
      <w:tr w:rsidR="002B2AB9" w:rsidRPr="00180FCF" w14:paraId="5F03E1F4" w14:textId="77777777" w:rsidTr="006738AA">
        <w:trPr>
          <w:trHeight w:val="320"/>
        </w:trPr>
        <w:tc>
          <w:tcPr>
            <w:tcW w:w="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681A4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广东省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83F1A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Guangdong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9B013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广州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48466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Guangzhou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B2B56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Deputy provincial level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A6F7E" w14:textId="35F8179B" w:rsidR="00180FCF" w:rsidRPr="00180FCF" w:rsidRDefault="00180FCF" w:rsidP="006738AA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2</w:t>
            </w:r>
            <w:r w:rsidR="002B2AB9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(low risk level)</w:t>
            </w:r>
          </w:p>
        </w:tc>
      </w:tr>
      <w:tr w:rsidR="002B2AB9" w:rsidRPr="00180FCF" w14:paraId="7B3A6DA7" w14:textId="77777777" w:rsidTr="006738AA">
        <w:trPr>
          <w:trHeight w:val="320"/>
        </w:trPr>
        <w:tc>
          <w:tcPr>
            <w:tcW w:w="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03BC9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广东省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2684F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Guangdong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873D2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深圳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FFFF4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Shenzhen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9A985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Deputy provincial level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93D1E" w14:textId="09AE7286" w:rsidR="00180FCF" w:rsidRPr="00180FCF" w:rsidRDefault="00180FCF" w:rsidP="006738AA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1</w:t>
            </w:r>
            <w:r w:rsidR="002B2AB9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(lowest risk level)</w:t>
            </w:r>
          </w:p>
        </w:tc>
      </w:tr>
      <w:tr w:rsidR="002B2AB9" w:rsidRPr="00180FCF" w14:paraId="6DA12241" w14:textId="77777777" w:rsidTr="006738AA">
        <w:trPr>
          <w:trHeight w:val="320"/>
        </w:trPr>
        <w:tc>
          <w:tcPr>
            <w:tcW w:w="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1F024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广东省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65A17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Guangdong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AE300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珠海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324C8" w14:textId="77777777" w:rsidR="00180FCF" w:rsidRPr="00180FCF" w:rsidRDefault="00180FCF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Zhuhai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B88FA" w14:textId="60C4985E" w:rsidR="00180FCF" w:rsidRPr="00180FCF" w:rsidRDefault="00601BF6" w:rsidP="006738AA">
            <w:pPr>
              <w:widowControl/>
              <w:jc w:val="center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Regional</w:t>
            </w:r>
            <w:r w:rsidR="00180FCF"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 xml:space="preserve"> City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29092" w14:textId="018E89E9" w:rsidR="00180FCF" w:rsidRPr="00180FCF" w:rsidRDefault="00180FCF" w:rsidP="006738AA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2</w:t>
            </w:r>
            <w:r w:rsidR="002B2AB9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(low risk level)</w:t>
            </w:r>
          </w:p>
        </w:tc>
      </w:tr>
      <w:tr w:rsidR="002B2AB9" w:rsidRPr="00180FCF" w14:paraId="5B7B8896" w14:textId="77777777" w:rsidTr="006738AA">
        <w:trPr>
          <w:trHeight w:val="320"/>
        </w:trPr>
        <w:tc>
          <w:tcPr>
            <w:tcW w:w="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CAB6" w14:textId="77777777" w:rsidR="00180FCF" w:rsidRPr="00180FCF" w:rsidRDefault="00180FCF" w:rsidP="00180FCF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广东省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99A1" w14:textId="77777777" w:rsidR="00180FCF" w:rsidRPr="00180FCF" w:rsidRDefault="00180FCF" w:rsidP="00180FCF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Guangdong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BCCF" w14:textId="77777777" w:rsidR="00180FCF" w:rsidRPr="00180FCF" w:rsidRDefault="00180FCF" w:rsidP="00180FCF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佛山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2CD7" w14:textId="77777777" w:rsidR="00180FCF" w:rsidRPr="00180FCF" w:rsidRDefault="00180FCF" w:rsidP="00180FCF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Foshan</w:t>
            </w:r>
          </w:p>
        </w:tc>
        <w:tc>
          <w:tcPr>
            <w:tcW w:w="1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A71A" w14:textId="58223C3F" w:rsidR="00180FCF" w:rsidRPr="00180FCF" w:rsidRDefault="00601BF6" w:rsidP="00180FCF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Regional</w:t>
            </w:r>
            <w:r w:rsidR="00180FCF"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 xml:space="preserve"> City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67BD" w14:textId="79332D42" w:rsidR="00180FCF" w:rsidRPr="00180FCF" w:rsidRDefault="00180FCF" w:rsidP="006738AA">
            <w:pPr>
              <w:widowControl/>
              <w:jc w:val="left"/>
              <w:rPr>
                <w:rFonts w:ascii="Calibri" w:eastAsia="SimSun" w:hAnsi="Calibri" w:cs="Times New Roman"/>
                <w:kern w:val="0"/>
                <w:sz w:val="24"/>
                <w:szCs w:val="24"/>
              </w:rPr>
            </w:pPr>
            <w:r w:rsidRPr="00180FCF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3</w:t>
            </w:r>
            <w:r w:rsidR="00FC3402">
              <w:rPr>
                <w:rFonts w:ascii="Calibri" w:eastAsia="SimSun" w:hAnsi="Calibri" w:cs="Times New Roman"/>
                <w:kern w:val="0"/>
                <w:sz w:val="24"/>
                <w:szCs w:val="24"/>
              </w:rPr>
              <w:t>(normal risk level)</w:t>
            </w:r>
          </w:p>
        </w:tc>
      </w:tr>
    </w:tbl>
    <w:p w14:paraId="5093FFF0" w14:textId="77777777" w:rsidR="00180FCF" w:rsidRPr="006738AA" w:rsidRDefault="00180FCF" w:rsidP="006738AA">
      <w:pPr>
        <w:pStyle w:val="ListParagraph"/>
        <w:widowControl/>
        <w:spacing w:after="120"/>
        <w:ind w:left="1260" w:firstLineChars="0" w:firstLine="0"/>
        <w:rPr>
          <w:rFonts w:cstheme="minorHAnsi"/>
          <w:sz w:val="20"/>
          <w:szCs w:val="20"/>
        </w:rPr>
      </w:pPr>
    </w:p>
    <w:p w14:paraId="2A0B2BC7" w14:textId="77777777" w:rsidR="00180FCF" w:rsidRPr="006738AA" w:rsidRDefault="00180FCF" w:rsidP="006738AA">
      <w:pPr>
        <w:widowControl/>
        <w:spacing w:after="120"/>
        <w:jc w:val="left"/>
        <w:rPr>
          <w:rFonts w:cstheme="minorHAnsi"/>
          <w:sz w:val="20"/>
          <w:szCs w:val="20"/>
        </w:rPr>
      </w:pPr>
    </w:p>
    <w:p w14:paraId="07F127B0" w14:textId="233008E4" w:rsidR="00250807" w:rsidRPr="00250807" w:rsidRDefault="00250807" w:rsidP="00250807">
      <w:pPr>
        <w:pStyle w:val="ListParagraph"/>
        <w:widowControl/>
        <w:spacing w:after="120"/>
        <w:ind w:left="840" w:firstLineChars="0" w:firstLine="0"/>
        <w:jc w:val="left"/>
        <w:rPr>
          <w:rFonts w:cstheme="minorHAnsi"/>
          <w:sz w:val="20"/>
          <w:szCs w:val="20"/>
        </w:rPr>
      </w:pPr>
      <w:r w:rsidRPr="00B71D48">
        <w:rPr>
          <w:rFonts w:cstheme="minorHAnsi"/>
          <w:sz w:val="20"/>
          <w:szCs w:val="20"/>
        </w:rPr>
        <w:t>In case of decline:</w:t>
      </w:r>
      <w:r w:rsidRPr="00250807">
        <w:rPr>
          <w:rFonts w:cstheme="minorHAnsi"/>
          <w:sz w:val="20"/>
          <w:szCs w:val="20"/>
        </w:rPr>
        <w:t xml:space="preserve"> </w:t>
      </w:r>
      <w:r w:rsidR="00DE4D1B">
        <w:rPr>
          <w:rFonts w:cstheme="minorHAnsi"/>
          <w:sz w:val="20"/>
          <w:szCs w:val="20"/>
        </w:rPr>
        <w:t>PV sends decline SMS to the customer</w:t>
      </w:r>
      <w:r>
        <w:rPr>
          <w:rFonts w:cstheme="minorHAnsi"/>
          <w:sz w:val="20"/>
          <w:szCs w:val="20"/>
        </w:rPr>
        <w:t>.</w:t>
      </w:r>
    </w:p>
    <w:p w14:paraId="74FE256D" w14:textId="77777777" w:rsidR="00C46D4D" w:rsidRPr="00250807" w:rsidRDefault="00C46D4D" w:rsidP="00250807">
      <w:pPr>
        <w:pStyle w:val="ListParagraph"/>
        <w:widowControl/>
        <w:numPr>
          <w:ilvl w:val="0"/>
          <w:numId w:val="35"/>
        </w:numPr>
        <w:spacing w:after="120"/>
        <w:ind w:firstLineChars="0"/>
        <w:jc w:val="left"/>
        <w:rPr>
          <w:rFonts w:cstheme="minorHAnsi"/>
          <w:sz w:val="20"/>
          <w:szCs w:val="20"/>
        </w:rPr>
      </w:pPr>
      <w:r w:rsidRPr="00250807">
        <w:rPr>
          <w:rFonts w:cstheme="minorHAnsi"/>
          <w:sz w:val="20"/>
          <w:szCs w:val="20"/>
        </w:rPr>
        <w:t xml:space="preserve">Family member phone verification: </w:t>
      </w:r>
    </w:p>
    <w:p w14:paraId="54EECE97" w14:textId="77777777" w:rsidR="00C46D4D" w:rsidRPr="00250807" w:rsidRDefault="00C46D4D" w:rsidP="00250807">
      <w:pPr>
        <w:pStyle w:val="ListParagraph"/>
        <w:widowControl/>
        <w:spacing w:after="120"/>
        <w:ind w:left="840" w:firstLineChars="0" w:firstLine="0"/>
        <w:jc w:val="left"/>
        <w:rPr>
          <w:rFonts w:cstheme="minorHAnsi"/>
          <w:sz w:val="20"/>
          <w:szCs w:val="20"/>
        </w:rPr>
      </w:pPr>
      <w:r w:rsidRPr="00250807">
        <w:rPr>
          <w:rFonts w:cstheme="minorHAnsi"/>
          <w:sz w:val="20"/>
          <w:szCs w:val="20"/>
        </w:rPr>
        <w:t>The essence – to verify contact person’s contactability and absence of the negative information about the customer.</w:t>
      </w:r>
    </w:p>
    <w:p w14:paraId="68786AC4" w14:textId="5298EA54" w:rsidR="00C46D4D" w:rsidRDefault="00C46D4D" w:rsidP="00250807">
      <w:pPr>
        <w:pStyle w:val="ListParagraph"/>
        <w:widowControl/>
        <w:spacing w:after="120"/>
        <w:ind w:left="840" w:firstLineChars="0" w:firstLine="0"/>
        <w:jc w:val="left"/>
        <w:rPr>
          <w:rFonts w:cstheme="minorHAnsi"/>
          <w:sz w:val="20"/>
          <w:szCs w:val="20"/>
        </w:rPr>
      </w:pPr>
      <w:r w:rsidRPr="00250807">
        <w:rPr>
          <w:rFonts w:cstheme="minorHAnsi"/>
          <w:sz w:val="20"/>
          <w:szCs w:val="20"/>
        </w:rPr>
        <w:t>Check is done by Phone verificator during outbound call to the potential customer’s contact person. Results of the check should be put in CRM.</w:t>
      </w:r>
    </w:p>
    <w:p w14:paraId="58B63959" w14:textId="6800958A" w:rsidR="00F93AF6" w:rsidRPr="007F5BC4" w:rsidRDefault="00F93AF6" w:rsidP="00F93AF6">
      <w:pPr>
        <w:pStyle w:val="ListParagraph"/>
        <w:numPr>
          <w:ilvl w:val="0"/>
          <w:numId w:val="13"/>
        </w:numPr>
        <w:spacing w:line="360" w:lineRule="auto"/>
        <w:ind w:left="1985" w:firstLineChars="0" w:hanging="425"/>
        <w:rPr>
          <w:sz w:val="20"/>
          <w:szCs w:val="20"/>
        </w:rPr>
      </w:pPr>
      <w:r>
        <w:rPr>
          <w:sz w:val="20"/>
          <w:szCs w:val="20"/>
        </w:rPr>
        <w:t>In case of customer’s contact has less than 5 persons</w:t>
      </w:r>
    </w:p>
    <w:p w14:paraId="197C82E5" w14:textId="77777777" w:rsidR="00F93AF6" w:rsidRPr="006738AA" w:rsidRDefault="00F93AF6" w:rsidP="006738AA">
      <w:pPr>
        <w:widowControl/>
        <w:spacing w:after="120"/>
        <w:jc w:val="left"/>
        <w:rPr>
          <w:rFonts w:cstheme="minorHAnsi"/>
          <w:sz w:val="20"/>
          <w:szCs w:val="20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775"/>
        <w:gridCol w:w="1620"/>
        <w:gridCol w:w="3780"/>
      </w:tblGrid>
      <w:tr w:rsidR="00BE791E" w:rsidRPr="002233F1" w14:paraId="036336E6" w14:textId="3BA2BD54" w:rsidTr="00EE57D3">
        <w:trPr>
          <w:trHeight w:val="611"/>
        </w:trPr>
        <w:tc>
          <w:tcPr>
            <w:tcW w:w="3775" w:type="dxa"/>
          </w:tcPr>
          <w:p w14:paraId="34825DAA" w14:textId="1FC3BD0F" w:rsidR="00BE791E" w:rsidRPr="00250807" w:rsidRDefault="00BE791E" w:rsidP="00250807">
            <w:pPr>
              <w:widowControl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620" w:type="dxa"/>
          </w:tcPr>
          <w:p w14:paraId="085015DB" w14:textId="474606B1" w:rsidR="00BE791E" w:rsidRPr="00250807" w:rsidRDefault="00BE791E">
            <w:pPr>
              <w:widowControl/>
              <w:jc w:val="center"/>
              <w:rPr>
                <w:rFonts w:eastAsia="Times New Roman" w:cs="Times New Roman"/>
                <w:b/>
                <w:color w:val="0D0D0D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b/>
                <w:color w:val="0D0D0D"/>
                <w:sz w:val="18"/>
                <w:szCs w:val="18"/>
              </w:rPr>
              <w:t>Logic</w:t>
            </w:r>
          </w:p>
        </w:tc>
        <w:tc>
          <w:tcPr>
            <w:tcW w:w="3780" w:type="dxa"/>
          </w:tcPr>
          <w:p w14:paraId="6D4601C0" w14:textId="38BC4782" w:rsidR="00BE791E" w:rsidRPr="00EE57D3" w:rsidRDefault="00BE791E">
            <w:pPr>
              <w:widowControl/>
              <w:jc w:val="center"/>
              <w:rPr>
                <w:rFonts w:eastAsia="Times New Roman" w:cs="Times New Roman"/>
                <w:b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color w:val="0D0D0D"/>
                <w:sz w:val="18"/>
                <w:szCs w:val="18"/>
                <w:lang w:val="en-US"/>
              </w:rPr>
              <w:t>Comments</w:t>
            </w:r>
          </w:p>
        </w:tc>
      </w:tr>
      <w:tr w:rsidR="00BE791E" w:rsidRPr="002233F1" w14:paraId="7ECA1E6A" w14:textId="31BE1278" w:rsidTr="00EE57D3">
        <w:trPr>
          <w:trHeight w:val="611"/>
        </w:trPr>
        <w:tc>
          <w:tcPr>
            <w:tcW w:w="3775" w:type="dxa"/>
            <w:hideMark/>
          </w:tcPr>
          <w:p w14:paraId="3D6A6223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</w:rPr>
              <w:t>Not called (default value)</w:t>
            </w:r>
          </w:p>
        </w:tc>
        <w:tc>
          <w:tcPr>
            <w:tcW w:w="1620" w:type="dxa"/>
            <w:hideMark/>
          </w:tcPr>
          <w:p w14:paraId="3543A2D2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New check is required</w:t>
            </w:r>
          </w:p>
        </w:tc>
        <w:tc>
          <w:tcPr>
            <w:tcW w:w="3780" w:type="dxa"/>
          </w:tcPr>
          <w:p w14:paraId="63D758D6" w14:textId="77777777" w:rsidR="00BE791E" w:rsidRPr="00250807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</w:rPr>
            </w:pPr>
          </w:p>
        </w:tc>
      </w:tr>
      <w:tr w:rsidR="00BE791E" w:rsidRPr="002233F1" w14:paraId="2791D855" w14:textId="57780260" w:rsidTr="00EE57D3">
        <w:trPr>
          <w:trHeight w:val="572"/>
        </w:trPr>
        <w:tc>
          <w:tcPr>
            <w:tcW w:w="3775" w:type="dxa"/>
            <w:hideMark/>
          </w:tcPr>
          <w:p w14:paraId="2AFDB754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Contact person is successfully contacted, there is no negative information about the potential customer.</w:t>
            </w:r>
          </w:p>
        </w:tc>
        <w:tc>
          <w:tcPr>
            <w:tcW w:w="1620" w:type="dxa"/>
            <w:hideMark/>
          </w:tcPr>
          <w:p w14:paraId="1DD5A118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Continue</w:t>
            </w:r>
          </w:p>
        </w:tc>
        <w:tc>
          <w:tcPr>
            <w:tcW w:w="3780" w:type="dxa"/>
          </w:tcPr>
          <w:p w14:paraId="320007A6" w14:textId="77777777" w:rsidR="00BE791E" w:rsidRPr="00250807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</w:rPr>
            </w:pPr>
          </w:p>
        </w:tc>
      </w:tr>
      <w:tr w:rsidR="00BE791E" w:rsidRPr="002233F1" w14:paraId="0C2BD02F" w14:textId="46323EED" w:rsidTr="00EE57D3">
        <w:trPr>
          <w:trHeight w:val="286"/>
        </w:trPr>
        <w:tc>
          <w:tcPr>
            <w:tcW w:w="3775" w:type="dxa"/>
            <w:hideMark/>
          </w:tcPr>
          <w:p w14:paraId="2124FAB7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Nobody has answered the call (after 4 tries during 2 days)</w:t>
            </w:r>
          </w:p>
        </w:tc>
        <w:tc>
          <w:tcPr>
            <w:tcW w:w="1620" w:type="dxa"/>
            <w:hideMark/>
          </w:tcPr>
          <w:p w14:paraId="6B5A8EF9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6D6386E1" w14:textId="77777777" w:rsidR="008A29A5" w:rsidRDefault="008A29A5" w:rsidP="008A29A5">
            <w:pPr>
              <w:widowControl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  <w:p w14:paraId="10A4D8DA" w14:textId="77777777" w:rsidR="00BE791E" w:rsidRPr="006738AA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</w:p>
        </w:tc>
      </w:tr>
      <w:tr w:rsidR="00BE791E" w:rsidRPr="002233F1" w14:paraId="7E6C5FBE" w14:textId="1F1FD300" w:rsidTr="00EE57D3">
        <w:trPr>
          <w:trHeight w:val="572"/>
        </w:trPr>
        <w:tc>
          <w:tcPr>
            <w:tcW w:w="3775" w:type="dxa"/>
            <w:hideMark/>
          </w:tcPr>
          <w:p w14:paraId="07DE59F1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Contact person phone in application belongs third person, not contact person</w:t>
            </w:r>
          </w:p>
        </w:tc>
        <w:tc>
          <w:tcPr>
            <w:tcW w:w="1620" w:type="dxa"/>
            <w:hideMark/>
          </w:tcPr>
          <w:p w14:paraId="4183F575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22EE7C7F" w14:textId="424AED31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BE791E" w:rsidRPr="002233F1" w14:paraId="7A5DE8C7" w14:textId="322AD148" w:rsidTr="00EE57D3">
        <w:trPr>
          <w:trHeight w:val="286"/>
        </w:trPr>
        <w:tc>
          <w:tcPr>
            <w:tcW w:w="3775" w:type="dxa"/>
            <w:hideMark/>
          </w:tcPr>
          <w:p w14:paraId="1EA1FEDA" w14:textId="2BE215AF" w:rsidR="00BE791E" w:rsidRPr="00250807" w:rsidRDefault="00BE791E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Con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act person doesn't know Customer</w:t>
            </w:r>
          </w:p>
        </w:tc>
        <w:tc>
          <w:tcPr>
            <w:tcW w:w="1620" w:type="dxa"/>
            <w:hideMark/>
          </w:tcPr>
          <w:p w14:paraId="6D589520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2FAB7306" w14:textId="4F7A404D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BE791E" w:rsidRPr="002233F1" w14:paraId="0F95CCA8" w14:textId="5F688C0A" w:rsidTr="00EE57D3">
        <w:trPr>
          <w:trHeight w:val="286"/>
        </w:trPr>
        <w:tc>
          <w:tcPr>
            <w:tcW w:w="3775" w:type="dxa"/>
            <w:hideMark/>
          </w:tcPr>
          <w:p w14:paraId="7FB819BE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Not registered/not available/turn off</w:t>
            </w:r>
          </w:p>
        </w:tc>
        <w:tc>
          <w:tcPr>
            <w:tcW w:w="1620" w:type="dxa"/>
            <w:hideMark/>
          </w:tcPr>
          <w:p w14:paraId="32876761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48D133D3" w14:textId="20019919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58482B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90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days</w:t>
            </w:r>
          </w:p>
        </w:tc>
      </w:tr>
      <w:tr w:rsidR="00BE791E" w:rsidRPr="002233F1" w14:paraId="1AFC2BE3" w14:textId="1CBDF77A" w:rsidTr="00EE57D3">
        <w:trPr>
          <w:trHeight w:val="286"/>
        </w:trPr>
        <w:tc>
          <w:tcPr>
            <w:tcW w:w="3775" w:type="dxa"/>
            <w:hideMark/>
          </w:tcPr>
          <w:p w14:paraId="00D90966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Contact person does not comply Credit Policy</w:t>
            </w:r>
          </w:p>
        </w:tc>
        <w:tc>
          <w:tcPr>
            <w:tcW w:w="1620" w:type="dxa"/>
            <w:hideMark/>
          </w:tcPr>
          <w:p w14:paraId="0AC74DB1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3ECBC449" w14:textId="1FA23605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BE791E" w:rsidRPr="002233F1" w14:paraId="304B062D" w14:textId="2A35EA81" w:rsidTr="00EE57D3">
        <w:trPr>
          <w:trHeight w:val="286"/>
        </w:trPr>
        <w:tc>
          <w:tcPr>
            <w:tcW w:w="3775" w:type="dxa"/>
            <w:hideMark/>
          </w:tcPr>
          <w:p w14:paraId="572C59DD" w14:textId="581D2A32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Customer is unemployed/has no appropriate oc</w:t>
            </w:r>
            <w:r w:rsidR="00BF124B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</w:t>
            </w: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upation</w:t>
            </w:r>
          </w:p>
        </w:tc>
        <w:tc>
          <w:tcPr>
            <w:tcW w:w="1620" w:type="dxa"/>
            <w:hideMark/>
          </w:tcPr>
          <w:p w14:paraId="2D299BCE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7172235D" w14:textId="2075F073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BE791E" w:rsidRPr="002233F1" w14:paraId="52979C45" w14:textId="42C39215" w:rsidTr="00EE57D3">
        <w:trPr>
          <w:trHeight w:val="286"/>
        </w:trPr>
        <w:tc>
          <w:tcPr>
            <w:tcW w:w="3775" w:type="dxa"/>
            <w:hideMark/>
          </w:tcPr>
          <w:p w14:paraId="4938CC1B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Customer had problems with loan repayments earlier</w:t>
            </w:r>
          </w:p>
        </w:tc>
        <w:tc>
          <w:tcPr>
            <w:tcW w:w="1620" w:type="dxa"/>
            <w:hideMark/>
          </w:tcPr>
          <w:p w14:paraId="25BCAF23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63C80DA9" w14:textId="785B26BA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BE791E" w:rsidRPr="002233F1" w14:paraId="448459F9" w14:textId="0CC10B07" w:rsidTr="00EE57D3">
        <w:trPr>
          <w:trHeight w:val="286"/>
        </w:trPr>
        <w:tc>
          <w:tcPr>
            <w:tcW w:w="3775" w:type="dxa"/>
            <w:hideMark/>
          </w:tcPr>
          <w:p w14:paraId="1D52D2A5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Contact person is directed to answer PHV by third party</w:t>
            </w:r>
          </w:p>
        </w:tc>
        <w:tc>
          <w:tcPr>
            <w:tcW w:w="1620" w:type="dxa"/>
            <w:hideMark/>
          </w:tcPr>
          <w:p w14:paraId="22D445BE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64D0BDF8" w14:textId="2AFF21D2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58482B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</w:tr>
      <w:tr w:rsidR="00BE791E" w:rsidRPr="002233F1" w14:paraId="247E8D1A" w14:textId="3714B64D" w:rsidTr="00EE57D3">
        <w:trPr>
          <w:trHeight w:val="858"/>
        </w:trPr>
        <w:tc>
          <w:tcPr>
            <w:tcW w:w="3775" w:type="dxa"/>
            <w:hideMark/>
          </w:tcPr>
          <w:p w14:paraId="247C7808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Contact person cannot independently tell Customer addresses/provide different Customer current living address</w:t>
            </w:r>
          </w:p>
        </w:tc>
        <w:tc>
          <w:tcPr>
            <w:tcW w:w="1620" w:type="dxa"/>
            <w:hideMark/>
          </w:tcPr>
          <w:p w14:paraId="730867AF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30A26E55" w14:textId="18C12D7D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30 days</w:t>
            </w:r>
          </w:p>
        </w:tc>
      </w:tr>
      <w:tr w:rsidR="00BE791E" w:rsidRPr="002233F1" w14:paraId="574B5263" w14:textId="626F7BDB" w:rsidTr="00EE57D3">
        <w:trPr>
          <w:trHeight w:val="858"/>
        </w:trPr>
        <w:tc>
          <w:tcPr>
            <w:tcW w:w="3775" w:type="dxa"/>
            <w:hideMark/>
          </w:tcPr>
          <w:p w14:paraId="25F7E0E9" w14:textId="78293961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Contact person provide negative information about Customer (alcohol/drugs addicted/gambling/illegal income/etc.).</w:t>
            </w:r>
          </w:p>
        </w:tc>
        <w:tc>
          <w:tcPr>
            <w:tcW w:w="1620" w:type="dxa"/>
            <w:hideMark/>
          </w:tcPr>
          <w:p w14:paraId="03686730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Decline</w:t>
            </w:r>
          </w:p>
        </w:tc>
        <w:tc>
          <w:tcPr>
            <w:tcW w:w="3780" w:type="dxa"/>
          </w:tcPr>
          <w:p w14:paraId="69EF7D9D" w14:textId="45FAD0BA" w:rsidR="00BE791E" w:rsidRPr="00EE57D3" w:rsidRDefault="00BF124B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ut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Customer ID and cell #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into “CRM” black list and the customer can apply again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after</w:t>
            </w:r>
            <w:r w:rsidRPr="001977F8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8A29A5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0 days</w:t>
            </w:r>
          </w:p>
        </w:tc>
      </w:tr>
      <w:tr w:rsidR="00BE791E" w:rsidRPr="002233F1" w14:paraId="213C059F" w14:textId="23B2CFF2" w:rsidTr="00EE57D3">
        <w:trPr>
          <w:trHeight w:val="295"/>
        </w:trPr>
        <w:tc>
          <w:tcPr>
            <w:tcW w:w="3775" w:type="dxa"/>
            <w:hideMark/>
          </w:tcPr>
          <w:p w14:paraId="7FA47169" w14:textId="77777777" w:rsidR="00BE791E" w:rsidRPr="00250807" w:rsidRDefault="00BE791E" w:rsidP="002233F1">
            <w:pPr>
              <w:widowControl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00000"/>
                <w:sz w:val="18"/>
                <w:szCs w:val="18"/>
              </w:rPr>
              <w:t>Not required</w:t>
            </w:r>
          </w:p>
        </w:tc>
        <w:tc>
          <w:tcPr>
            <w:tcW w:w="1620" w:type="dxa"/>
            <w:hideMark/>
          </w:tcPr>
          <w:p w14:paraId="6A10CAAC" w14:textId="77777777" w:rsidR="00BE791E" w:rsidRPr="00250807" w:rsidRDefault="00BE791E" w:rsidP="002233F1">
            <w:pPr>
              <w:widowControl/>
              <w:jc w:val="center"/>
              <w:rPr>
                <w:rFonts w:eastAsia="Times New Roman" w:cs="Times New Roman"/>
                <w:color w:val="0D0D0D"/>
                <w:sz w:val="18"/>
                <w:szCs w:val="18"/>
              </w:rPr>
            </w:pPr>
            <w:r w:rsidRPr="00250807">
              <w:rPr>
                <w:rFonts w:eastAsia="Times New Roman" w:cs="Times New Roman"/>
                <w:color w:val="0D0D0D"/>
                <w:sz w:val="18"/>
                <w:szCs w:val="18"/>
              </w:rPr>
              <w:t>Continue</w:t>
            </w:r>
          </w:p>
        </w:tc>
        <w:tc>
          <w:tcPr>
            <w:tcW w:w="3780" w:type="dxa"/>
          </w:tcPr>
          <w:p w14:paraId="1DE03D93" w14:textId="77777777" w:rsidR="00BE791E" w:rsidRPr="00250807" w:rsidRDefault="00BE791E" w:rsidP="00EE57D3">
            <w:pPr>
              <w:widowControl/>
              <w:jc w:val="left"/>
              <w:rPr>
                <w:rFonts w:eastAsia="Times New Roman" w:cs="Times New Roman"/>
                <w:color w:val="0D0D0D"/>
                <w:sz w:val="18"/>
                <w:szCs w:val="18"/>
              </w:rPr>
            </w:pPr>
          </w:p>
        </w:tc>
      </w:tr>
    </w:tbl>
    <w:p w14:paraId="4F6284A3" w14:textId="77777777" w:rsidR="002233F1" w:rsidRPr="00250807" w:rsidRDefault="002233F1" w:rsidP="00250807">
      <w:pPr>
        <w:widowControl/>
        <w:spacing w:after="120"/>
        <w:jc w:val="left"/>
        <w:rPr>
          <w:rFonts w:cstheme="minorHAnsi"/>
          <w:sz w:val="20"/>
          <w:szCs w:val="20"/>
        </w:rPr>
      </w:pPr>
    </w:p>
    <w:p w14:paraId="0260B0CE" w14:textId="03B1E0C0" w:rsidR="00250807" w:rsidRPr="00250807" w:rsidRDefault="00250807" w:rsidP="00250807">
      <w:pPr>
        <w:pStyle w:val="ListParagraph"/>
        <w:widowControl/>
        <w:spacing w:after="120"/>
        <w:ind w:left="840" w:firstLineChars="0" w:firstLine="0"/>
        <w:jc w:val="left"/>
        <w:rPr>
          <w:rFonts w:cstheme="minorHAnsi"/>
          <w:sz w:val="20"/>
          <w:szCs w:val="20"/>
        </w:rPr>
      </w:pPr>
      <w:r w:rsidRPr="00B71D48">
        <w:rPr>
          <w:rFonts w:cstheme="minorHAnsi"/>
          <w:sz w:val="20"/>
          <w:szCs w:val="20"/>
        </w:rPr>
        <w:t>In case of decline:</w:t>
      </w:r>
      <w:r w:rsidRPr="00250807">
        <w:rPr>
          <w:rFonts w:cstheme="minorHAnsi"/>
          <w:sz w:val="20"/>
          <w:szCs w:val="20"/>
        </w:rPr>
        <w:t xml:space="preserve"> </w:t>
      </w:r>
      <w:r w:rsidR="00DE4D1B">
        <w:rPr>
          <w:rFonts w:cstheme="minorHAnsi"/>
          <w:sz w:val="20"/>
          <w:szCs w:val="20"/>
        </w:rPr>
        <w:t>PV sends decline SMS to the customer</w:t>
      </w:r>
      <w:r>
        <w:rPr>
          <w:rFonts w:cstheme="minorHAnsi"/>
          <w:sz w:val="20"/>
          <w:szCs w:val="20"/>
        </w:rPr>
        <w:t>.</w:t>
      </w:r>
    </w:p>
    <w:p w14:paraId="6CA1256B" w14:textId="77777777" w:rsidR="00B91F1D" w:rsidRDefault="00B91F1D" w:rsidP="00250807">
      <w:pPr>
        <w:pStyle w:val="ListParagraph"/>
        <w:spacing w:line="360" w:lineRule="auto"/>
        <w:ind w:left="840" w:firstLineChars="0" w:firstLine="0"/>
        <w:outlineLvl w:val="1"/>
        <w:rPr>
          <w:b/>
          <w:sz w:val="20"/>
          <w:szCs w:val="20"/>
        </w:rPr>
      </w:pPr>
    </w:p>
    <w:p w14:paraId="0D2D1E04" w14:textId="6350859A" w:rsidR="00F576BC" w:rsidRPr="007F5BC4" w:rsidRDefault="003B1BDA" w:rsidP="00E57EFF">
      <w:pPr>
        <w:pStyle w:val="ListParagraph"/>
        <w:numPr>
          <w:ilvl w:val="1"/>
          <w:numId w:val="1"/>
        </w:numPr>
        <w:spacing w:line="360" w:lineRule="auto"/>
        <w:ind w:firstLineChars="0"/>
        <w:outlineLvl w:val="1"/>
        <w:rPr>
          <w:b/>
          <w:sz w:val="20"/>
          <w:szCs w:val="20"/>
        </w:rPr>
      </w:pPr>
      <w:r w:rsidRPr="007F5BC4">
        <w:rPr>
          <w:b/>
          <w:sz w:val="20"/>
          <w:szCs w:val="20"/>
        </w:rPr>
        <w:t>Signing and Disbursement</w:t>
      </w:r>
      <w:bookmarkEnd w:id="23"/>
    </w:p>
    <w:p w14:paraId="497EBD31" w14:textId="599217F0" w:rsidR="00840C1B" w:rsidRPr="007F5BC4" w:rsidRDefault="00840C1B" w:rsidP="00E57EFF">
      <w:pPr>
        <w:pStyle w:val="ListParagraph"/>
        <w:numPr>
          <w:ilvl w:val="2"/>
          <w:numId w:val="1"/>
        </w:numPr>
        <w:spacing w:line="360" w:lineRule="auto"/>
        <w:ind w:firstLineChars="0"/>
        <w:outlineLvl w:val="2"/>
        <w:rPr>
          <w:b/>
          <w:sz w:val="20"/>
          <w:szCs w:val="20"/>
        </w:rPr>
      </w:pPr>
      <w:bookmarkStart w:id="24" w:name="_Toc442973202"/>
      <w:r w:rsidRPr="007F5BC4">
        <w:rPr>
          <w:b/>
          <w:sz w:val="20"/>
          <w:szCs w:val="20"/>
        </w:rPr>
        <w:t>Signing the Agreement</w:t>
      </w:r>
      <w:bookmarkEnd w:id="24"/>
    </w:p>
    <w:p w14:paraId="15A43843" w14:textId="21AEC6AB" w:rsidR="009F3815" w:rsidRPr="007F5BC4" w:rsidRDefault="00C11E5C" w:rsidP="00D82709">
      <w:pPr>
        <w:pStyle w:val="ListParagraph"/>
        <w:spacing w:line="360" w:lineRule="auto"/>
        <w:ind w:left="1560" w:firstLineChars="0" w:firstLine="0"/>
        <w:rPr>
          <w:sz w:val="20"/>
          <w:szCs w:val="20"/>
        </w:rPr>
      </w:pPr>
      <w:r>
        <w:rPr>
          <w:sz w:val="20"/>
          <w:szCs w:val="20"/>
        </w:rPr>
        <w:t xml:space="preserve">After PV asks customer all questions regarding phone verification, </w:t>
      </w:r>
      <w:r w:rsidR="00D82709">
        <w:rPr>
          <w:sz w:val="20"/>
          <w:szCs w:val="20"/>
        </w:rPr>
        <w:t>t</w:t>
      </w:r>
      <w:r w:rsidR="00840C1B" w:rsidRPr="007F5BC4">
        <w:rPr>
          <w:sz w:val="20"/>
          <w:szCs w:val="20"/>
        </w:rPr>
        <w:t xml:space="preserve">he agreement </w:t>
      </w:r>
      <w:r w:rsidR="009F3815" w:rsidRPr="007F5BC4">
        <w:rPr>
          <w:sz w:val="20"/>
          <w:szCs w:val="20"/>
        </w:rPr>
        <w:t xml:space="preserve">is generated by the system and </w:t>
      </w:r>
      <w:r w:rsidR="00840C1B" w:rsidRPr="007F5BC4">
        <w:rPr>
          <w:sz w:val="20"/>
          <w:szCs w:val="20"/>
        </w:rPr>
        <w:t xml:space="preserve">includes product pricing, repayment items, </w:t>
      </w:r>
      <w:r w:rsidR="009F3815" w:rsidRPr="007F5BC4">
        <w:rPr>
          <w:sz w:val="20"/>
          <w:szCs w:val="20"/>
        </w:rPr>
        <w:t xml:space="preserve">repayment bank account, </w:t>
      </w:r>
      <w:r w:rsidR="00840C1B" w:rsidRPr="007F5BC4">
        <w:rPr>
          <w:sz w:val="20"/>
          <w:szCs w:val="20"/>
        </w:rPr>
        <w:t>delinquency policies as well as debit channel items.</w:t>
      </w:r>
    </w:p>
    <w:p w14:paraId="30DB3449" w14:textId="67DF5051" w:rsidR="009F3815" w:rsidRPr="007F5BC4" w:rsidRDefault="009F3815" w:rsidP="00E57EFF">
      <w:pPr>
        <w:pStyle w:val="ListParagraph"/>
        <w:spacing w:line="360" w:lineRule="auto"/>
        <w:ind w:left="1560" w:firstLineChars="0" w:firstLine="0"/>
        <w:rPr>
          <w:sz w:val="20"/>
          <w:szCs w:val="20"/>
        </w:rPr>
      </w:pPr>
      <w:r w:rsidRPr="007F5BC4">
        <w:rPr>
          <w:sz w:val="20"/>
          <w:szCs w:val="20"/>
        </w:rPr>
        <w:t>In case the debit channel fails, the customer can also choose to transfer the repayment to the company’s Alipay account on the due day.</w:t>
      </w:r>
    </w:p>
    <w:p w14:paraId="1BE9208A" w14:textId="54AD28CE" w:rsidR="00840C1B" w:rsidRPr="007F5BC4" w:rsidRDefault="00840C1B" w:rsidP="00E57EFF">
      <w:pPr>
        <w:pStyle w:val="ListParagraph"/>
        <w:numPr>
          <w:ilvl w:val="2"/>
          <w:numId w:val="1"/>
        </w:numPr>
        <w:spacing w:line="360" w:lineRule="auto"/>
        <w:ind w:firstLineChars="0"/>
        <w:outlineLvl w:val="2"/>
        <w:rPr>
          <w:b/>
          <w:sz w:val="20"/>
          <w:szCs w:val="20"/>
        </w:rPr>
      </w:pPr>
      <w:bookmarkStart w:id="25" w:name="_Toc442973203"/>
      <w:r w:rsidRPr="007F5BC4">
        <w:rPr>
          <w:b/>
          <w:sz w:val="20"/>
          <w:szCs w:val="20"/>
        </w:rPr>
        <w:t>Disbursement</w:t>
      </w:r>
      <w:bookmarkEnd w:id="25"/>
    </w:p>
    <w:p w14:paraId="25AE6E73" w14:textId="29A54174" w:rsidR="0051613F" w:rsidRPr="00314ED5" w:rsidRDefault="00314ED5" w:rsidP="00314ED5">
      <w:pPr>
        <w:spacing w:line="360" w:lineRule="auto"/>
        <w:ind w:left="1560"/>
        <w:rPr>
          <w:sz w:val="20"/>
          <w:szCs w:val="20"/>
        </w:rPr>
      </w:pPr>
      <w:r>
        <w:lastRenderedPageBreak/>
        <w:t>Approved loan disburses to customer’s bank account according to ‘CN overall business process’.</w:t>
      </w:r>
    </w:p>
    <w:sectPr w:rsidR="0051613F" w:rsidRPr="00314ED5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73550" w14:textId="77777777" w:rsidR="00E300BA" w:rsidRDefault="00E300BA" w:rsidP="00CA2EF8">
      <w:r>
        <w:separator/>
      </w:r>
    </w:p>
  </w:endnote>
  <w:endnote w:type="continuationSeparator" w:id="0">
    <w:p w14:paraId="1A3D2BF5" w14:textId="77777777" w:rsidR="00E300BA" w:rsidRDefault="00E300BA" w:rsidP="00CA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F975C" w14:textId="61DD910B" w:rsidR="000A20AB" w:rsidRDefault="000A20AB">
    <w:pPr>
      <w:pStyle w:val="Footer"/>
      <w:jc w:val="center"/>
    </w:pPr>
    <w:r>
      <w:t>-</w:t>
    </w:r>
    <w:sdt>
      <w:sdtPr>
        <w:id w:val="13460618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B65E4" w:rsidRPr="00EB65E4">
          <w:rPr>
            <w:noProof/>
            <w:lang w:val="zh-CN"/>
          </w:rPr>
          <w:t>3</w:t>
        </w:r>
        <w:r>
          <w:fldChar w:fldCharType="end"/>
        </w:r>
        <w:r>
          <w:t>-</w:t>
        </w:r>
      </w:sdtContent>
    </w:sdt>
  </w:p>
  <w:p w14:paraId="1C9E8E4C" w14:textId="77777777" w:rsidR="000A20AB" w:rsidRDefault="000A2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C8C7E" w14:textId="77777777" w:rsidR="00E300BA" w:rsidRDefault="00E300BA" w:rsidP="00CA2EF8">
      <w:r>
        <w:separator/>
      </w:r>
    </w:p>
  </w:footnote>
  <w:footnote w:type="continuationSeparator" w:id="0">
    <w:p w14:paraId="59EAF25D" w14:textId="77777777" w:rsidR="00E300BA" w:rsidRDefault="00E300BA" w:rsidP="00CA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4FD"/>
    <w:multiLevelType w:val="hybridMultilevel"/>
    <w:tmpl w:val="E892E0A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B90DA1"/>
    <w:multiLevelType w:val="hybridMultilevel"/>
    <w:tmpl w:val="F446BD4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111EAF"/>
    <w:multiLevelType w:val="hybridMultilevel"/>
    <w:tmpl w:val="9718EAB0"/>
    <w:lvl w:ilvl="0" w:tplc="FFDC2C54">
      <w:start w:val="1"/>
      <w:numFmt w:val="bullet"/>
      <w:lvlText w:val=""/>
      <w:lvlJc w:val="left"/>
      <w:pPr>
        <w:ind w:left="16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AE80FDB"/>
    <w:multiLevelType w:val="hybridMultilevel"/>
    <w:tmpl w:val="CE44B1B2"/>
    <w:lvl w:ilvl="0" w:tplc="0409000D">
      <w:start w:val="1"/>
      <w:numFmt w:val="bullet"/>
      <w:lvlText w:val="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4" w15:restartNumberingAfterBreak="0">
    <w:nsid w:val="102F0B8E"/>
    <w:multiLevelType w:val="hybridMultilevel"/>
    <w:tmpl w:val="1FBCCC0E"/>
    <w:lvl w:ilvl="0" w:tplc="C71ADD3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16D52066"/>
    <w:multiLevelType w:val="hybridMultilevel"/>
    <w:tmpl w:val="58341A82"/>
    <w:lvl w:ilvl="0" w:tplc="04190019">
      <w:start w:val="1"/>
      <w:numFmt w:val="lowerLetter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A3524E0"/>
    <w:multiLevelType w:val="hybridMultilevel"/>
    <w:tmpl w:val="E2F690C2"/>
    <w:lvl w:ilvl="0" w:tplc="F6E8BD62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7" w15:restartNumberingAfterBreak="0">
    <w:nsid w:val="1E880949"/>
    <w:multiLevelType w:val="hybridMultilevel"/>
    <w:tmpl w:val="C20867A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63102D"/>
    <w:multiLevelType w:val="hybridMultilevel"/>
    <w:tmpl w:val="83C0DC86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8C8476D"/>
    <w:multiLevelType w:val="hybridMultilevel"/>
    <w:tmpl w:val="AB5679C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8DF3CE0"/>
    <w:multiLevelType w:val="hybridMultilevel"/>
    <w:tmpl w:val="C186E9E0"/>
    <w:lvl w:ilvl="0" w:tplc="0F104E28">
      <w:start w:val="1"/>
      <w:numFmt w:val="upperLetter"/>
      <w:lvlText w:val="%1."/>
      <w:lvlJc w:val="left"/>
      <w:pPr>
        <w:ind w:left="120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2BFB0A28"/>
    <w:multiLevelType w:val="hybridMultilevel"/>
    <w:tmpl w:val="A87C1A5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EFC4002"/>
    <w:multiLevelType w:val="hybridMultilevel"/>
    <w:tmpl w:val="E02EEE14"/>
    <w:lvl w:ilvl="0" w:tplc="217040EA">
      <w:start w:val="1"/>
      <w:numFmt w:val="lowerLetter"/>
      <w:lvlText w:val="%1."/>
      <w:lvlJc w:val="left"/>
      <w:pPr>
        <w:ind w:left="210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20" w:hanging="420"/>
      </w:pPr>
    </w:lvl>
    <w:lvl w:ilvl="2" w:tplc="0409001B" w:tentative="1">
      <w:start w:val="1"/>
      <w:numFmt w:val="lowerRoman"/>
      <w:lvlText w:val="%3."/>
      <w:lvlJc w:val="right"/>
      <w:pPr>
        <w:ind w:left="2840" w:hanging="420"/>
      </w:pPr>
    </w:lvl>
    <w:lvl w:ilvl="3" w:tplc="0409000F" w:tentative="1">
      <w:start w:val="1"/>
      <w:numFmt w:val="decimal"/>
      <w:lvlText w:val="%4."/>
      <w:lvlJc w:val="left"/>
      <w:pPr>
        <w:ind w:left="3260" w:hanging="420"/>
      </w:pPr>
    </w:lvl>
    <w:lvl w:ilvl="4" w:tplc="04090019" w:tentative="1">
      <w:start w:val="1"/>
      <w:numFmt w:val="lowerLetter"/>
      <w:lvlText w:val="%5)"/>
      <w:lvlJc w:val="left"/>
      <w:pPr>
        <w:ind w:left="3680" w:hanging="420"/>
      </w:pPr>
    </w:lvl>
    <w:lvl w:ilvl="5" w:tplc="0409001B" w:tentative="1">
      <w:start w:val="1"/>
      <w:numFmt w:val="lowerRoman"/>
      <w:lvlText w:val="%6."/>
      <w:lvlJc w:val="right"/>
      <w:pPr>
        <w:ind w:left="4100" w:hanging="420"/>
      </w:pPr>
    </w:lvl>
    <w:lvl w:ilvl="6" w:tplc="0409000F" w:tentative="1">
      <w:start w:val="1"/>
      <w:numFmt w:val="decimal"/>
      <w:lvlText w:val="%7."/>
      <w:lvlJc w:val="left"/>
      <w:pPr>
        <w:ind w:left="4520" w:hanging="420"/>
      </w:pPr>
    </w:lvl>
    <w:lvl w:ilvl="7" w:tplc="04090019" w:tentative="1">
      <w:start w:val="1"/>
      <w:numFmt w:val="lowerLetter"/>
      <w:lvlText w:val="%8)"/>
      <w:lvlJc w:val="left"/>
      <w:pPr>
        <w:ind w:left="4940" w:hanging="420"/>
      </w:pPr>
    </w:lvl>
    <w:lvl w:ilvl="8" w:tplc="0409001B" w:tentative="1">
      <w:start w:val="1"/>
      <w:numFmt w:val="lowerRoman"/>
      <w:lvlText w:val="%9."/>
      <w:lvlJc w:val="right"/>
      <w:pPr>
        <w:ind w:left="5360" w:hanging="420"/>
      </w:pPr>
    </w:lvl>
  </w:abstractNum>
  <w:abstractNum w:abstractNumId="13" w15:restartNumberingAfterBreak="0">
    <w:nsid w:val="3246622C"/>
    <w:multiLevelType w:val="hybridMultilevel"/>
    <w:tmpl w:val="73F4C78A"/>
    <w:lvl w:ilvl="0" w:tplc="FFDC2C5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8"/>
      </w:rPr>
    </w:lvl>
    <w:lvl w:ilvl="1" w:tplc="6FB018F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35E9743A"/>
    <w:multiLevelType w:val="hybridMultilevel"/>
    <w:tmpl w:val="0E74C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88908DD8">
      <w:start w:val="18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HAnsi" w:hint="default"/>
      </w:rPr>
    </w:lvl>
    <w:lvl w:ilvl="5" w:tplc="DDCC769E">
      <w:start w:val="1"/>
      <w:numFmt w:val="lowerRoman"/>
      <w:lvlText w:val="%6.)"/>
      <w:lvlJc w:val="left"/>
      <w:pPr>
        <w:ind w:left="4860" w:hanging="72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F128E"/>
    <w:multiLevelType w:val="hybridMultilevel"/>
    <w:tmpl w:val="17CC603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3D760C"/>
    <w:multiLevelType w:val="hybridMultilevel"/>
    <w:tmpl w:val="E80211E4"/>
    <w:lvl w:ilvl="0" w:tplc="60040A50">
      <w:start w:val="1"/>
      <w:numFmt w:val="lowerRoman"/>
      <w:lvlText w:val="%1)"/>
      <w:lvlJc w:val="left"/>
      <w:pPr>
        <w:ind w:left="24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 w15:restartNumberingAfterBreak="0">
    <w:nsid w:val="41952E3B"/>
    <w:multiLevelType w:val="multilevel"/>
    <w:tmpl w:val="8BD26E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42C55255"/>
    <w:multiLevelType w:val="hybridMultilevel"/>
    <w:tmpl w:val="9FF60F7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4AA64F6"/>
    <w:multiLevelType w:val="hybridMultilevel"/>
    <w:tmpl w:val="D6727AF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5075273"/>
    <w:multiLevelType w:val="hybridMultilevel"/>
    <w:tmpl w:val="8E9C67B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8523105"/>
    <w:multiLevelType w:val="hybridMultilevel"/>
    <w:tmpl w:val="7B8066D0"/>
    <w:lvl w:ilvl="0" w:tplc="04090009">
      <w:start w:val="1"/>
      <w:numFmt w:val="bullet"/>
      <w:lvlText w:val=""/>
      <w:lvlJc w:val="left"/>
      <w:pPr>
        <w:ind w:left="2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5" w:hanging="420"/>
      </w:pPr>
      <w:rPr>
        <w:rFonts w:ascii="Wingdings" w:hAnsi="Wingdings" w:hint="default"/>
      </w:rPr>
    </w:lvl>
  </w:abstractNum>
  <w:abstractNum w:abstractNumId="22" w15:restartNumberingAfterBreak="0">
    <w:nsid w:val="50D94D01"/>
    <w:multiLevelType w:val="hybridMultilevel"/>
    <w:tmpl w:val="AB929310"/>
    <w:lvl w:ilvl="0" w:tplc="04090009">
      <w:start w:val="1"/>
      <w:numFmt w:val="bullet"/>
      <w:lvlText w:val="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23" w15:restartNumberingAfterBreak="0">
    <w:nsid w:val="559B6F63"/>
    <w:multiLevelType w:val="hybridMultilevel"/>
    <w:tmpl w:val="4CF02CE2"/>
    <w:lvl w:ilvl="0" w:tplc="04090005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4" w15:restartNumberingAfterBreak="0">
    <w:nsid w:val="568D3343"/>
    <w:multiLevelType w:val="hybridMultilevel"/>
    <w:tmpl w:val="BDB8DEFE"/>
    <w:lvl w:ilvl="0" w:tplc="04090005">
      <w:start w:val="1"/>
      <w:numFmt w:val="bullet"/>
      <w:lvlText w:val="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5" w15:restartNumberingAfterBreak="0">
    <w:nsid w:val="57826128"/>
    <w:multiLevelType w:val="hybridMultilevel"/>
    <w:tmpl w:val="181A1B1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58020748"/>
    <w:multiLevelType w:val="hybridMultilevel"/>
    <w:tmpl w:val="0D944B5E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7" w15:restartNumberingAfterBreak="0">
    <w:nsid w:val="59A13C86"/>
    <w:multiLevelType w:val="hybridMultilevel"/>
    <w:tmpl w:val="4C06E87A"/>
    <w:lvl w:ilvl="0" w:tplc="04090009">
      <w:start w:val="1"/>
      <w:numFmt w:val="bullet"/>
      <w:lvlText w:val=""/>
      <w:lvlJc w:val="left"/>
      <w:pPr>
        <w:ind w:left="26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7" w:hanging="420"/>
      </w:pPr>
      <w:rPr>
        <w:rFonts w:ascii="Wingdings" w:hAnsi="Wingdings" w:hint="default"/>
      </w:rPr>
    </w:lvl>
  </w:abstractNum>
  <w:abstractNum w:abstractNumId="28" w15:restartNumberingAfterBreak="0">
    <w:nsid w:val="60D80057"/>
    <w:multiLevelType w:val="hybridMultilevel"/>
    <w:tmpl w:val="8FBECF28"/>
    <w:lvl w:ilvl="0" w:tplc="925EBBB0">
      <w:start w:val="1"/>
      <w:numFmt w:val="bullet"/>
      <w:lvlText w:val=""/>
      <w:lvlJc w:val="left"/>
      <w:pPr>
        <w:ind w:left="1620" w:hanging="36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628310AA"/>
    <w:multiLevelType w:val="hybridMultilevel"/>
    <w:tmpl w:val="2982C6F0"/>
    <w:lvl w:ilvl="0" w:tplc="04090001">
      <w:start w:val="1"/>
      <w:numFmt w:val="bullet"/>
      <w:lvlText w:val=""/>
      <w:lvlJc w:val="left"/>
      <w:pPr>
        <w:ind w:left="12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 w15:restartNumberingAfterBreak="0">
    <w:nsid w:val="63A91696"/>
    <w:multiLevelType w:val="hybridMultilevel"/>
    <w:tmpl w:val="B8727E04"/>
    <w:lvl w:ilvl="0" w:tplc="04090009">
      <w:start w:val="1"/>
      <w:numFmt w:val="bullet"/>
      <w:lvlText w:val=""/>
      <w:lvlJc w:val="left"/>
      <w:pPr>
        <w:ind w:left="2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31" w15:restartNumberingAfterBreak="0">
    <w:nsid w:val="66912731"/>
    <w:multiLevelType w:val="hybridMultilevel"/>
    <w:tmpl w:val="3AFE7CA2"/>
    <w:lvl w:ilvl="0" w:tplc="CFC8CF16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5" w:hanging="420"/>
      </w:pPr>
      <w:rPr>
        <w:rFonts w:ascii="Wingdings" w:hAnsi="Wingdings" w:hint="default"/>
      </w:rPr>
    </w:lvl>
  </w:abstractNum>
  <w:abstractNum w:abstractNumId="32" w15:restartNumberingAfterBreak="0">
    <w:nsid w:val="669F324C"/>
    <w:multiLevelType w:val="hybridMultilevel"/>
    <w:tmpl w:val="FF5C10EE"/>
    <w:lvl w:ilvl="0" w:tplc="CA1E9EF8">
      <w:start w:val="1"/>
      <w:numFmt w:val="bullet"/>
      <w:lvlText w:val=""/>
      <w:lvlJc w:val="left"/>
      <w:pPr>
        <w:ind w:left="1978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3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38" w:hanging="420"/>
      </w:pPr>
      <w:rPr>
        <w:rFonts w:ascii="Wingdings" w:hAnsi="Wingdings" w:hint="default"/>
      </w:rPr>
    </w:lvl>
  </w:abstractNum>
  <w:abstractNum w:abstractNumId="33" w15:restartNumberingAfterBreak="0">
    <w:nsid w:val="6A8D7E8C"/>
    <w:multiLevelType w:val="hybridMultilevel"/>
    <w:tmpl w:val="BA8A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16E7C"/>
    <w:multiLevelType w:val="hybridMultilevel"/>
    <w:tmpl w:val="B9F09EF4"/>
    <w:lvl w:ilvl="0" w:tplc="0409000D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5" w15:restartNumberingAfterBreak="0">
    <w:nsid w:val="74372CFA"/>
    <w:multiLevelType w:val="hybridMultilevel"/>
    <w:tmpl w:val="669016D2"/>
    <w:lvl w:ilvl="0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6" w15:restartNumberingAfterBreak="0">
    <w:nsid w:val="78C91613"/>
    <w:multiLevelType w:val="hybridMultilevel"/>
    <w:tmpl w:val="7ACEAA3E"/>
    <w:lvl w:ilvl="0" w:tplc="968287A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932516A"/>
    <w:multiLevelType w:val="hybridMultilevel"/>
    <w:tmpl w:val="852C547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E222DFF"/>
    <w:multiLevelType w:val="hybridMultilevel"/>
    <w:tmpl w:val="1E8419FE"/>
    <w:lvl w:ilvl="0" w:tplc="A7ACFDD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0"/>
  </w:num>
  <w:num w:numId="5">
    <w:abstractNumId w:val="15"/>
  </w:num>
  <w:num w:numId="6">
    <w:abstractNumId w:val="20"/>
  </w:num>
  <w:num w:numId="7">
    <w:abstractNumId w:val="37"/>
  </w:num>
  <w:num w:numId="8">
    <w:abstractNumId w:val="1"/>
  </w:num>
  <w:num w:numId="9">
    <w:abstractNumId w:val="23"/>
  </w:num>
  <w:num w:numId="10">
    <w:abstractNumId w:val="19"/>
  </w:num>
  <w:num w:numId="11">
    <w:abstractNumId w:val="24"/>
  </w:num>
  <w:num w:numId="12">
    <w:abstractNumId w:val="34"/>
  </w:num>
  <w:num w:numId="13">
    <w:abstractNumId w:val="13"/>
  </w:num>
  <w:num w:numId="14">
    <w:abstractNumId w:val="26"/>
  </w:num>
  <w:num w:numId="15">
    <w:abstractNumId w:val="5"/>
  </w:num>
  <w:num w:numId="16">
    <w:abstractNumId w:val="22"/>
  </w:num>
  <w:num w:numId="17">
    <w:abstractNumId w:val="36"/>
  </w:num>
  <w:num w:numId="18">
    <w:abstractNumId w:val="12"/>
  </w:num>
  <w:num w:numId="19">
    <w:abstractNumId w:val="21"/>
  </w:num>
  <w:num w:numId="20">
    <w:abstractNumId w:val="31"/>
  </w:num>
  <w:num w:numId="21">
    <w:abstractNumId w:val="27"/>
  </w:num>
  <w:num w:numId="22">
    <w:abstractNumId w:val="35"/>
  </w:num>
  <w:num w:numId="23">
    <w:abstractNumId w:val="38"/>
  </w:num>
  <w:num w:numId="24">
    <w:abstractNumId w:val="9"/>
  </w:num>
  <w:num w:numId="25">
    <w:abstractNumId w:val="11"/>
  </w:num>
  <w:num w:numId="26">
    <w:abstractNumId w:val="6"/>
  </w:num>
  <w:num w:numId="27">
    <w:abstractNumId w:val="25"/>
  </w:num>
  <w:num w:numId="28">
    <w:abstractNumId w:val="32"/>
  </w:num>
  <w:num w:numId="29">
    <w:abstractNumId w:val="30"/>
  </w:num>
  <w:num w:numId="30">
    <w:abstractNumId w:val="8"/>
  </w:num>
  <w:num w:numId="31">
    <w:abstractNumId w:val="3"/>
  </w:num>
  <w:num w:numId="32">
    <w:abstractNumId w:val="28"/>
  </w:num>
  <w:num w:numId="33">
    <w:abstractNumId w:val="2"/>
  </w:num>
  <w:num w:numId="34">
    <w:abstractNumId w:val="33"/>
  </w:num>
  <w:num w:numId="35">
    <w:abstractNumId w:val="29"/>
  </w:num>
  <w:num w:numId="36">
    <w:abstractNumId w:val="4"/>
  </w:num>
  <w:num w:numId="37">
    <w:abstractNumId w:val="10"/>
  </w:num>
  <w:num w:numId="38">
    <w:abstractNumId w:val="16"/>
  </w:num>
  <w:num w:numId="3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ton Dziatkovskii">
    <w15:presenceInfo w15:providerId="Windows Live" w15:userId="ddb9c84b3241f5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BC"/>
    <w:rsid w:val="00002B44"/>
    <w:rsid w:val="00015738"/>
    <w:rsid w:val="00016BBB"/>
    <w:rsid w:val="00022697"/>
    <w:rsid w:val="00040DF2"/>
    <w:rsid w:val="0004342A"/>
    <w:rsid w:val="000443FD"/>
    <w:rsid w:val="00061443"/>
    <w:rsid w:val="00074D52"/>
    <w:rsid w:val="0007691A"/>
    <w:rsid w:val="00082272"/>
    <w:rsid w:val="00097838"/>
    <w:rsid w:val="000A20AB"/>
    <w:rsid w:val="000A2B2D"/>
    <w:rsid w:val="000A59B1"/>
    <w:rsid w:val="000B3345"/>
    <w:rsid w:val="000B35C4"/>
    <w:rsid w:val="000B432C"/>
    <w:rsid w:val="000D312C"/>
    <w:rsid w:val="000E483D"/>
    <w:rsid w:val="000F652A"/>
    <w:rsid w:val="000F72F4"/>
    <w:rsid w:val="00122024"/>
    <w:rsid w:val="00122758"/>
    <w:rsid w:val="00123329"/>
    <w:rsid w:val="00124FBB"/>
    <w:rsid w:val="001262A2"/>
    <w:rsid w:val="00130558"/>
    <w:rsid w:val="00135414"/>
    <w:rsid w:val="00140B6B"/>
    <w:rsid w:val="00146208"/>
    <w:rsid w:val="00153178"/>
    <w:rsid w:val="00155379"/>
    <w:rsid w:val="0017623A"/>
    <w:rsid w:val="001804E1"/>
    <w:rsid w:val="00180B71"/>
    <w:rsid w:val="00180FCF"/>
    <w:rsid w:val="001850EF"/>
    <w:rsid w:val="00191C8A"/>
    <w:rsid w:val="00196297"/>
    <w:rsid w:val="001A2583"/>
    <w:rsid w:val="001C5810"/>
    <w:rsid w:val="001D612D"/>
    <w:rsid w:val="001E546F"/>
    <w:rsid w:val="001F6FE6"/>
    <w:rsid w:val="0020101C"/>
    <w:rsid w:val="00212F7B"/>
    <w:rsid w:val="002163EF"/>
    <w:rsid w:val="002233F1"/>
    <w:rsid w:val="00223C2D"/>
    <w:rsid w:val="00225B14"/>
    <w:rsid w:val="002433CA"/>
    <w:rsid w:val="00245719"/>
    <w:rsid w:val="00250807"/>
    <w:rsid w:val="00251422"/>
    <w:rsid w:val="00260753"/>
    <w:rsid w:val="00260B94"/>
    <w:rsid w:val="002629CB"/>
    <w:rsid w:val="0026403B"/>
    <w:rsid w:val="002677E4"/>
    <w:rsid w:val="00272D4D"/>
    <w:rsid w:val="0027691B"/>
    <w:rsid w:val="002B1EEA"/>
    <w:rsid w:val="002B1FFC"/>
    <w:rsid w:val="002B2A89"/>
    <w:rsid w:val="002B2AB9"/>
    <w:rsid w:val="002B5D66"/>
    <w:rsid w:val="002D6AF0"/>
    <w:rsid w:val="002E30CC"/>
    <w:rsid w:val="002E3A75"/>
    <w:rsid w:val="002F6435"/>
    <w:rsid w:val="003002D5"/>
    <w:rsid w:val="00314ED5"/>
    <w:rsid w:val="0032145B"/>
    <w:rsid w:val="00321614"/>
    <w:rsid w:val="003317FA"/>
    <w:rsid w:val="00334D0B"/>
    <w:rsid w:val="00337E26"/>
    <w:rsid w:val="00343746"/>
    <w:rsid w:val="00344298"/>
    <w:rsid w:val="00354B5A"/>
    <w:rsid w:val="00357C70"/>
    <w:rsid w:val="003737F8"/>
    <w:rsid w:val="00375E17"/>
    <w:rsid w:val="0039274F"/>
    <w:rsid w:val="003960D2"/>
    <w:rsid w:val="003979B7"/>
    <w:rsid w:val="003A2326"/>
    <w:rsid w:val="003A60C9"/>
    <w:rsid w:val="003B1BDA"/>
    <w:rsid w:val="003B542C"/>
    <w:rsid w:val="003C1997"/>
    <w:rsid w:val="003C6D73"/>
    <w:rsid w:val="003D2D30"/>
    <w:rsid w:val="003D7FF9"/>
    <w:rsid w:val="003F043E"/>
    <w:rsid w:val="003F0463"/>
    <w:rsid w:val="003F3229"/>
    <w:rsid w:val="003F6B60"/>
    <w:rsid w:val="003F7B19"/>
    <w:rsid w:val="00431025"/>
    <w:rsid w:val="004318F4"/>
    <w:rsid w:val="00440373"/>
    <w:rsid w:val="004746B8"/>
    <w:rsid w:val="00475836"/>
    <w:rsid w:val="0048546D"/>
    <w:rsid w:val="00496B03"/>
    <w:rsid w:val="004A22EA"/>
    <w:rsid w:val="004A49A0"/>
    <w:rsid w:val="004B18BE"/>
    <w:rsid w:val="004B1B90"/>
    <w:rsid w:val="004D1FA3"/>
    <w:rsid w:val="004E052B"/>
    <w:rsid w:val="004F2D41"/>
    <w:rsid w:val="004F4D56"/>
    <w:rsid w:val="004F7F94"/>
    <w:rsid w:val="00500369"/>
    <w:rsid w:val="00511AA0"/>
    <w:rsid w:val="00515D9F"/>
    <w:rsid w:val="0051613F"/>
    <w:rsid w:val="005277A1"/>
    <w:rsid w:val="00546CFD"/>
    <w:rsid w:val="0054752D"/>
    <w:rsid w:val="00550306"/>
    <w:rsid w:val="00563998"/>
    <w:rsid w:val="00567B09"/>
    <w:rsid w:val="00567F51"/>
    <w:rsid w:val="005719D6"/>
    <w:rsid w:val="00583890"/>
    <w:rsid w:val="0058445C"/>
    <w:rsid w:val="0058482B"/>
    <w:rsid w:val="005911FB"/>
    <w:rsid w:val="00591421"/>
    <w:rsid w:val="005A1C9A"/>
    <w:rsid w:val="005A72D8"/>
    <w:rsid w:val="005B0207"/>
    <w:rsid w:val="005B0410"/>
    <w:rsid w:val="005B5A7D"/>
    <w:rsid w:val="005C69A8"/>
    <w:rsid w:val="005D79E1"/>
    <w:rsid w:val="005E7A8F"/>
    <w:rsid w:val="005F017D"/>
    <w:rsid w:val="005F49F3"/>
    <w:rsid w:val="005F6101"/>
    <w:rsid w:val="00601BF6"/>
    <w:rsid w:val="00607686"/>
    <w:rsid w:val="006146E2"/>
    <w:rsid w:val="00624181"/>
    <w:rsid w:val="00637F30"/>
    <w:rsid w:val="0064367C"/>
    <w:rsid w:val="006509BB"/>
    <w:rsid w:val="00653A48"/>
    <w:rsid w:val="006628D4"/>
    <w:rsid w:val="00664FC6"/>
    <w:rsid w:val="006738AA"/>
    <w:rsid w:val="006752E4"/>
    <w:rsid w:val="00677D2C"/>
    <w:rsid w:val="0068067D"/>
    <w:rsid w:val="0068108F"/>
    <w:rsid w:val="006868E7"/>
    <w:rsid w:val="006A61BF"/>
    <w:rsid w:val="006A726B"/>
    <w:rsid w:val="006C1EFD"/>
    <w:rsid w:val="006C1F10"/>
    <w:rsid w:val="006D0EB6"/>
    <w:rsid w:val="006F5956"/>
    <w:rsid w:val="00712A72"/>
    <w:rsid w:val="00723C5C"/>
    <w:rsid w:val="00724DEF"/>
    <w:rsid w:val="007278A8"/>
    <w:rsid w:val="00727DDF"/>
    <w:rsid w:val="00731BE5"/>
    <w:rsid w:val="007353E6"/>
    <w:rsid w:val="00752746"/>
    <w:rsid w:val="00770DDC"/>
    <w:rsid w:val="00785C57"/>
    <w:rsid w:val="00790D90"/>
    <w:rsid w:val="00797124"/>
    <w:rsid w:val="007974F4"/>
    <w:rsid w:val="007B1FD8"/>
    <w:rsid w:val="007B565E"/>
    <w:rsid w:val="007C0C79"/>
    <w:rsid w:val="007E0E4D"/>
    <w:rsid w:val="007F5BC4"/>
    <w:rsid w:val="00802E98"/>
    <w:rsid w:val="00822657"/>
    <w:rsid w:val="00826BFD"/>
    <w:rsid w:val="00840C1B"/>
    <w:rsid w:val="0085382F"/>
    <w:rsid w:val="0086002D"/>
    <w:rsid w:val="00870341"/>
    <w:rsid w:val="00871A65"/>
    <w:rsid w:val="0088162F"/>
    <w:rsid w:val="0088638E"/>
    <w:rsid w:val="008A041C"/>
    <w:rsid w:val="008A1DD0"/>
    <w:rsid w:val="008A29A5"/>
    <w:rsid w:val="008D2254"/>
    <w:rsid w:val="008D743E"/>
    <w:rsid w:val="008E32BE"/>
    <w:rsid w:val="008F4B89"/>
    <w:rsid w:val="008F542B"/>
    <w:rsid w:val="009056F6"/>
    <w:rsid w:val="009117B5"/>
    <w:rsid w:val="009168A5"/>
    <w:rsid w:val="00923B9C"/>
    <w:rsid w:val="00926D6D"/>
    <w:rsid w:val="0095113A"/>
    <w:rsid w:val="0095565B"/>
    <w:rsid w:val="009573E7"/>
    <w:rsid w:val="009656D0"/>
    <w:rsid w:val="00972F77"/>
    <w:rsid w:val="00982337"/>
    <w:rsid w:val="0099145D"/>
    <w:rsid w:val="00997BD7"/>
    <w:rsid w:val="009A2873"/>
    <w:rsid w:val="009A350A"/>
    <w:rsid w:val="009B1A4A"/>
    <w:rsid w:val="009B3AF1"/>
    <w:rsid w:val="009B4628"/>
    <w:rsid w:val="009B569C"/>
    <w:rsid w:val="009C05AA"/>
    <w:rsid w:val="009D152B"/>
    <w:rsid w:val="009D6B44"/>
    <w:rsid w:val="009F1AEC"/>
    <w:rsid w:val="009F3815"/>
    <w:rsid w:val="009F3D32"/>
    <w:rsid w:val="00A03FCF"/>
    <w:rsid w:val="00A052A3"/>
    <w:rsid w:val="00A1073F"/>
    <w:rsid w:val="00A16CD9"/>
    <w:rsid w:val="00A17C4B"/>
    <w:rsid w:val="00A379DF"/>
    <w:rsid w:val="00A3B813"/>
    <w:rsid w:val="00A454CC"/>
    <w:rsid w:val="00A718E8"/>
    <w:rsid w:val="00A74BA0"/>
    <w:rsid w:val="00A85B72"/>
    <w:rsid w:val="00A90115"/>
    <w:rsid w:val="00A976C7"/>
    <w:rsid w:val="00AA4077"/>
    <w:rsid w:val="00AA4450"/>
    <w:rsid w:val="00AB4961"/>
    <w:rsid w:val="00AB5309"/>
    <w:rsid w:val="00AC05D5"/>
    <w:rsid w:val="00AC3080"/>
    <w:rsid w:val="00AF1829"/>
    <w:rsid w:val="00AF390F"/>
    <w:rsid w:val="00B00C2A"/>
    <w:rsid w:val="00B052C4"/>
    <w:rsid w:val="00B17021"/>
    <w:rsid w:val="00B31363"/>
    <w:rsid w:val="00B40D2C"/>
    <w:rsid w:val="00B41F32"/>
    <w:rsid w:val="00B521A2"/>
    <w:rsid w:val="00B54F45"/>
    <w:rsid w:val="00B74AA8"/>
    <w:rsid w:val="00B776BB"/>
    <w:rsid w:val="00B91F1D"/>
    <w:rsid w:val="00BA785E"/>
    <w:rsid w:val="00BB2E2B"/>
    <w:rsid w:val="00BB3000"/>
    <w:rsid w:val="00BC5112"/>
    <w:rsid w:val="00BC670D"/>
    <w:rsid w:val="00BD1B04"/>
    <w:rsid w:val="00BD5928"/>
    <w:rsid w:val="00BE6EF7"/>
    <w:rsid w:val="00BE791E"/>
    <w:rsid w:val="00BF124B"/>
    <w:rsid w:val="00BF503B"/>
    <w:rsid w:val="00BF70C7"/>
    <w:rsid w:val="00C00609"/>
    <w:rsid w:val="00C0356D"/>
    <w:rsid w:val="00C05268"/>
    <w:rsid w:val="00C11E5C"/>
    <w:rsid w:val="00C13F7E"/>
    <w:rsid w:val="00C15360"/>
    <w:rsid w:val="00C17DE4"/>
    <w:rsid w:val="00C201B0"/>
    <w:rsid w:val="00C223AB"/>
    <w:rsid w:val="00C2446A"/>
    <w:rsid w:val="00C35305"/>
    <w:rsid w:val="00C46D4D"/>
    <w:rsid w:val="00C4731C"/>
    <w:rsid w:val="00C52726"/>
    <w:rsid w:val="00C53CBE"/>
    <w:rsid w:val="00C55EE5"/>
    <w:rsid w:val="00C65C3A"/>
    <w:rsid w:val="00C80DBD"/>
    <w:rsid w:val="00C80F59"/>
    <w:rsid w:val="00C81E6B"/>
    <w:rsid w:val="00C8599F"/>
    <w:rsid w:val="00CA2EF8"/>
    <w:rsid w:val="00CA37E9"/>
    <w:rsid w:val="00CC0F10"/>
    <w:rsid w:val="00CF0A3E"/>
    <w:rsid w:val="00CF2AB3"/>
    <w:rsid w:val="00CF3717"/>
    <w:rsid w:val="00D0466A"/>
    <w:rsid w:val="00D12AFA"/>
    <w:rsid w:val="00D162C7"/>
    <w:rsid w:val="00D213DA"/>
    <w:rsid w:val="00D2297E"/>
    <w:rsid w:val="00D3246C"/>
    <w:rsid w:val="00D6131F"/>
    <w:rsid w:val="00D63CC3"/>
    <w:rsid w:val="00D734B5"/>
    <w:rsid w:val="00D81E62"/>
    <w:rsid w:val="00D82709"/>
    <w:rsid w:val="00D90DD0"/>
    <w:rsid w:val="00D963C1"/>
    <w:rsid w:val="00D96E53"/>
    <w:rsid w:val="00D9735C"/>
    <w:rsid w:val="00DA5538"/>
    <w:rsid w:val="00DA78C8"/>
    <w:rsid w:val="00DC04A9"/>
    <w:rsid w:val="00DC5AEE"/>
    <w:rsid w:val="00DE3D60"/>
    <w:rsid w:val="00DE4D1B"/>
    <w:rsid w:val="00DE7E6F"/>
    <w:rsid w:val="00DF3BD9"/>
    <w:rsid w:val="00E14837"/>
    <w:rsid w:val="00E14C12"/>
    <w:rsid w:val="00E243E6"/>
    <w:rsid w:val="00E300BA"/>
    <w:rsid w:val="00E30400"/>
    <w:rsid w:val="00E328B9"/>
    <w:rsid w:val="00E42EE8"/>
    <w:rsid w:val="00E43FF8"/>
    <w:rsid w:val="00E479E1"/>
    <w:rsid w:val="00E57EFF"/>
    <w:rsid w:val="00E81263"/>
    <w:rsid w:val="00E90944"/>
    <w:rsid w:val="00EA534C"/>
    <w:rsid w:val="00EB1276"/>
    <w:rsid w:val="00EB17D5"/>
    <w:rsid w:val="00EB2E4D"/>
    <w:rsid w:val="00EB65E4"/>
    <w:rsid w:val="00EC5919"/>
    <w:rsid w:val="00EC76C4"/>
    <w:rsid w:val="00EC77AF"/>
    <w:rsid w:val="00ED48BB"/>
    <w:rsid w:val="00EE1CD9"/>
    <w:rsid w:val="00EE57D3"/>
    <w:rsid w:val="00EE6C62"/>
    <w:rsid w:val="00EF1BFF"/>
    <w:rsid w:val="00F00B09"/>
    <w:rsid w:val="00F021AF"/>
    <w:rsid w:val="00F26087"/>
    <w:rsid w:val="00F339C2"/>
    <w:rsid w:val="00F576BC"/>
    <w:rsid w:val="00F71FF4"/>
    <w:rsid w:val="00F804B1"/>
    <w:rsid w:val="00F85782"/>
    <w:rsid w:val="00F92D2D"/>
    <w:rsid w:val="00F93AF6"/>
    <w:rsid w:val="00FA07D7"/>
    <w:rsid w:val="00FA2C1F"/>
    <w:rsid w:val="00FA3EF6"/>
    <w:rsid w:val="00FA5D47"/>
    <w:rsid w:val="00FB582E"/>
    <w:rsid w:val="00FC0AD3"/>
    <w:rsid w:val="00FC3402"/>
    <w:rsid w:val="00FE31CF"/>
    <w:rsid w:val="333D5CED"/>
    <w:rsid w:val="354D3082"/>
    <w:rsid w:val="36AB47F8"/>
    <w:rsid w:val="40DECBD1"/>
    <w:rsid w:val="61EB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4ED3F"/>
  <w15:chartTrackingRefBased/>
  <w15:docId w15:val="{4FCFA14F-8BBC-4520-ACF4-7CD2F5B4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0C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4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BC"/>
    <w:pPr>
      <w:ind w:firstLineChars="200" w:firstLine="420"/>
    </w:pPr>
  </w:style>
  <w:style w:type="table" w:styleId="TableGrid">
    <w:name w:val="Table Grid"/>
    <w:basedOn w:val="TableNormal"/>
    <w:uiPriority w:val="59"/>
    <w:rsid w:val="006D0EB6"/>
    <w:rPr>
      <w:rFonts w:eastAsia="SimSun"/>
      <w:kern w:val="0"/>
      <w:sz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2E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2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2EF8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246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46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4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4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46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6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74D52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74D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74D52"/>
  </w:style>
  <w:style w:type="paragraph" w:styleId="TOC2">
    <w:name w:val="toc 2"/>
    <w:basedOn w:val="Normal"/>
    <w:next w:val="Normal"/>
    <w:autoRedefine/>
    <w:uiPriority w:val="39"/>
    <w:unhideWhenUsed/>
    <w:rsid w:val="00074D5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74D5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74D52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056F6"/>
  </w:style>
  <w:style w:type="paragraph" w:styleId="DocumentMap">
    <w:name w:val="Document Map"/>
    <w:basedOn w:val="Normal"/>
    <w:link w:val="DocumentMapChar"/>
    <w:uiPriority w:val="99"/>
    <w:semiHidden/>
    <w:unhideWhenUsed/>
    <w:rsid w:val="00FC3402"/>
    <w:rPr>
      <w:rFonts w:ascii="SimSun" w:eastAsia="SimSu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3402"/>
    <w:rPr>
      <w:rFonts w:ascii="SimSun" w:eastAsia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72AE1A-1F9E-4875-8C35-3EBAC0494CD6}" type="doc">
      <dgm:prSet loTypeId="urn:microsoft.com/office/officeart/2005/8/layout/chevron2" loCatId="process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6B25A915-E96F-4BEF-A35D-DE06677A8C08}">
      <dgm:prSet phldrT="[文本]" custT="1"/>
      <dgm:spPr/>
      <dgm:t>
        <a:bodyPr/>
        <a:lstStyle/>
        <a:p>
          <a:r>
            <a:rPr lang="en-US" altLang="zh-CN" sz="1200"/>
            <a:t>Registration</a:t>
          </a:r>
          <a:endParaRPr lang="zh-CN" altLang="en-US" sz="1200"/>
        </a:p>
      </dgm:t>
    </dgm:pt>
    <dgm:pt modelId="{5439FEF3-4CD7-4539-B698-5D1FF7E832ED}" type="parTrans" cxnId="{FDC1F526-A6EA-49E5-B173-2FE588365201}">
      <dgm:prSet/>
      <dgm:spPr/>
      <dgm:t>
        <a:bodyPr/>
        <a:lstStyle/>
        <a:p>
          <a:endParaRPr lang="zh-CN" altLang="en-US" sz="1200"/>
        </a:p>
      </dgm:t>
    </dgm:pt>
    <dgm:pt modelId="{DCF7B5A9-A65F-44A5-9229-11B6798821FC}" type="sibTrans" cxnId="{FDC1F526-A6EA-49E5-B173-2FE588365201}">
      <dgm:prSet/>
      <dgm:spPr/>
      <dgm:t>
        <a:bodyPr/>
        <a:lstStyle/>
        <a:p>
          <a:endParaRPr lang="zh-CN" altLang="en-US" sz="1200"/>
        </a:p>
      </dgm:t>
    </dgm:pt>
    <dgm:pt modelId="{4C22131B-6F9F-4E6A-91ED-047C8AC54CD6}">
      <dgm:prSet phldrT="[文本]" custT="1"/>
      <dgm:spPr/>
      <dgm:t>
        <a:bodyPr/>
        <a:lstStyle/>
        <a:p>
          <a:r>
            <a:rPr lang="en-US" altLang="zh-CN" sz="1200"/>
            <a:t>Cell OTP is required.</a:t>
          </a:r>
          <a:endParaRPr lang="zh-CN" altLang="en-US" sz="1200"/>
        </a:p>
      </dgm:t>
    </dgm:pt>
    <dgm:pt modelId="{DCC78497-88C9-4339-AE48-0725DEC91C01}" type="parTrans" cxnId="{34EA6161-24C0-4F3D-B040-0C4352AAF31F}">
      <dgm:prSet/>
      <dgm:spPr/>
      <dgm:t>
        <a:bodyPr/>
        <a:lstStyle/>
        <a:p>
          <a:endParaRPr lang="zh-CN" altLang="en-US" sz="1200"/>
        </a:p>
      </dgm:t>
    </dgm:pt>
    <dgm:pt modelId="{8E25D675-1ADE-4939-B7EE-33629B2F9C46}" type="sibTrans" cxnId="{34EA6161-24C0-4F3D-B040-0C4352AAF31F}">
      <dgm:prSet/>
      <dgm:spPr/>
      <dgm:t>
        <a:bodyPr/>
        <a:lstStyle/>
        <a:p>
          <a:endParaRPr lang="zh-CN" altLang="en-US" sz="1200"/>
        </a:p>
      </dgm:t>
    </dgm:pt>
    <dgm:pt modelId="{19C7D3DC-134E-48C2-B0A8-7DCC4E501FD3}">
      <dgm:prSet phldrT="[文本]" custT="1"/>
      <dgm:spPr/>
      <dgm:t>
        <a:bodyPr/>
        <a:lstStyle/>
        <a:p>
          <a:r>
            <a:rPr lang="en-US" altLang="zh-CN" sz="1200"/>
            <a:t>Cell # is used as account login ID.</a:t>
          </a:r>
          <a:endParaRPr lang="zh-CN" altLang="en-US" sz="1200"/>
        </a:p>
      </dgm:t>
    </dgm:pt>
    <dgm:pt modelId="{7DEB0DD2-75BF-4A9C-A10E-DB9BF96AEEB1}" type="parTrans" cxnId="{3C804C80-DC63-463E-9E0A-91CE5D4E7203}">
      <dgm:prSet/>
      <dgm:spPr/>
      <dgm:t>
        <a:bodyPr/>
        <a:lstStyle/>
        <a:p>
          <a:endParaRPr lang="zh-CN" altLang="en-US" sz="1200"/>
        </a:p>
      </dgm:t>
    </dgm:pt>
    <dgm:pt modelId="{99A5C680-369F-45EA-B080-F413ED163909}" type="sibTrans" cxnId="{3C804C80-DC63-463E-9E0A-91CE5D4E7203}">
      <dgm:prSet/>
      <dgm:spPr/>
      <dgm:t>
        <a:bodyPr/>
        <a:lstStyle/>
        <a:p>
          <a:endParaRPr lang="zh-CN" altLang="en-US" sz="1200"/>
        </a:p>
      </dgm:t>
    </dgm:pt>
    <dgm:pt modelId="{FD3FBB42-EB92-49FA-9F29-51019B28E43A}">
      <dgm:prSet phldrT="[文本]" custT="1"/>
      <dgm:spPr/>
      <dgm:t>
        <a:bodyPr/>
        <a:lstStyle/>
        <a:p>
          <a:r>
            <a:rPr lang="en-US" altLang="zh-CN" sz="1200"/>
            <a:t>Personal</a:t>
          </a:r>
        </a:p>
        <a:p>
          <a:r>
            <a:rPr lang="en-US" altLang="zh-CN" sz="1200"/>
            <a:t>Info</a:t>
          </a:r>
        </a:p>
        <a:p>
          <a:r>
            <a:rPr lang="en-US" altLang="zh-CN" sz="1200"/>
            <a:t>Input</a:t>
          </a:r>
        </a:p>
      </dgm:t>
    </dgm:pt>
    <dgm:pt modelId="{3B38C8DF-815D-4276-BD99-2E9B9E20BA7D}" type="parTrans" cxnId="{018F23DA-810A-4A7E-8ECE-51C363A28D55}">
      <dgm:prSet/>
      <dgm:spPr/>
      <dgm:t>
        <a:bodyPr/>
        <a:lstStyle/>
        <a:p>
          <a:endParaRPr lang="zh-CN" altLang="en-US" sz="1200"/>
        </a:p>
      </dgm:t>
    </dgm:pt>
    <dgm:pt modelId="{49C2DB87-C0DB-430F-9D3F-5B0582C14306}" type="sibTrans" cxnId="{018F23DA-810A-4A7E-8ECE-51C363A28D55}">
      <dgm:prSet/>
      <dgm:spPr/>
      <dgm:t>
        <a:bodyPr/>
        <a:lstStyle/>
        <a:p>
          <a:endParaRPr lang="zh-CN" altLang="en-US" sz="1200"/>
        </a:p>
      </dgm:t>
    </dgm:pt>
    <dgm:pt modelId="{F429CA78-8CD7-499D-B386-6CAF64C12BD6}">
      <dgm:prSet phldrT="[文本]" custT="1"/>
      <dgm:spPr/>
      <dgm:t>
        <a:bodyPr/>
        <a:lstStyle/>
        <a:p>
          <a:r>
            <a:rPr lang="en-US" altLang="zh-CN" sz="1200"/>
            <a:t>Identity Information</a:t>
          </a:r>
          <a:endParaRPr lang="zh-CN" altLang="en-US" sz="1200"/>
        </a:p>
      </dgm:t>
    </dgm:pt>
    <dgm:pt modelId="{21A526A1-867A-4EFD-B455-78528132212C}" type="parTrans" cxnId="{E2319235-EE72-4EAE-8896-5771C7EF23EC}">
      <dgm:prSet/>
      <dgm:spPr/>
      <dgm:t>
        <a:bodyPr/>
        <a:lstStyle/>
        <a:p>
          <a:endParaRPr lang="zh-CN" altLang="en-US" sz="1200"/>
        </a:p>
      </dgm:t>
    </dgm:pt>
    <dgm:pt modelId="{6D8BB2F8-2617-4C06-84D3-2C9D27C3B3A6}" type="sibTrans" cxnId="{E2319235-EE72-4EAE-8896-5771C7EF23EC}">
      <dgm:prSet/>
      <dgm:spPr/>
      <dgm:t>
        <a:bodyPr/>
        <a:lstStyle/>
        <a:p>
          <a:endParaRPr lang="zh-CN" altLang="en-US" sz="1200"/>
        </a:p>
      </dgm:t>
    </dgm:pt>
    <dgm:pt modelId="{CA832E7A-0040-4797-89B1-69E222A5196B}">
      <dgm:prSet phldrT="[文本]" custT="1"/>
      <dgm:spPr/>
      <dgm:t>
        <a:bodyPr/>
        <a:lstStyle/>
        <a:p>
          <a:r>
            <a:rPr lang="en-US" altLang="zh-CN" sz="1200"/>
            <a:t>Job Information</a:t>
          </a:r>
          <a:endParaRPr lang="zh-CN" altLang="en-US" sz="1200"/>
        </a:p>
      </dgm:t>
    </dgm:pt>
    <dgm:pt modelId="{5E95A485-861D-4755-B009-B1D8F72228B7}" type="parTrans" cxnId="{304747F3-8E6F-4421-BDF5-65CAE9A149B5}">
      <dgm:prSet/>
      <dgm:spPr/>
      <dgm:t>
        <a:bodyPr/>
        <a:lstStyle/>
        <a:p>
          <a:endParaRPr lang="zh-CN" altLang="en-US" sz="1200"/>
        </a:p>
      </dgm:t>
    </dgm:pt>
    <dgm:pt modelId="{DCE4A31C-3EC4-4DE7-B198-5F7A4D0ADAC3}" type="sibTrans" cxnId="{304747F3-8E6F-4421-BDF5-65CAE9A149B5}">
      <dgm:prSet/>
      <dgm:spPr/>
      <dgm:t>
        <a:bodyPr/>
        <a:lstStyle/>
        <a:p>
          <a:endParaRPr lang="zh-CN" altLang="en-US" sz="1200"/>
        </a:p>
      </dgm:t>
    </dgm:pt>
    <dgm:pt modelId="{DC9AD646-3E39-4BB5-ADA3-03D78648A55B}">
      <dgm:prSet phldrT="[文本]" custT="1"/>
      <dgm:spPr/>
      <dgm:t>
        <a:bodyPr/>
        <a:lstStyle/>
        <a:p>
          <a:r>
            <a:rPr lang="en-US" altLang="zh-CN" sz="1200"/>
            <a:t>Big Data, ID recognise system</a:t>
          </a:r>
        </a:p>
        <a:p>
          <a:r>
            <a:rPr lang="en-US" altLang="zh-CN" sz="1200"/>
            <a:t>authorization</a:t>
          </a:r>
          <a:endParaRPr lang="zh-CN" altLang="en-US" sz="1200"/>
        </a:p>
      </dgm:t>
    </dgm:pt>
    <dgm:pt modelId="{0F900D45-3563-4215-AA8E-9FC9A2E40506}" type="parTrans" cxnId="{8318C135-5CB2-4493-A9F4-E77679E26175}">
      <dgm:prSet/>
      <dgm:spPr/>
      <dgm:t>
        <a:bodyPr/>
        <a:lstStyle/>
        <a:p>
          <a:endParaRPr lang="zh-CN" altLang="en-US" sz="1200"/>
        </a:p>
      </dgm:t>
    </dgm:pt>
    <dgm:pt modelId="{80CFF93B-F9E3-44E0-B9FB-D387130096C9}" type="sibTrans" cxnId="{8318C135-5CB2-4493-A9F4-E77679E26175}">
      <dgm:prSet/>
      <dgm:spPr/>
      <dgm:t>
        <a:bodyPr/>
        <a:lstStyle/>
        <a:p>
          <a:endParaRPr lang="zh-CN" altLang="en-US" sz="1200"/>
        </a:p>
      </dgm:t>
    </dgm:pt>
    <dgm:pt modelId="{2AE69A52-99D5-4312-995B-7697112D73C9}">
      <dgm:prSet phldrT="[文本]" custT="1"/>
      <dgm:spPr/>
      <dgm:t>
        <a:bodyPr/>
        <a:lstStyle/>
        <a:p>
          <a:r>
            <a:rPr lang="en-US" altLang="zh-CN" sz="1200"/>
            <a:t>Emergency Contacts</a:t>
          </a:r>
          <a:endParaRPr lang="zh-CN" altLang="en-US" sz="1200"/>
        </a:p>
      </dgm:t>
    </dgm:pt>
    <dgm:pt modelId="{53F0E377-1DB1-49C5-B3E9-32E323FE31E0}" type="parTrans" cxnId="{CD3F9CFD-04F9-451C-B2A2-DDD9F6653C5B}">
      <dgm:prSet/>
      <dgm:spPr/>
      <dgm:t>
        <a:bodyPr/>
        <a:lstStyle/>
        <a:p>
          <a:endParaRPr lang="zh-CN" altLang="en-US" sz="1200"/>
        </a:p>
      </dgm:t>
    </dgm:pt>
    <dgm:pt modelId="{4B45B61F-B9B4-4BE4-829F-1631C3573597}" type="sibTrans" cxnId="{CD3F9CFD-04F9-451C-B2A2-DDD9F6653C5B}">
      <dgm:prSet/>
      <dgm:spPr/>
      <dgm:t>
        <a:bodyPr/>
        <a:lstStyle/>
        <a:p>
          <a:endParaRPr lang="zh-CN" altLang="en-US" sz="1200"/>
        </a:p>
      </dgm:t>
    </dgm:pt>
    <dgm:pt modelId="{AC410376-C582-463C-ABD9-B7FC8B656FF1}">
      <dgm:prSet phldrT="[文本]" custT="1"/>
      <dgm:spPr/>
      <dgm:t>
        <a:bodyPr/>
        <a:lstStyle/>
        <a:p>
          <a:r>
            <a:rPr lang="en-US" altLang="zh-CN" sz="1200"/>
            <a:t>Telephone Verification</a:t>
          </a:r>
          <a:endParaRPr lang="zh-CN" altLang="en-US" sz="1200"/>
        </a:p>
      </dgm:t>
    </dgm:pt>
    <dgm:pt modelId="{80E2C8D2-355D-4AC6-BFE3-D8563EFEBB64}" type="parTrans" cxnId="{421B7117-B172-48BA-B9BF-AB424C699D0C}">
      <dgm:prSet/>
      <dgm:spPr/>
      <dgm:t>
        <a:bodyPr/>
        <a:lstStyle/>
        <a:p>
          <a:endParaRPr lang="zh-CN" altLang="en-US" sz="1200"/>
        </a:p>
      </dgm:t>
    </dgm:pt>
    <dgm:pt modelId="{D065ED03-E69F-4E24-A981-44D101E8E8A4}" type="sibTrans" cxnId="{421B7117-B172-48BA-B9BF-AB424C699D0C}">
      <dgm:prSet/>
      <dgm:spPr/>
      <dgm:t>
        <a:bodyPr/>
        <a:lstStyle/>
        <a:p>
          <a:endParaRPr lang="zh-CN" altLang="en-US" sz="1200"/>
        </a:p>
      </dgm:t>
    </dgm:pt>
    <dgm:pt modelId="{D2CACA3C-723D-4EA4-9F06-1CCD7F085754}">
      <dgm:prSet phldrT="[文本]" custT="1"/>
      <dgm:spPr/>
      <dgm:t>
        <a:bodyPr/>
        <a:lstStyle/>
        <a:p>
          <a:r>
            <a:rPr lang="en-US" altLang="zh-CN" sz="1200"/>
            <a:t>Disbursement</a:t>
          </a:r>
          <a:endParaRPr lang="zh-CN" altLang="en-US" sz="1200"/>
        </a:p>
      </dgm:t>
    </dgm:pt>
    <dgm:pt modelId="{DAEC7A18-A8A0-4EBB-847F-FF62832D4E99}" type="parTrans" cxnId="{2A9B987B-C413-4E84-8E8F-1603B7CF8E1A}">
      <dgm:prSet/>
      <dgm:spPr/>
      <dgm:t>
        <a:bodyPr/>
        <a:lstStyle/>
        <a:p>
          <a:endParaRPr lang="zh-CN" altLang="en-US" sz="1200"/>
        </a:p>
      </dgm:t>
    </dgm:pt>
    <dgm:pt modelId="{8B108E5B-829F-4840-B72F-C8D95C7BBB79}" type="sibTrans" cxnId="{2A9B987B-C413-4E84-8E8F-1603B7CF8E1A}">
      <dgm:prSet/>
      <dgm:spPr/>
      <dgm:t>
        <a:bodyPr/>
        <a:lstStyle/>
        <a:p>
          <a:endParaRPr lang="zh-CN" altLang="en-US" sz="1200"/>
        </a:p>
      </dgm:t>
    </dgm:pt>
    <dgm:pt modelId="{A0BD79B6-26BA-4C91-9CD2-7C509E560EF2}">
      <dgm:prSet phldrT="[文本]" custT="1"/>
      <dgm:spPr/>
      <dgm:t>
        <a:bodyPr/>
        <a:lstStyle/>
        <a:p>
          <a:r>
            <a:rPr lang="en-US" altLang="zh-CN" sz="1200"/>
            <a:t>The customer confirms to have applied for and needs the loan in the telephone verification</a:t>
          </a:r>
          <a:r>
            <a:rPr lang="ru-RU" altLang="zh-CN" sz="1200"/>
            <a:t> (</a:t>
          </a:r>
          <a:r>
            <a:rPr lang="en-US" altLang="zh-CN" sz="1200"/>
            <a:t>voice agreement for a loan)</a:t>
          </a:r>
          <a:endParaRPr lang="zh-CN" altLang="en-US" sz="1200"/>
        </a:p>
      </dgm:t>
    </dgm:pt>
    <dgm:pt modelId="{2729C93C-EFCA-49ED-A5E0-F6134CE44404}" type="parTrans" cxnId="{9B109DDB-F5BF-46A6-81C9-9B44FC8180AB}">
      <dgm:prSet/>
      <dgm:spPr/>
      <dgm:t>
        <a:bodyPr/>
        <a:lstStyle/>
        <a:p>
          <a:endParaRPr lang="zh-CN" altLang="en-US" sz="1200"/>
        </a:p>
      </dgm:t>
    </dgm:pt>
    <dgm:pt modelId="{00CE642B-7A73-477E-AFA0-21752E3433BA}" type="sibTrans" cxnId="{9B109DDB-F5BF-46A6-81C9-9B44FC8180AB}">
      <dgm:prSet/>
      <dgm:spPr/>
      <dgm:t>
        <a:bodyPr/>
        <a:lstStyle/>
        <a:p>
          <a:endParaRPr lang="zh-CN" altLang="en-US" sz="1200"/>
        </a:p>
      </dgm:t>
    </dgm:pt>
    <dgm:pt modelId="{4DBADC4D-5A25-4241-9AFD-AA38C2DADC11}">
      <dgm:prSet phldrT="[文本]" custT="1"/>
      <dgm:spPr/>
      <dgm:t>
        <a:bodyPr/>
        <a:lstStyle/>
        <a:p>
          <a:r>
            <a:rPr lang="en-US" altLang="zh-CN" sz="1200"/>
            <a:t>Loan disbursed to customer's debit card.</a:t>
          </a:r>
          <a:endParaRPr lang="zh-CN" altLang="en-US" sz="1200"/>
        </a:p>
      </dgm:t>
    </dgm:pt>
    <dgm:pt modelId="{F9154242-F91B-4C62-ACAA-209835BDCC03}" type="parTrans" cxnId="{EA4DD4E3-4D2D-4501-A1AB-178E9359D422}">
      <dgm:prSet/>
      <dgm:spPr/>
      <dgm:t>
        <a:bodyPr/>
        <a:lstStyle/>
        <a:p>
          <a:endParaRPr lang="zh-CN" altLang="en-US" sz="1200"/>
        </a:p>
      </dgm:t>
    </dgm:pt>
    <dgm:pt modelId="{F30870BE-9FAA-4D47-BDB7-636492B9466C}" type="sibTrans" cxnId="{EA4DD4E3-4D2D-4501-A1AB-178E9359D422}">
      <dgm:prSet/>
      <dgm:spPr/>
      <dgm:t>
        <a:bodyPr/>
        <a:lstStyle/>
        <a:p>
          <a:endParaRPr lang="zh-CN" altLang="en-US" sz="1200"/>
        </a:p>
      </dgm:t>
    </dgm:pt>
    <dgm:pt modelId="{981B03CA-463E-4CB4-804F-7EF5DA8A3AD0}">
      <dgm:prSet phldrT="[文本]" custT="1"/>
      <dgm:spPr/>
      <dgm:t>
        <a:bodyPr/>
        <a:lstStyle/>
        <a:p>
          <a:r>
            <a:rPr lang="en-US" altLang="zh-CN" sz="1200"/>
            <a:t>Customer enrollment &amp; identity check is finished.</a:t>
          </a:r>
          <a:endParaRPr lang="zh-CN" altLang="en-US" sz="1200"/>
        </a:p>
      </dgm:t>
    </dgm:pt>
    <dgm:pt modelId="{F5EB1341-B5C8-4804-AEB5-7B707F782FAF}" type="parTrans" cxnId="{B8636041-284A-4582-B159-97A1FEBA5834}">
      <dgm:prSet/>
      <dgm:spPr/>
      <dgm:t>
        <a:bodyPr/>
        <a:lstStyle/>
        <a:p>
          <a:endParaRPr lang="en-US"/>
        </a:p>
      </dgm:t>
    </dgm:pt>
    <dgm:pt modelId="{E64D6816-956A-4F49-BC66-2141FEE4E945}" type="sibTrans" cxnId="{B8636041-284A-4582-B159-97A1FEBA5834}">
      <dgm:prSet/>
      <dgm:spPr/>
      <dgm:t>
        <a:bodyPr/>
        <a:lstStyle/>
        <a:p>
          <a:endParaRPr lang="en-US"/>
        </a:p>
      </dgm:t>
    </dgm:pt>
    <dgm:pt modelId="{193EE825-072F-4965-85E4-D11B77275A49}">
      <dgm:prSet phldrT="[文本]" custT="1"/>
      <dgm:spPr/>
      <dgm:t>
        <a:bodyPr/>
        <a:lstStyle/>
        <a:p>
          <a:r>
            <a:rPr lang="en-US" altLang="zh-CN" sz="1100"/>
            <a:t>Cell Phone History</a:t>
          </a:r>
          <a:endParaRPr lang="zh-CN" altLang="en-US" sz="1100"/>
        </a:p>
      </dgm:t>
    </dgm:pt>
    <dgm:pt modelId="{4ACA31EB-A0F6-4EC4-9575-D5BB94DF663D}" type="parTrans" cxnId="{36B8778D-0B32-4B0B-AF54-C651E2925073}">
      <dgm:prSet/>
      <dgm:spPr/>
      <dgm:t>
        <a:bodyPr/>
        <a:lstStyle/>
        <a:p>
          <a:endParaRPr lang="en-US"/>
        </a:p>
      </dgm:t>
    </dgm:pt>
    <dgm:pt modelId="{BC3A6DDF-D505-41BA-8814-3455B4316FC7}" type="sibTrans" cxnId="{36B8778D-0B32-4B0B-AF54-C651E2925073}">
      <dgm:prSet/>
      <dgm:spPr/>
      <dgm:t>
        <a:bodyPr/>
        <a:lstStyle/>
        <a:p>
          <a:endParaRPr lang="en-US"/>
        </a:p>
      </dgm:t>
    </dgm:pt>
    <dgm:pt modelId="{3B5FCFD0-399F-4068-9858-DE6B224A254A}">
      <dgm:prSet phldrT="[文本]" custT="1"/>
      <dgm:spPr/>
      <dgm:t>
        <a:bodyPr/>
        <a:lstStyle/>
        <a:p>
          <a:r>
            <a:rPr lang="en-MY" altLang="en-US" sz="1200"/>
            <a:t>Loan amount approvement</a:t>
          </a:r>
          <a:endParaRPr lang="zh-CN" altLang="en-US" sz="1200"/>
        </a:p>
      </dgm:t>
    </dgm:pt>
    <dgm:pt modelId="{C65D2725-F475-42D8-9F19-DCE02DF22C4E}" type="parTrans" cxnId="{DA2C9208-C4B7-4B91-A025-AED59061E360}">
      <dgm:prSet/>
      <dgm:spPr/>
      <dgm:t>
        <a:bodyPr/>
        <a:lstStyle/>
        <a:p>
          <a:endParaRPr lang="en-US"/>
        </a:p>
      </dgm:t>
    </dgm:pt>
    <dgm:pt modelId="{80A76AFB-465C-4D80-BCCF-CD697F2FB829}" type="sibTrans" cxnId="{DA2C9208-C4B7-4B91-A025-AED59061E360}">
      <dgm:prSet/>
      <dgm:spPr/>
      <dgm:t>
        <a:bodyPr/>
        <a:lstStyle/>
        <a:p>
          <a:endParaRPr lang="en-US"/>
        </a:p>
      </dgm:t>
    </dgm:pt>
    <dgm:pt modelId="{8B3D7294-993C-4A53-ADBC-E8C527AFB099}">
      <dgm:prSet phldrT="[文本]" custT="1"/>
      <dgm:spPr/>
      <dgm:t>
        <a:bodyPr/>
        <a:lstStyle/>
        <a:p>
          <a:r>
            <a:rPr lang="en-US" altLang="en-US" sz="1200"/>
            <a:t>Tongdun</a:t>
          </a:r>
          <a:r>
            <a:rPr lang="en-US" altLang="zh-CN" sz="1200"/>
            <a:t>Credit rules manual check</a:t>
          </a:r>
          <a:endParaRPr lang="zh-CN" altLang="en-US" sz="1200"/>
        </a:p>
      </dgm:t>
    </dgm:pt>
    <dgm:pt modelId="{AC236145-5FDE-4DD5-AE73-D3EA63B4E502}" type="parTrans" cxnId="{44D79E76-207E-4101-BD22-8BEF4062E41E}">
      <dgm:prSet/>
      <dgm:spPr/>
      <dgm:t>
        <a:bodyPr/>
        <a:lstStyle/>
        <a:p>
          <a:endParaRPr lang="en-US"/>
        </a:p>
      </dgm:t>
    </dgm:pt>
    <dgm:pt modelId="{5270C28E-EB8B-430B-9FF5-1B23D9FB88A1}" type="sibTrans" cxnId="{44D79E76-207E-4101-BD22-8BEF4062E41E}">
      <dgm:prSet/>
      <dgm:spPr/>
      <dgm:t>
        <a:bodyPr/>
        <a:lstStyle/>
        <a:p>
          <a:endParaRPr lang="en-US"/>
        </a:p>
      </dgm:t>
    </dgm:pt>
    <dgm:pt modelId="{AC549311-7781-4DA2-BE57-202DFF355080}">
      <dgm:prSet phldrT="[文本]" custT="1"/>
      <dgm:spPr/>
      <dgm:t>
        <a:bodyPr/>
        <a:lstStyle/>
        <a:p>
          <a:r>
            <a:rPr lang="en-US" altLang="zh-CN" sz="1100"/>
            <a:t>ID recognising system (ID verification, selfie verification)</a:t>
          </a:r>
          <a:endParaRPr lang="zh-CN" altLang="en-US" sz="1100"/>
        </a:p>
      </dgm:t>
    </dgm:pt>
    <dgm:pt modelId="{56CEBA70-1E5E-494D-BC97-D4566F03440C}" type="parTrans" cxnId="{C9833D7E-57B8-42BE-AD5D-A34C67E92867}">
      <dgm:prSet/>
      <dgm:spPr/>
    </dgm:pt>
    <dgm:pt modelId="{0BA97B45-D239-4712-9585-7F0FFB40AD5A}" type="sibTrans" cxnId="{C9833D7E-57B8-42BE-AD5D-A34C67E92867}">
      <dgm:prSet/>
      <dgm:spPr/>
    </dgm:pt>
    <dgm:pt modelId="{C2491A61-C816-4C21-9803-BF345B09BE74}" type="pres">
      <dgm:prSet presAssocID="{5172AE1A-1F9E-4875-8C35-3EBAC0494CD6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47885B7-A50E-4475-9F42-CBFE417B9089}" type="pres">
      <dgm:prSet presAssocID="{6B25A915-E96F-4BEF-A35D-DE06677A8C08}" presName="composite" presStyleCnt="0"/>
      <dgm:spPr/>
    </dgm:pt>
    <dgm:pt modelId="{E3C3C2AA-DCC1-4D83-AA17-FC78A6B7E1D7}" type="pres">
      <dgm:prSet presAssocID="{6B25A915-E96F-4BEF-A35D-DE06677A8C08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B85D9E-B71E-43F6-94A0-602F25E26A24}" type="pres">
      <dgm:prSet presAssocID="{6B25A915-E96F-4BEF-A35D-DE06677A8C08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6CEC96-F6FA-4506-9589-D43B7BD41BB6}" type="pres">
      <dgm:prSet presAssocID="{DCF7B5A9-A65F-44A5-9229-11B6798821FC}" presName="sp" presStyleCnt="0"/>
      <dgm:spPr/>
    </dgm:pt>
    <dgm:pt modelId="{E29F4BB9-8657-4AD3-B8D1-F25972BDE6A9}" type="pres">
      <dgm:prSet presAssocID="{FD3FBB42-EB92-49FA-9F29-51019B28E43A}" presName="composite" presStyleCnt="0"/>
      <dgm:spPr/>
    </dgm:pt>
    <dgm:pt modelId="{233D9AE0-37F0-4A49-A385-D6C42BC35CAD}" type="pres">
      <dgm:prSet presAssocID="{FD3FBB42-EB92-49FA-9F29-51019B28E43A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518E92-F796-4683-B2EB-AF013A7B2FC3}" type="pres">
      <dgm:prSet presAssocID="{FD3FBB42-EB92-49FA-9F29-51019B28E43A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E6F6A-257E-4175-87D5-83D752E78731}" type="pres">
      <dgm:prSet presAssocID="{49C2DB87-C0DB-430F-9D3F-5B0582C14306}" presName="sp" presStyleCnt="0"/>
      <dgm:spPr/>
    </dgm:pt>
    <dgm:pt modelId="{0970B96D-C9AE-4C95-A216-76969B7E7875}" type="pres">
      <dgm:prSet presAssocID="{DC9AD646-3E39-4BB5-ADA3-03D78648A55B}" presName="composite" presStyleCnt="0"/>
      <dgm:spPr/>
    </dgm:pt>
    <dgm:pt modelId="{8DA841E9-9FA1-4A3D-9539-55A850947C37}" type="pres">
      <dgm:prSet presAssocID="{DC9AD646-3E39-4BB5-ADA3-03D78648A55B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4E8AD5-F1D5-4E02-AA4B-669A4CE01DD4}" type="pres">
      <dgm:prSet presAssocID="{DC9AD646-3E39-4BB5-ADA3-03D78648A55B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FE2C95-CE9C-4BA9-BAB4-AD7E9B207252}" type="pres">
      <dgm:prSet presAssocID="{80CFF93B-F9E3-44E0-B9FB-D387130096C9}" presName="sp" presStyleCnt="0"/>
      <dgm:spPr/>
    </dgm:pt>
    <dgm:pt modelId="{99575358-F3E8-401A-8346-7AFD35439C6C}" type="pres">
      <dgm:prSet presAssocID="{AC410376-C582-463C-ABD9-B7FC8B656FF1}" presName="composite" presStyleCnt="0"/>
      <dgm:spPr/>
    </dgm:pt>
    <dgm:pt modelId="{2BC89ABB-BB8B-4B54-9D66-86D2FE3506C0}" type="pres">
      <dgm:prSet presAssocID="{AC410376-C582-463C-ABD9-B7FC8B656FF1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AC9DE6-7A87-4FEB-91E0-90AB1E510ED4}" type="pres">
      <dgm:prSet presAssocID="{AC410376-C582-463C-ABD9-B7FC8B656FF1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796324-4F76-44ED-B309-9DB26BC97E03}" type="pres">
      <dgm:prSet presAssocID="{D065ED03-E69F-4E24-A981-44D101E8E8A4}" presName="sp" presStyleCnt="0"/>
      <dgm:spPr/>
    </dgm:pt>
    <dgm:pt modelId="{DD3A6208-3B31-4503-876B-0B592A1AD65A}" type="pres">
      <dgm:prSet presAssocID="{D2CACA3C-723D-4EA4-9F06-1CCD7F085754}" presName="composite" presStyleCnt="0"/>
      <dgm:spPr/>
    </dgm:pt>
    <dgm:pt modelId="{11E2B874-C917-4F9F-8E3A-44388C2ACDD8}" type="pres">
      <dgm:prSet presAssocID="{D2CACA3C-723D-4EA4-9F06-1CCD7F085754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EAC885-0D0A-46DD-9F14-0871E7E919E0}" type="pres">
      <dgm:prSet presAssocID="{D2CACA3C-723D-4EA4-9F06-1CCD7F085754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B69DD1-3285-5B49-9E5C-D80128007842}" type="presOf" srcId="{8B3D7294-993C-4A53-ADBC-E8C527AFB099}" destId="{36AC9DE6-7A87-4FEB-91E0-90AB1E510ED4}" srcOrd="0" destOrd="0" presId="urn:microsoft.com/office/officeart/2005/8/layout/chevron2"/>
    <dgm:cxn modelId="{4F08FD81-15FE-A541-AFED-43E2FA6CBCF8}" type="presOf" srcId="{F429CA78-8CD7-499D-B386-6CAF64C12BD6}" destId="{AB518E92-F796-4683-B2EB-AF013A7B2FC3}" srcOrd="0" destOrd="0" presId="urn:microsoft.com/office/officeart/2005/8/layout/chevron2"/>
    <dgm:cxn modelId="{B8D8A282-9BC9-C14F-A130-66D3B956594D}" type="presOf" srcId="{D2CACA3C-723D-4EA4-9F06-1CCD7F085754}" destId="{11E2B874-C917-4F9F-8E3A-44388C2ACDD8}" srcOrd="0" destOrd="0" presId="urn:microsoft.com/office/officeart/2005/8/layout/chevron2"/>
    <dgm:cxn modelId="{162E85DD-EA91-1E4D-AE87-AD088EA4878B}" type="presOf" srcId="{193EE825-072F-4965-85E4-D11B77275A49}" destId="{014E8AD5-F1D5-4E02-AA4B-669A4CE01DD4}" srcOrd="0" destOrd="1" presId="urn:microsoft.com/office/officeart/2005/8/layout/chevron2"/>
    <dgm:cxn modelId="{304747F3-8E6F-4421-BDF5-65CAE9A149B5}" srcId="{FD3FBB42-EB92-49FA-9F29-51019B28E43A}" destId="{CA832E7A-0040-4797-89B1-69E222A5196B}" srcOrd="1" destOrd="0" parTransId="{5E95A485-861D-4755-B009-B1D8F72228B7}" sibTransId="{DCE4A31C-3EC4-4DE7-B198-5F7A4D0ADAC3}"/>
    <dgm:cxn modelId="{421B7117-B172-48BA-B9BF-AB424C699D0C}" srcId="{5172AE1A-1F9E-4875-8C35-3EBAC0494CD6}" destId="{AC410376-C582-463C-ABD9-B7FC8B656FF1}" srcOrd="3" destOrd="0" parTransId="{80E2C8D2-355D-4AC6-BFE3-D8563EFEBB64}" sibTransId="{D065ED03-E69F-4E24-A981-44D101E8E8A4}"/>
    <dgm:cxn modelId="{A9CAA7E4-8473-0947-9FD2-C57C3F563EC4}" type="presOf" srcId="{19C7D3DC-134E-48C2-B0A8-7DCC4E501FD3}" destId="{9AB85D9E-B71E-43F6-94A0-602F25E26A24}" srcOrd="0" destOrd="1" presId="urn:microsoft.com/office/officeart/2005/8/layout/chevron2"/>
    <dgm:cxn modelId="{4524CEBA-09D2-D742-A5B6-9B8ACF069A90}" type="presOf" srcId="{CA832E7A-0040-4797-89B1-69E222A5196B}" destId="{AB518E92-F796-4683-B2EB-AF013A7B2FC3}" srcOrd="0" destOrd="1" presId="urn:microsoft.com/office/officeart/2005/8/layout/chevron2"/>
    <dgm:cxn modelId="{9B109DDB-F5BF-46A6-81C9-9B44FC8180AB}" srcId="{AC410376-C582-463C-ABD9-B7FC8B656FF1}" destId="{A0BD79B6-26BA-4C91-9CD2-7C509E560EF2}" srcOrd="2" destOrd="0" parTransId="{2729C93C-EFCA-49ED-A5E0-F6134CE44404}" sibTransId="{00CE642B-7A73-477E-AFA0-21752E3433BA}"/>
    <dgm:cxn modelId="{3C804C80-DC63-463E-9E0A-91CE5D4E7203}" srcId="{6B25A915-E96F-4BEF-A35D-DE06677A8C08}" destId="{19C7D3DC-134E-48C2-B0A8-7DCC4E501FD3}" srcOrd="1" destOrd="0" parTransId="{7DEB0DD2-75BF-4A9C-A10E-DB9BF96AEEB1}" sibTransId="{99A5C680-369F-45EA-B080-F413ED163909}"/>
    <dgm:cxn modelId="{29042D6E-673F-BA40-84E4-655A067E17A0}" type="presOf" srcId="{A0BD79B6-26BA-4C91-9CD2-7C509E560EF2}" destId="{36AC9DE6-7A87-4FEB-91E0-90AB1E510ED4}" srcOrd="0" destOrd="2" presId="urn:microsoft.com/office/officeart/2005/8/layout/chevron2"/>
    <dgm:cxn modelId="{520E7044-55BD-C94A-9881-EEC044527476}" type="presOf" srcId="{FD3FBB42-EB92-49FA-9F29-51019B28E43A}" destId="{233D9AE0-37F0-4A49-A385-D6C42BC35CAD}" srcOrd="0" destOrd="0" presId="urn:microsoft.com/office/officeart/2005/8/layout/chevron2"/>
    <dgm:cxn modelId="{EA4DD4E3-4D2D-4501-A1AB-178E9359D422}" srcId="{D2CACA3C-723D-4EA4-9F06-1CCD7F085754}" destId="{4DBADC4D-5A25-4241-9AFD-AA38C2DADC11}" srcOrd="0" destOrd="0" parTransId="{F9154242-F91B-4C62-ACAA-209835BDCC03}" sibTransId="{F30870BE-9FAA-4D47-BDB7-636492B9466C}"/>
    <dgm:cxn modelId="{C9833D7E-57B8-42BE-AD5D-A34C67E92867}" srcId="{DC9AD646-3E39-4BB5-ADA3-03D78648A55B}" destId="{AC549311-7781-4DA2-BE57-202DFF355080}" srcOrd="0" destOrd="0" parTransId="{56CEBA70-1E5E-494D-BC97-D4566F03440C}" sibTransId="{0BA97B45-D239-4712-9585-7F0FFB40AD5A}"/>
    <dgm:cxn modelId="{4FA10B49-DF12-6740-A2C8-4409CEE85659}" type="presOf" srcId="{4C22131B-6F9F-4E6A-91ED-047C8AC54CD6}" destId="{9AB85D9E-B71E-43F6-94A0-602F25E26A24}" srcOrd="0" destOrd="0" presId="urn:microsoft.com/office/officeart/2005/8/layout/chevron2"/>
    <dgm:cxn modelId="{CD3F9CFD-04F9-451C-B2A2-DDD9F6653C5B}" srcId="{FD3FBB42-EB92-49FA-9F29-51019B28E43A}" destId="{2AE69A52-99D5-4312-995B-7697112D73C9}" srcOrd="2" destOrd="0" parTransId="{53F0E377-1DB1-49C5-B3E9-32E323FE31E0}" sibTransId="{4B45B61F-B9B4-4BE4-829F-1631C3573597}"/>
    <dgm:cxn modelId="{7A4C9541-EDDE-BC49-BAD9-CA1D8AC4A0C4}" type="presOf" srcId="{5172AE1A-1F9E-4875-8C35-3EBAC0494CD6}" destId="{C2491A61-C816-4C21-9803-BF345B09BE74}" srcOrd="0" destOrd="0" presId="urn:microsoft.com/office/officeart/2005/8/layout/chevron2"/>
    <dgm:cxn modelId="{440AF0A0-5CE7-134C-8D33-86926FF32606}" type="presOf" srcId="{6B25A915-E96F-4BEF-A35D-DE06677A8C08}" destId="{E3C3C2AA-DCC1-4D83-AA17-FC78A6B7E1D7}" srcOrd="0" destOrd="0" presId="urn:microsoft.com/office/officeart/2005/8/layout/chevron2"/>
    <dgm:cxn modelId="{D4FE56CF-165E-3544-97ED-4CB0E0E0AB7B}" type="presOf" srcId="{3B5FCFD0-399F-4068-9858-DE6B224A254A}" destId="{36AC9DE6-7A87-4FEB-91E0-90AB1E510ED4}" srcOrd="0" destOrd="1" presId="urn:microsoft.com/office/officeart/2005/8/layout/chevron2"/>
    <dgm:cxn modelId="{018F23DA-810A-4A7E-8ECE-51C363A28D55}" srcId="{5172AE1A-1F9E-4875-8C35-3EBAC0494CD6}" destId="{FD3FBB42-EB92-49FA-9F29-51019B28E43A}" srcOrd="1" destOrd="0" parTransId="{3B38C8DF-815D-4276-BD99-2E9B9E20BA7D}" sibTransId="{49C2DB87-C0DB-430F-9D3F-5B0582C14306}"/>
    <dgm:cxn modelId="{108FF2D3-26B5-2C46-8E25-C937D49C5FDF}" type="presOf" srcId="{2AE69A52-99D5-4312-995B-7697112D73C9}" destId="{AB518E92-F796-4683-B2EB-AF013A7B2FC3}" srcOrd="0" destOrd="2" presId="urn:microsoft.com/office/officeart/2005/8/layout/chevron2"/>
    <dgm:cxn modelId="{FDC1F526-A6EA-49E5-B173-2FE588365201}" srcId="{5172AE1A-1F9E-4875-8C35-3EBAC0494CD6}" destId="{6B25A915-E96F-4BEF-A35D-DE06677A8C08}" srcOrd="0" destOrd="0" parTransId="{5439FEF3-4CD7-4539-B698-5D1FF7E832ED}" sibTransId="{DCF7B5A9-A65F-44A5-9229-11B6798821FC}"/>
    <dgm:cxn modelId="{8318C135-5CB2-4493-A9F4-E77679E26175}" srcId="{5172AE1A-1F9E-4875-8C35-3EBAC0494CD6}" destId="{DC9AD646-3E39-4BB5-ADA3-03D78648A55B}" srcOrd="2" destOrd="0" parTransId="{0F900D45-3563-4215-AA8E-9FC9A2E40506}" sibTransId="{80CFF93B-F9E3-44E0-B9FB-D387130096C9}"/>
    <dgm:cxn modelId="{24408CE3-B6F7-0444-9422-B3FEC4B8D213}" type="presOf" srcId="{AC410376-C582-463C-ABD9-B7FC8B656FF1}" destId="{2BC89ABB-BB8B-4B54-9D66-86D2FE3506C0}" srcOrd="0" destOrd="0" presId="urn:microsoft.com/office/officeart/2005/8/layout/chevron2"/>
    <dgm:cxn modelId="{34EA6161-24C0-4F3D-B040-0C4352AAF31F}" srcId="{6B25A915-E96F-4BEF-A35D-DE06677A8C08}" destId="{4C22131B-6F9F-4E6A-91ED-047C8AC54CD6}" srcOrd="0" destOrd="0" parTransId="{DCC78497-88C9-4339-AE48-0725DEC91C01}" sibTransId="{8E25D675-1ADE-4939-B7EE-33629B2F9C46}"/>
    <dgm:cxn modelId="{DA2C9208-C4B7-4B91-A025-AED59061E360}" srcId="{AC410376-C582-463C-ABD9-B7FC8B656FF1}" destId="{3B5FCFD0-399F-4068-9858-DE6B224A254A}" srcOrd="1" destOrd="0" parTransId="{C65D2725-F475-42D8-9F19-DCE02DF22C4E}" sibTransId="{80A76AFB-465C-4D80-BCCF-CD697F2FB829}"/>
    <dgm:cxn modelId="{36B8778D-0B32-4B0B-AF54-C651E2925073}" srcId="{DC9AD646-3E39-4BB5-ADA3-03D78648A55B}" destId="{193EE825-072F-4965-85E4-D11B77275A49}" srcOrd="1" destOrd="0" parTransId="{4ACA31EB-A0F6-4EC4-9575-D5BB94DF663D}" sibTransId="{BC3A6DDF-D505-41BA-8814-3455B4316FC7}"/>
    <dgm:cxn modelId="{E2319235-EE72-4EAE-8896-5771C7EF23EC}" srcId="{FD3FBB42-EB92-49FA-9F29-51019B28E43A}" destId="{F429CA78-8CD7-499D-B386-6CAF64C12BD6}" srcOrd="0" destOrd="0" parTransId="{21A526A1-867A-4EFD-B455-78528132212C}" sibTransId="{6D8BB2F8-2617-4C06-84D3-2C9D27C3B3A6}"/>
    <dgm:cxn modelId="{B8636041-284A-4582-B159-97A1FEBA5834}" srcId="{FD3FBB42-EB92-49FA-9F29-51019B28E43A}" destId="{981B03CA-463E-4CB4-804F-7EF5DA8A3AD0}" srcOrd="3" destOrd="0" parTransId="{F5EB1341-B5C8-4804-AEB5-7B707F782FAF}" sibTransId="{E64D6816-956A-4F49-BC66-2141FEE4E945}"/>
    <dgm:cxn modelId="{429CDFE7-27C6-C743-AE0B-9B1EBE1D7729}" type="presOf" srcId="{4DBADC4D-5A25-4241-9AFD-AA38C2DADC11}" destId="{55EAC885-0D0A-46DD-9F14-0871E7E919E0}" srcOrd="0" destOrd="0" presId="urn:microsoft.com/office/officeart/2005/8/layout/chevron2"/>
    <dgm:cxn modelId="{C26504D3-03B6-7546-8A1F-81D03930A71D}" type="presOf" srcId="{AC549311-7781-4DA2-BE57-202DFF355080}" destId="{014E8AD5-F1D5-4E02-AA4B-669A4CE01DD4}" srcOrd="0" destOrd="0" presId="urn:microsoft.com/office/officeart/2005/8/layout/chevron2"/>
    <dgm:cxn modelId="{EF793A67-DB03-A142-A456-61701FE67F20}" type="presOf" srcId="{981B03CA-463E-4CB4-804F-7EF5DA8A3AD0}" destId="{AB518E92-F796-4683-B2EB-AF013A7B2FC3}" srcOrd="0" destOrd="3" presId="urn:microsoft.com/office/officeart/2005/8/layout/chevron2"/>
    <dgm:cxn modelId="{44D79E76-207E-4101-BD22-8BEF4062E41E}" srcId="{AC410376-C582-463C-ABD9-B7FC8B656FF1}" destId="{8B3D7294-993C-4A53-ADBC-E8C527AFB099}" srcOrd="0" destOrd="0" parTransId="{AC236145-5FDE-4DD5-AE73-D3EA63B4E502}" sibTransId="{5270C28E-EB8B-430B-9FF5-1B23D9FB88A1}"/>
    <dgm:cxn modelId="{2A9B987B-C413-4E84-8E8F-1603B7CF8E1A}" srcId="{5172AE1A-1F9E-4875-8C35-3EBAC0494CD6}" destId="{D2CACA3C-723D-4EA4-9F06-1CCD7F085754}" srcOrd="4" destOrd="0" parTransId="{DAEC7A18-A8A0-4EBB-847F-FF62832D4E99}" sibTransId="{8B108E5B-829F-4840-B72F-C8D95C7BBB79}"/>
    <dgm:cxn modelId="{E8E0DEF5-6C11-6040-B8A2-E47C0FAF12D1}" type="presOf" srcId="{DC9AD646-3E39-4BB5-ADA3-03D78648A55B}" destId="{8DA841E9-9FA1-4A3D-9539-55A850947C37}" srcOrd="0" destOrd="0" presId="urn:microsoft.com/office/officeart/2005/8/layout/chevron2"/>
    <dgm:cxn modelId="{F4F5D6B6-7C47-714C-8015-0167121B85B0}" type="presParOf" srcId="{C2491A61-C816-4C21-9803-BF345B09BE74}" destId="{347885B7-A50E-4475-9F42-CBFE417B9089}" srcOrd="0" destOrd="0" presId="urn:microsoft.com/office/officeart/2005/8/layout/chevron2"/>
    <dgm:cxn modelId="{7AE2717B-A206-BB45-95BA-A42CDB0B66C1}" type="presParOf" srcId="{347885B7-A50E-4475-9F42-CBFE417B9089}" destId="{E3C3C2AA-DCC1-4D83-AA17-FC78A6B7E1D7}" srcOrd="0" destOrd="0" presId="urn:microsoft.com/office/officeart/2005/8/layout/chevron2"/>
    <dgm:cxn modelId="{03F10004-54E7-B046-A11F-81D36A58EBE1}" type="presParOf" srcId="{347885B7-A50E-4475-9F42-CBFE417B9089}" destId="{9AB85D9E-B71E-43F6-94A0-602F25E26A24}" srcOrd="1" destOrd="0" presId="urn:microsoft.com/office/officeart/2005/8/layout/chevron2"/>
    <dgm:cxn modelId="{B9F83860-4DD9-8342-A585-A161BFADF685}" type="presParOf" srcId="{C2491A61-C816-4C21-9803-BF345B09BE74}" destId="{066CEC96-F6FA-4506-9589-D43B7BD41BB6}" srcOrd="1" destOrd="0" presId="urn:microsoft.com/office/officeart/2005/8/layout/chevron2"/>
    <dgm:cxn modelId="{72522BC4-122C-674B-88F0-1884354C2FFF}" type="presParOf" srcId="{C2491A61-C816-4C21-9803-BF345B09BE74}" destId="{E29F4BB9-8657-4AD3-B8D1-F25972BDE6A9}" srcOrd="2" destOrd="0" presId="urn:microsoft.com/office/officeart/2005/8/layout/chevron2"/>
    <dgm:cxn modelId="{9884D91C-E0B3-E04E-A892-8CFC1F86D14F}" type="presParOf" srcId="{E29F4BB9-8657-4AD3-B8D1-F25972BDE6A9}" destId="{233D9AE0-37F0-4A49-A385-D6C42BC35CAD}" srcOrd="0" destOrd="0" presId="urn:microsoft.com/office/officeart/2005/8/layout/chevron2"/>
    <dgm:cxn modelId="{408DA7CA-CCE1-BA45-B02E-2BCFF25CF000}" type="presParOf" srcId="{E29F4BB9-8657-4AD3-B8D1-F25972BDE6A9}" destId="{AB518E92-F796-4683-B2EB-AF013A7B2FC3}" srcOrd="1" destOrd="0" presId="urn:microsoft.com/office/officeart/2005/8/layout/chevron2"/>
    <dgm:cxn modelId="{682B6204-D5D6-7B48-BD4B-121105466228}" type="presParOf" srcId="{C2491A61-C816-4C21-9803-BF345B09BE74}" destId="{977E6F6A-257E-4175-87D5-83D752E78731}" srcOrd="3" destOrd="0" presId="urn:microsoft.com/office/officeart/2005/8/layout/chevron2"/>
    <dgm:cxn modelId="{05B92433-E02F-2646-92FA-348E0B4F3DB8}" type="presParOf" srcId="{C2491A61-C816-4C21-9803-BF345B09BE74}" destId="{0970B96D-C9AE-4C95-A216-76969B7E7875}" srcOrd="4" destOrd="0" presId="urn:microsoft.com/office/officeart/2005/8/layout/chevron2"/>
    <dgm:cxn modelId="{17D7F795-0818-5D42-848D-3EA75C6094B7}" type="presParOf" srcId="{0970B96D-C9AE-4C95-A216-76969B7E7875}" destId="{8DA841E9-9FA1-4A3D-9539-55A850947C37}" srcOrd="0" destOrd="0" presId="urn:microsoft.com/office/officeart/2005/8/layout/chevron2"/>
    <dgm:cxn modelId="{C6A05E80-03B4-7846-8138-0E68C17BB319}" type="presParOf" srcId="{0970B96D-C9AE-4C95-A216-76969B7E7875}" destId="{014E8AD5-F1D5-4E02-AA4B-669A4CE01DD4}" srcOrd="1" destOrd="0" presId="urn:microsoft.com/office/officeart/2005/8/layout/chevron2"/>
    <dgm:cxn modelId="{062EA0B2-49C1-694D-9665-4A1D0A0F42E3}" type="presParOf" srcId="{C2491A61-C816-4C21-9803-BF345B09BE74}" destId="{E6FE2C95-CE9C-4BA9-BAB4-AD7E9B207252}" srcOrd="5" destOrd="0" presId="urn:microsoft.com/office/officeart/2005/8/layout/chevron2"/>
    <dgm:cxn modelId="{BA013E80-1360-0D43-81D0-DFE92A6008F6}" type="presParOf" srcId="{C2491A61-C816-4C21-9803-BF345B09BE74}" destId="{99575358-F3E8-401A-8346-7AFD35439C6C}" srcOrd="6" destOrd="0" presId="urn:microsoft.com/office/officeart/2005/8/layout/chevron2"/>
    <dgm:cxn modelId="{D83945EC-602E-5F41-8604-5AFFE766EFF0}" type="presParOf" srcId="{99575358-F3E8-401A-8346-7AFD35439C6C}" destId="{2BC89ABB-BB8B-4B54-9D66-86D2FE3506C0}" srcOrd="0" destOrd="0" presId="urn:microsoft.com/office/officeart/2005/8/layout/chevron2"/>
    <dgm:cxn modelId="{BD34595B-4D93-E943-8322-F23A3F73283F}" type="presParOf" srcId="{99575358-F3E8-401A-8346-7AFD35439C6C}" destId="{36AC9DE6-7A87-4FEB-91E0-90AB1E510ED4}" srcOrd="1" destOrd="0" presId="urn:microsoft.com/office/officeart/2005/8/layout/chevron2"/>
    <dgm:cxn modelId="{C1217D36-5126-4749-9024-D2AAB89F3C27}" type="presParOf" srcId="{C2491A61-C816-4C21-9803-BF345B09BE74}" destId="{16796324-4F76-44ED-B309-9DB26BC97E03}" srcOrd="7" destOrd="0" presId="urn:microsoft.com/office/officeart/2005/8/layout/chevron2"/>
    <dgm:cxn modelId="{7CC31B06-4C8A-B74F-AC40-F053B48CD422}" type="presParOf" srcId="{C2491A61-C816-4C21-9803-BF345B09BE74}" destId="{DD3A6208-3B31-4503-876B-0B592A1AD65A}" srcOrd="8" destOrd="0" presId="urn:microsoft.com/office/officeart/2005/8/layout/chevron2"/>
    <dgm:cxn modelId="{BCE09353-0375-8A49-AC8D-BA2CB64786EC}" type="presParOf" srcId="{DD3A6208-3B31-4503-876B-0B592A1AD65A}" destId="{11E2B874-C917-4F9F-8E3A-44388C2ACDD8}" srcOrd="0" destOrd="0" presId="urn:microsoft.com/office/officeart/2005/8/layout/chevron2"/>
    <dgm:cxn modelId="{1E5C3BB6-C296-F545-987D-5771FC714C76}" type="presParOf" srcId="{DD3A6208-3B31-4503-876B-0B592A1AD65A}" destId="{55EAC885-0D0A-46DD-9F14-0871E7E919E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C3C2AA-DCC1-4D83-AA17-FC78A6B7E1D7}">
      <dsp:nvSpPr>
        <dsp:cNvPr id="0" name=""/>
        <dsp:cNvSpPr/>
      </dsp:nvSpPr>
      <dsp:spPr>
        <a:xfrm rot="5400000">
          <a:off x="-247956" y="256750"/>
          <a:ext cx="1653044" cy="1157130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Registration</a:t>
          </a:r>
          <a:endParaRPr lang="zh-CN" altLang="en-US" sz="1200" kern="1200"/>
        </a:p>
      </dsp:txBody>
      <dsp:txXfrm rot="-5400000">
        <a:off x="1" y="587358"/>
        <a:ext cx="1157130" cy="495914"/>
      </dsp:txXfrm>
    </dsp:sp>
    <dsp:sp modelId="{9AB85D9E-B71E-43F6-94A0-602F25E26A24}">
      <dsp:nvSpPr>
        <dsp:cNvPr id="0" name=""/>
        <dsp:cNvSpPr/>
      </dsp:nvSpPr>
      <dsp:spPr>
        <a:xfrm rot="5400000">
          <a:off x="2641651" y="-1475725"/>
          <a:ext cx="1074478" cy="40435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Cell OTP is required.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Cell # is used as account login ID.</a:t>
          </a:r>
          <a:endParaRPr lang="zh-CN" altLang="en-US" sz="1200" kern="1200"/>
        </a:p>
      </dsp:txBody>
      <dsp:txXfrm rot="-5400000">
        <a:off x="1157131" y="61247"/>
        <a:ext cx="3991067" cy="969574"/>
      </dsp:txXfrm>
    </dsp:sp>
    <dsp:sp modelId="{233D9AE0-37F0-4A49-A385-D6C42BC35CAD}">
      <dsp:nvSpPr>
        <dsp:cNvPr id="0" name=""/>
        <dsp:cNvSpPr/>
      </dsp:nvSpPr>
      <dsp:spPr>
        <a:xfrm rot="5400000">
          <a:off x="-247956" y="1767905"/>
          <a:ext cx="1653044" cy="1157130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Personal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Info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Input</a:t>
          </a:r>
        </a:p>
      </dsp:txBody>
      <dsp:txXfrm rot="-5400000">
        <a:off x="1" y="2098513"/>
        <a:ext cx="1157130" cy="495914"/>
      </dsp:txXfrm>
    </dsp:sp>
    <dsp:sp modelId="{AB518E92-F796-4683-B2EB-AF013A7B2FC3}">
      <dsp:nvSpPr>
        <dsp:cNvPr id="0" name=""/>
        <dsp:cNvSpPr/>
      </dsp:nvSpPr>
      <dsp:spPr>
        <a:xfrm rot="5400000">
          <a:off x="2641368" y="35710"/>
          <a:ext cx="1075043" cy="40435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Identity Information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Job Information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Emergency Contacts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Customer enrollment &amp; identity check is finished.</a:t>
          </a:r>
          <a:endParaRPr lang="zh-CN" altLang="en-US" sz="1200" kern="1200"/>
        </a:p>
      </dsp:txBody>
      <dsp:txXfrm rot="-5400000">
        <a:off x="1157131" y="1572427"/>
        <a:ext cx="3991040" cy="970085"/>
      </dsp:txXfrm>
    </dsp:sp>
    <dsp:sp modelId="{8DA841E9-9FA1-4A3D-9539-55A850947C37}">
      <dsp:nvSpPr>
        <dsp:cNvPr id="0" name=""/>
        <dsp:cNvSpPr/>
      </dsp:nvSpPr>
      <dsp:spPr>
        <a:xfrm rot="5400000">
          <a:off x="-247956" y="3279059"/>
          <a:ext cx="1653044" cy="1157130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Big Data, ID recognise system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authorization</a:t>
          </a:r>
          <a:endParaRPr lang="zh-CN" altLang="en-US" sz="1200" kern="1200"/>
        </a:p>
      </dsp:txBody>
      <dsp:txXfrm rot="-5400000">
        <a:off x="1" y="3609667"/>
        <a:ext cx="1157130" cy="495914"/>
      </dsp:txXfrm>
    </dsp:sp>
    <dsp:sp modelId="{014E8AD5-F1D5-4E02-AA4B-669A4CE01DD4}">
      <dsp:nvSpPr>
        <dsp:cNvPr id="0" name=""/>
        <dsp:cNvSpPr/>
      </dsp:nvSpPr>
      <dsp:spPr>
        <a:xfrm rot="5400000">
          <a:off x="2641651" y="1546582"/>
          <a:ext cx="1074478" cy="40435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ID recognising system (ID verification, selfie verification)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Cell Phone History</a:t>
          </a:r>
          <a:endParaRPr lang="zh-CN" altLang="en-US" sz="1100" kern="1200"/>
        </a:p>
      </dsp:txBody>
      <dsp:txXfrm rot="-5400000">
        <a:off x="1157131" y="3083554"/>
        <a:ext cx="3991067" cy="969574"/>
      </dsp:txXfrm>
    </dsp:sp>
    <dsp:sp modelId="{2BC89ABB-BB8B-4B54-9D66-86D2FE3506C0}">
      <dsp:nvSpPr>
        <dsp:cNvPr id="0" name=""/>
        <dsp:cNvSpPr/>
      </dsp:nvSpPr>
      <dsp:spPr>
        <a:xfrm rot="5400000">
          <a:off x="-247956" y="4790213"/>
          <a:ext cx="1653044" cy="1157130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Telephone Verification</a:t>
          </a:r>
          <a:endParaRPr lang="zh-CN" altLang="en-US" sz="1200" kern="1200"/>
        </a:p>
      </dsp:txBody>
      <dsp:txXfrm rot="-5400000">
        <a:off x="1" y="5120821"/>
        <a:ext cx="1157130" cy="495914"/>
      </dsp:txXfrm>
    </dsp:sp>
    <dsp:sp modelId="{36AC9DE6-7A87-4FEB-91E0-90AB1E510ED4}">
      <dsp:nvSpPr>
        <dsp:cNvPr id="0" name=""/>
        <dsp:cNvSpPr/>
      </dsp:nvSpPr>
      <dsp:spPr>
        <a:xfrm rot="5400000">
          <a:off x="2641651" y="3057737"/>
          <a:ext cx="1074478" cy="40435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200" kern="1200"/>
            <a:t>Tongdun</a:t>
          </a:r>
          <a:r>
            <a:rPr lang="en-US" altLang="zh-CN" sz="1200" kern="1200"/>
            <a:t>Credit rules manual check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MY" altLang="en-US" sz="1200" kern="1200"/>
            <a:t>Loan amount approvement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The customer confirms to have applied for and needs the loan in the telephone verification</a:t>
          </a:r>
          <a:r>
            <a:rPr lang="ru-RU" altLang="zh-CN" sz="1200" kern="1200"/>
            <a:t> (</a:t>
          </a:r>
          <a:r>
            <a:rPr lang="en-US" altLang="zh-CN" sz="1200" kern="1200"/>
            <a:t>voice agreement for a loan)</a:t>
          </a:r>
          <a:endParaRPr lang="zh-CN" altLang="en-US" sz="1200" kern="1200"/>
        </a:p>
      </dsp:txBody>
      <dsp:txXfrm rot="-5400000">
        <a:off x="1157131" y="4594709"/>
        <a:ext cx="3991067" cy="969574"/>
      </dsp:txXfrm>
    </dsp:sp>
    <dsp:sp modelId="{11E2B874-C917-4F9F-8E3A-44388C2ACDD8}">
      <dsp:nvSpPr>
        <dsp:cNvPr id="0" name=""/>
        <dsp:cNvSpPr/>
      </dsp:nvSpPr>
      <dsp:spPr>
        <a:xfrm rot="5400000">
          <a:off x="-247956" y="6301368"/>
          <a:ext cx="1653044" cy="1157130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Disbursement</a:t>
          </a:r>
          <a:endParaRPr lang="zh-CN" altLang="en-US" sz="1200" kern="1200"/>
        </a:p>
      </dsp:txBody>
      <dsp:txXfrm rot="-5400000">
        <a:off x="1" y="6631976"/>
        <a:ext cx="1157130" cy="495914"/>
      </dsp:txXfrm>
    </dsp:sp>
    <dsp:sp modelId="{55EAC885-0D0A-46DD-9F14-0871E7E919E0}">
      <dsp:nvSpPr>
        <dsp:cNvPr id="0" name=""/>
        <dsp:cNvSpPr/>
      </dsp:nvSpPr>
      <dsp:spPr>
        <a:xfrm rot="5400000">
          <a:off x="2641651" y="4568891"/>
          <a:ext cx="1074478" cy="404351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Loan disbursed to customer's debit card.</a:t>
          </a:r>
          <a:endParaRPr lang="zh-CN" altLang="en-US" sz="1200" kern="1200"/>
        </a:p>
      </dsp:txBody>
      <dsp:txXfrm rot="-5400000">
        <a:off x="1157131" y="6105863"/>
        <a:ext cx="3991067" cy="9695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CD6D2CEB1F64181A536B7C2E32BC7" ma:contentTypeVersion="2" ma:contentTypeDescription="Create a new document." ma:contentTypeScope="" ma:versionID="a6ad091bfb5518c5c7d07499da31e122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6895-E953-4845-9753-CB800D1A2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13492B-FF23-459C-95DB-1A3EB3E86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34A41-975C-4BA0-BC6A-08A81429CB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B666CB-FE31-4BDF-B207-A76D4650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4160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Alex Chen (陈曦)</dc:creator>
  <cp:keywords/>
  <dc:description/>
  <cp:lastModifiedBy>Anton Dziatkovskii</cp:lastModifiedBy>
  <cp:revision>4</cp:revision>
  <cp:lastPrinted>2016-08-19T09:03:00Z</cp:lastPrinted>
  <dcterms:created xsi:type="dcterms:W3CDTF">2016-09-14T03:54:00Z</dcterms:created>
  <dcterms:modified xsi:type="dcterms:W3CDTF">2017-08-26T09:41:00Z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0x010100679CD6D2CEB1F64181A536B7C2E32BC7</vt:lpwstr>
  </property>
</Properties>
</file>