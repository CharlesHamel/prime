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2AC1C4" w14:textId="77777777" w:rsidR="009A6BA0" w:rsidRPr="00287428" w:rsidRDefault="009A6BA0" w:rsidP="00FD259C">
      <w:pPr>
        <w:spacing w:after="240"/>
        <w:jc w:val="center"/>
        <w:rPr>
          <w:rFonts w:ascii="Times New Roman" w:hAnsi="Times New Roman"/>
          <w:b/>
          <w:bCs/>
          <w:sz w:val="36"/>
          <w:szCs w:val="36"/>
          <w:lang w:val="en-GB"/>
        </w:rPr>
      </w:pPr>
    </w:p>
    <w:p w14:paraId="725855BD" w14:textId="77777777" w:rsidR="004A4F03" w:rsidRDefault="001F0426" w:rsidP="00FD259C">
      <w:pPr>
        <w:spacing w:after="240"/>
        <w:jc w:val="center"/>
        <w:rPr>
          <w:rFonts w:ascii="Times New Roman" w:hAnsi="Times New Roman"/>
          <w:b/>
          <w:sz w:val="36"/>
          <w:szCs w:val="36"/>
          <w:lang w:val="en-GB"/>
        </w:rPr>
      </w:pPr>
      <w:r>
        <w:rPr>
          <w:rFonts w:ascii="Times New Roman" w:hAnsi="Times New Roman"/>
          <w:b/>
          <w:sz w:val="36"/>
          <w:szCs w:val="36"/>
          <w:lang w:val="en-GB"/>
        </w:rPr>
        <w:t>BUSINESS</w:t>
      </w:r>
      <w:r w:rsidR="00FB57D4" w:rsidRPr="00287428">
        <w:rPr>
          <w:rFonts w:ascii="Times New Roman" w:hAnsi="Times New Roman"/>
          <w:b/>
          <w:sz w:val="36"/>
          <w:szCs w:val="36"/>
          <w:lang w:val="en-GB"/>
        </w:rPr>
        <w:t xml:space="preserve"> CO</w:t>
      </w:r>
      <w:r w:rsidR="00FE5E0E" w:rsidRPr="00287428">
        <w:rPr>
          <w:rFonts w:ascii="Times New Roman" w:hAnsi="Times New Roman"/>
          <w:b/>
          <w:sz w:val="36"/>
          <w:szCs w:val="36"/>
          <w:lang w:val="en-GB"/>
        </w:rPr>
        <w:t>-</w:t>
      </w:r>
      <w:r w:rsidR="00FB57D4" w:rsidRPr="00287428">
        <w:rPr>
          <w:rFonts w:ascii="Times New Roman" w:hAnsi="Times New Roman"/>
          <w:b/>
          <w:sz w:val="36"/>
          <w:szCs w:val="36"/>
          <w:lang w:val="en-GB"/>
        </w:rPr>
        <w:t>OPERATION AGREEMENT</w:t>
      </w:r>
    </w:p>
    <w:p w14:paraId="04D1931A" w14:textId="77777777" w:rsidR="00287428" w:rsidRDefault="00287428" w:rsidP="00FD259C">
      <w:pPr>
        <w:spacing w:after="240"/>
        <w:jc w:val="center"/>
        <w:rPr>
          <w:rFonts w:ascii="Times New Roman" w:hAnsi="Times New Roman"/>
          <w:b/>
          <w:sz w:val="24"/>
          <w:lang w:val="en-GB"/>
        </w:rPr>
      </w:pPr>
    </w:p>
    <w:p w14:paraId="770500BE" w14:textId="77777777" w:rsidR="00287428" w:rsidRDefault="00287428" w:rsidP="00FD259C">
      <w:pPr>
        <w:spacing w:after="240"/>
        <w:jc w:val="center"/>
        <w:rPr>
          <w:rFonts w:ascii="Times New Roman" w:hAnsi="Times New Roman"/>
          <w:b/>
          <w:sz w:val="24"/>
          <w:lang w:val="en-GB"/>
        </w:rPr>
      </w:pPr>
    </w:p>
    <w:p w14:paraId="15FA70FD" w14:textId="77777777" w:rsidR="004A4F03" w:rsidRDefault="00287428" w:rsidP="00FD259C">
      <w:pPr>
        <w:spacing w:after="240"/>
        <w:jc w:val="center"/>
        <w:rPr>
          <w:rFonts w:ascii="Times New Roman" w:hAnsi="Times New Roman"/>
          <w:i/>
          <w:sz w:val="24"/>
          <w:lang w:val="en-GB"/>
        </w:rPr>
      </w:pPr>
      <w:r w:rsidRPr="00287428">
        <w:rPr>
          <w:rFonts w:ascii="Times New Roman" w:hAnsi="Times New Roman"/>
          <w:i/>
          <w:sz w:val="24"/>
          <w:lang w:val="en-GB"/>
        </w:rPr>
        <w:t xml:space="preserve">Between </w:t>
      </w:r>
    </w:p>
    <w:p w14:paraId="3504ED50" w14:textId="77777777" w:rsidR="00287428" w:rsidRDefault="00287428" w:rsidP="00FD259C">
      <w:pPr>
        <w:spacing w:after="240"/>
        <w:jc w:val="center"/>
        <w:rPr>
          <w:rFonts w:ascii="Times New Roman" w:hAnsi="Times New Roman"/>
          <w:b/>
          <w:bCs/>
          <w:sz w:val="36"/>
          <w:szCs w:val="36"/>
          <w:lang w:val="en-GB"/>
        </w:rPr>
      </w:pPr>
    </w:p>
    <w:p w14:paraId="1910DD52" w14:textId="0B6DA3EA" w:rsidR="00287428" w:rsidRPr="00287428" w:rsidRDefault="00287428" w:rsidP="00FD259C">
      <w:pPr>
        <w:spacing w:after="240"/>
        <w:jc w:val="center"/>
        <w:rPr>
          <w:rFonts w:ascii="Times New Roman" w:hAnsi="Times New Roman"/>
          <w:b/>
          <w:bCs/>
          <w:sz w:val="36"/>
          <w:szCs w:val="36"/>
          <w:lang w:val="en-GB"/>
        </w:rPr>
      </w:pPr>
      <w:del w:id="0" w:author="Thuya" w:date="2015-12-16T11:03:00Z">
        <w:r w:rsidRPr="00287428" w:rsidDel="00557C73">
          <w:rPr>
            <w:rFonts w:ascii="Times New Roman" w:hAnsi="Times New Roman"/>
            <w:b/>
            <w:bCs/>
            <w:sz w:val="36"/>
            <w:szCs w:val="36"/>
            <w:lang w:val="en-GB"/>
          </w:rPr>
          <w:delText>MFI</w:delText>
        </w:r>
      </w:del>
      <w:ins w:id="1" w:author="Thuya" w:date="2015-12-16T11:03:00Z">
        <w:r w:rsidR="00557C73">
          <w:rPr>
            <w:rFonts w:ascii="Times New Roman" w:hAnsi="Times New Roman"/>
            <w:b/>
            <w:bCs/>
            <w:sz w:val="36"/>
            <w:szCs w:val="36"/>
            <w:lang w:val="en-GB"/>
          </w:rPr>
          <w:t>DCL</w:t>
        </w:r>
      </w:ins>
    </w:p>
    <w:p w14:paraId="370762AA" w14:textId="77777777" w:rsidR="00287428" w:rsidRDefault="00287428" w:rsidP="00287428">
      <w:pPr>
        <w:spacing w:after="240"/>
        <w:jc w:val="center"/>
        <w:rPr>
          <w:rFonts w:ascii="Times New Roman" w:hAnsi="Times New Roman"/>
          <w:bCs/>
          <w:i/>
          <w:sz w:val="24"/>
          <w:lang w:val="en-GB"/>
        </w:rPr>
      </w:pPr>
    </w:p>
    <w:p w14:paraId="3160DF5D" w14:textId="77777777" w:rsidR="004A4F03" w:rsidRDefault="00287428" w:rsidP="00287428">
      <w:pPr>
        <w:spacing w:after="240"/>
        <w:jc w:val="center"/>
        <w:rPr>
          <w:rFonts w:ascii="Times New Roman" w:hAnsi="Times New Roman"/>
          <w:bCs/>
          <w:i/>
          <w:sz w:val="24"/>
          <w:lang w:val="en-GB"/>
        </w:rPr>
      </w:pPr>
      <w:r w:rsidRPr="00287428">
        <w:rPr>
          <w:rFonts w:ascii="Times New Roman" w:hAnsi="Times New Roman"/>
          <w:bCs/>
          <w:i/>
          <w:sz w:val="24"/>
          <w:lang w:val="en-GB"/>
        </w:rPr>
        <w:t>And</w:t>
      </w:r>
    </w:p>
    <w:p w14:paraId="143D77C8" w14:textId="77777777" w:rsidR="00287428" w:rsidRDefault="00287428" w:rsidP="00FD259C">
      <w:pPr>
        <w:spacing w:after="240"/>
        <w:jc w:val="center"/>
        <w:rPr>
          <w:rFonts w:ascii="Times New Roman" w:hAnsi="Times New Roman"/>
          <w:b/>
          <w:bCs/>
          <w:sz w:val="36"/>
          <w:szCs w:val="36"/>
          <w:lang w:val="en-GB"/>
        </w:rPr>
      </w:pPr>
    </w:p>
    <w:p w14:paraId="1528E124" w14:textId="77777777" w:rsidR="00FB57D4" w:rsidRPr="00287428" w:rsidRDefault="00FB57D4" w:rsidP="00FD259C">
      <w:pPr>
        <w:spacing w:after="240"/>
        <w:jc w:val="center"/>
        <w:rPr>
          <w:rFonts w:ascii="Times New Roman" w:hAnsi="Times New Roman"/>
          <w:b/>
          <w:bCs/>
          <w:sz w:val="36"/>
          <w:szCs w:val="36"/>
          <w:lang w:val="en-GB"/>
        </w:rPr>
      </w:pPr>
      <w:r w:rsidRPr="00287428">
        <w:rPr>
          <w:rFonts w:ascii="Times New Roman" w:hAnsi="Times New Roman"/>
          <w:b/>
          <w:bCs/>
          <w:sz w:val="36"/>
          <w:szCs w:val="36"/>
          <w:lang w:val="en-GB"/>
        </w:rPr>
        <w:t>LGC</w:t>
      </w:r>
    </w:p>
    <w:p w14:paraId="5C51DF5E" w14:textId="77777777" w:rsidR="00287428" w:rsidRDefault="00287428" w:rsidP="00FD259C">
      <w:pPr>
        <w:spacing w:after="240"/>
        <w:jc w:val="center"/>
        <w:rPr>
          <w:rFonts w:ascii="Times New Roman" w:hAnsi="Times New Roman"/>
          <w:bCs/>
          <w:i/>
          <w:sz w:val="24"/>
          <w:lang w:val="en-GB"/>
        </w:rPr>
      </w:pPr>
    </w:p>
    <w:p w14:paraId="4BF30951" w14:textId="77777777" w:rsidR="00766B87" w:rsidRDefault="00766B87" w:rsidP="001F0426">
      <w:pPr>
        <w:spacing w:after="240"/>
        <w:rPr>
          <w:rFonts w:ascii="Times New Roman" w:hAnsi="Times New Roman"/>
          <w:bCs/>
          <w:i/>
          <w:sz w:val="24"/>
          <w:lang w:val="en-GB"/>
        </w:rPr>
      </w:pPr>
    </w:p>
    <w:p w14:paraId="45B93F0B" w14:textId="77777777" w:rsidR="001F0426" w:rsidRDefault="001F0426" w:rsidP="001F0426">
      <w:pPr>
        <w:spacing w:after="240"/>
        <w:rPr>
          <w:rFonts w:ascii="Times New Roman" w:hAnsi="Times New Roman"/>
          <w:bCs/>
          <w:i/>
          <w:sz w:val="24"/>
          <w:lang w:val="en-GB"/>
        </w:rPr>
      </w:pPr>
    </w:p>
    <w:p w14:paraId="6EB461EF" w14:textId="77777777" w:rsidR="001F0426" w:rsidRDefault="001F0426" w:rsidP="001F0426">
      <w:pPr>
        <w:spacing w:after="240"/>
        <w:rPr>
          <w:rFonts w:ascii="Times New Roman" w:hAnsi="Times New Roman"/>
          <w:bCs/>
          <w:i/>
          <w:sz w:val="24"/>
          <w:lang w:val="en-GB"/>
        </w:rPr>
      </w:pPr>
    </w:p>
    <w:p w14:paraId="191DFEF8" w14:textId="77777777" w:rsidR="001F0426" w:rsidRDefault="001F0426" w:rsidP="001F0426">
      <w:pPr>
        <w:spacing w:after="240"/>
        <w:rPr>
          <w:rFonts w:ascii="Times New Roman" w:hAnsi="Times New Roman"/>
          <w:bCs/>
          <w:i/>
          <w:sz w:val="24"/>
          <w:lang w:val="en-GB"/>
        </w:rPr>
      </w:pPr>
    </w:p>
    <w:p w14:paraId="2ECB2E5C" w14:textId="77777777" w:rsidR="001F0426" w:rsidRDefault="001F0426" w:rsidP="001F0426">
      <w:pPr>
        <w:spacing w:after="240"/>
        <w:rPr>
          <w:rFonts w:ascii="Times New Roman" w:hAnsi="Times New Roman"/>
          <w:bCs/>
          <w:i/>
          <w:sz w:val="24"/>
          <w:lang w:val="en-GB"/>
        </w:rPr>
      </w:pPr>
    </w:p>
    <w:p w14:paraId="43BE5717" w14:textId="77777777" w:rsidR="001F0426" w:rsidRPr="00D26BA4" w:rsidRDefault="001F0426" w:rsidP="001F0426">
      <w:pPr>
        <w:spacing w:after="240"/>
        <w:rPr>
          <w:rFonts w:ascii="Times New Roman" w:hAnsi="Times New Roman"/>
          <w:b/>
          <w:sz w:val="24"/>
          <w:lang w:val="en-GB"/>
        </w:rPr>
      </w:pPr>
    </w:p>
    <w:p w14:paraId="781FD4C2" w14:textId="77777777" w:rsidR="009A6BA0" w:rsidRPr="00D26BA4" w:rsidRDefault="009A6BA0" w:rsidP="00FD259C">
      <w:pPr>
        <w:spacing w:after="240"/>
        <w:jc w:val="center"/>
        <w:rPr>
          <w:rFonts w:ascii="Times New Roman" w:hAnsi="Times New Roman"/>
          <w:b/>
          <w:bCs/>
          <w:sz w:val="24"/>
          <w:lang w:val="en-GB"/>
        </w:rPr>
      </w:pPr>
    </w:p>
    <w:p w14:paraId="04C5BE30" w14:textId="77777777" w:rsidR="00396EF3" w:rsidRDefault="00396EF3" w:rsidP="00396EF3">
      <w:pPr>
        <w:spacing w:after="240"/>
        <w:rPr>
          <w:rFonts w:ascii="Times New Roman" w:hAnsi="Times New Roman"/>
          <w:b/>
          <w:bCs/>
          <w:sz w:val="24"/>
          <w:lang w:val="en-GB"/>
        </w:rPr>
      </w:pPr>
    </w:p>
    <w:p w14:paraId="051EE657" w14:textId="77777777" w:rsidR="00206005" w:rsidRDefault="00206005" w:rsidP="00FD259C">
      <w:pPr>
        <w:spacing w:after="240"/>
        <w:jc w:val="center"/>
        <w:rPr>
          <w:rFonts w:ascii="Times New Roman" w:hAnsi="Times New Roman"/>
          <w:b/>
          <w:bCs/>
          <w:sz w:val="24"/>
          <w:lang w:val="en-GB"/>
        </w:rPr>
      </w:pPr>
    </w:p>
    <w:p w14:paraId="0D773ECC" w14:textId="77777777" w:rsidR="00287428" w:rsidRPr="00D26BA4" w:rsidRDefault="00287428" w:rsidP="00FD259C">
      <w:pPr>
        <w:spacing w:after="240"/>
        <w:jc w:val="center"/>
        <w:rPr>
          <w:rFonts w:ascii="Times New Roman" w:hAnsi="Times New Roman"/>
          <w:b/>
          <w:bCs/>
          <w:sz w:val="24"/>
          <w:lang w:val="en-GB"/>
        </w:rPr>
      </w:pPr>
      <w:r>
        <w:rPr>
          <w:rFonts w:ascii="Times New Roman" w:hAnsi="Times New Roman"/>
          <w:b/>
          <w:bCs/>
          <w:sz w:val="24"/>
          <w:lang w:val="en-GB"/>
        </w:rPr>
        <w:t>[Date, 2015]</w:t>
      </w:r>
    </w:p>
    <w:p w14:paraId="494F2A96" w14:textId="77777777" w:rsidR="007D376B" w:rsidRDefault="007D376B" w:rsidP="00FD259C">
      <w:pPr>
        <w:spacing w:after="240"/>
        <w:jc w:val="center"/>
        <w:rPr>
          <w:rFonts w:ascii="Times New Roman" w:hAnsi="Times New Roman"/>
          <w:b/>
          <w:sz w:val="24"/>
          <w:lang w:val="en-GB"/>
        </w:rPr>
      </w:pPr>
    </w:p>
    <w:p w14:paraId="7D218CF6" w14:textId="77777777" w:rsidR="007D376B" w:rsidRDefault="007D376B" w:rsidP="00FD259C">
      <w:pPr>
        <w:spacing w:after="240"/>
        <w:jc w:val="center"/>
        <w:rPr>
          <w:rFonts w:ascii="Times New Roman" w:hAnsi="Times New Roman"/>
          <w:b/>
          <w:sz w:val="24"/>
          <w:lang w:val="en-GB"/>
        </w:rPr>
      </w:pPr>
    </w:p>
    <w:p w14:paraId="0B29BCB8" w14:textId="77777777" w:rsidR="007D376B" w:rsidRDefault="007D376B" w:rsidP="00FD259C">
      <w:pPr>
        <w:spacing w:after="240"/>
        <w:jc w:val="center"/>
        <w:rPr>
          <w:rFonts w:ascii="Times New Roman" w:hAnsi="Times New Roman"/>
          <w:b/>
          <w:sz w:val="24"/>
          <w:lang w:val="en-GB"/>
        </w:rPr>
      </w:pPr>
    </w:p>
    <w:p w14:paraId="5B39A25A" w14:textId="77777777" w:rsidR="007D376B" w:rsidRDefault="007D376B" w:rsidP="00FD259C">
      <w:pPr>
        <w:spacing w:after="240"/>
        <w:jc w:val="center"/>
        <w:rPr>
          <w:rFonts w:ascii="Times New Roman" w:hAnsi="Times New Roman"/>
          <w:b/>
          <w:sz w:val="24"/>
          <w:lang w:val="en-GB"/>
        </w:rPr>
      </w:pPr>
    </w:p>
    <w:p w14:paraId="32B0CB83" w14:textId="77777777" w:rsidR="00B40553" w:rsidRDefault="00B40553" w:rsidP="00FD259C">
      <w:pPr>
        <w:spacing w:after="240"/>
        <w:jc w:val="center"/>
        <w:rPr>
          <w:rFonts w:ascii="Times New Roman" w:hAnsi="Times New Roman"/>
          <w:b/>
          <w:sz w:val="24"/>
          <w:lang w:val="en-GB"/>
        </w:rPr>
      </w:pPr>
      <w:r w:rsidRPr="00D26BA4">
        <w:rPr>
          <w:rFonts w:ascii="Times New Roman" w:hAnsi="Times New Roman"/>
          <w:b/>
          <w:sz w:val="24"/>
          <w:lang w:val="en-GB"/>
        </w:rPr>
        <w:lastRenderedPageBreak/>
        <w:t>TABLE OF CONTENTS</w:t>
      </w:r>
    </w:p>
    <w:p w14:paraId="12F8B428" w14:textId="4D98C59C" w:rsidR="00396EF3" w:rsidRPr="00396EF3" w:rsidRDefault="003272D3" w:rsidP="00396EF3">
      <w:pPr>
        <w:pStyle w:val="TOC1"/>
        <w:tabs>
          <w:tab w:val="clear" w:pos="1440"/>
          <w:tab w:val="left" w:pos="1701"/>
        </w:tabs>
        <w:spacing w:after="240"/>
        <w:ind w:left="1701" w:hanging="1701"/>
        <w:rPr>
          <w:rFonts w:ascii="Times New Roman" w:hAnsi="Times New Roman"/>
          <w:noProof/>
          <w:sz w:val="24"/>
        </w:rPr>
      </w:pPr>
      <w:r w:rsidRPr="00D26BA4">
        <w:rPr>
          <w:rFonts w:ascii="Times New Roman" w:hAnsi="Times New Roman"/>
          <w:sz w:val="24"/>
          <w:lang w:val="en-GB"/>
        </w:rPr>
        <w:fldChar w:fldCharType="begin"/>
      </w:r>
      <w:r w:rsidR="00B40553" w:rsidRPr="00D26BA4">
        <w:rPr>
          <w:rFonts w:ascii="Times New Roman" w:hAnsi="Times New Roman"/>
          <w:sz w:val="24"/>
          <w:lang w:val="en-GB"/>
        </w:rPr>
        <w:instrText xml:space="preserve"> TOC \o "1-3" \h \z \u </w:instrText>
      </w:r>
      <w:r w:rsidRPr="00D26BA4">
        <w:rPr>
          <w:rFonts w:ascii="Times New Roman" w:hAnsi="Times New Roman"/>
          <w:sz w:val="24"/>
          <w:lang w:val="en-GB"/>
        </w:rPr>
        <w:fldChar w:fldCharType="separate"/>
      </w:r>
      <w:hyperlink w:anchor="_Toc353284436" w:history="1">
        <w:r w:rsidR="00F81674" w:rsidRPr="00D26BA4">
          <w:rPr>
            <w:rStyle w:val="Hyperlink"/>
            <w:rFonts w:ascii="Times New Roman" w:hAnsi="Times New Roman"/>
            <w:noProof/>
            <w:sz w:val="24"/>
            <w:lang w:val="en-GB"/>
          </w:rPr>
          <w:t xml:space="preserve">ARTICLE 1. </w:t>
        </w:r>
        <w:r w:rsidR="00F81674" w:rsidRPr="00D26BA4">
          <w:rPr>
            <w:rFonts w:ascii="Times New Roman" w:eastAsiaTheme="minorEastAsia" w:hAnsi="Times New Roman"/>
            <w:noProof/>
            <w:sz w:val="24"/>
          </w:rPr>
          <w:tab/>
        </w:r>
        <w:r w:rsidR="00F81674" w:rsidRPr="00D26BA4">
          <w:rPr>
            <w:rStyle w:val="Hyperlink"/>
            <w:rFonts w:ascii="Times New Roman" w:hAnsi="Times New Roman"/>
            <w:noProof/>
            <w:sz w:val="24"/>
            <w:lang w:val="en-GB"/>
          </w:rPr>
          <w:t>DEFINITIONS AND INTERPRETATIONS</w:t>
        </w:r>
        <w:r w:rsidR="007D376B">
          <w:rPr>
            <w:rStyle w:val="Hyperlink"/>
            <w:rFonts w:ascii="Times New Roman" w:hAnsi="Times New Roman"/>
            <w:i/>
            <w:noProof/>
            <w:sz w:val="24"/>
            <w:lang w:val="en-GB"/>
          </w:rPr>
          <w:t xml:space="preserve"> </w:t>
        </w:r>
        <w:r w:rsidR="00F81674" w:rsidRPr="00D26BA4">
          <w:rPr>
            <w:rFonts w:ascii="Times New Roman" w:hAnsi="Times New Roman"/>
            <w:noProof/>
            <w:webHidden/>
            <w:sz w:val="24"/>
          </w:rPr>
          <w:tab/>
        </w:r>
        <w:r w:rsidR="00E672E4">
          <w:rPr>
            <w:rFonts w:ascii="Times New Roman" w:hAnsi="Times New Roman"/>
            <w:noProof/>
            <w:webHidden/>
            <w:sz w:val="24"/>
          </w:rPr>
          <w:t>5</w:t>
        </w:r>
      </w:hyperlink>
    </w:p>
    <w:p w14:paraId="0D95B9C3" w14:textId="1CFA68F2" w:rsidR="00F81674" w:rsidRPr="00D26BA4" w:rsidRDefault="006745AA" w:rsidP="00396EF3">
      <w:pPr>
        <w:pStyle w:val="TOC1"/>
        <w:tabs>
          <w:tab w:val="clear" w:pos="1440"/>
          <w:tab w:val="left" w:pos="1701"/>
        </w:tabs>
        <w:spacing w:after="240"/>
        <w:ind w:left="1701" w:hanging="1701"/>
        <w:rPr>
          <w:rFonts w:ascii="Times New Roman" w:eastAsiaTheme="minorEastAsia" w:hAnsi="Times New Roman"/>
          <w:noProof/>
          <w:sz w:val="24"/>
        </w:rPr>
      </w:pPr>
      <w:hyperlink w:anchor="_Toc353284437" w:history="1">
        <w:r w:rsidR="00F81674" w:rsidRPr="00D26BA4">
          <w:rPr>
            <w:rStyle w:val="Hyperlink"/>
            <w:rFonts w:ascii="Times New Roman" w:hAnsi="Times New Roman"/>
            <w:noProof/>
            <w:sz w:val="24"/>
            <w:lang w:val="en-GB"/>
          </w:rPr>
          <w:t>ARTICLE 2.</w:t>
        </w:r>
        <w:r w:rsidR="00F81674" w:rsidRPr="00D26BA4">
          <w:rPr>
            <w:rFonts w:ascii="Times New Roman" w:eastAsiaTheme="minorEastAsia" w:hAnsi="Times New Roman"/>
            <w:noProof/>
            <w:sz w:val="24"/>
          </w:rPr>
          <w:tab/>
        </w:r>
        <w:r w:rsidR="00FE5E0E" w:rsidRPr="00D26BA4">
          <w:rPr>
            <w:rFonts w:ascii="Times New Roman" w:hAnsi="Times New Roman"/>
            <w:noProof/>
            <w:sz w:val="24"/>
          </w:rPr>
          <w:t>BUSINESS CO-OPERATION</w:t>
        </w:r>
        <w:r w:rsidR="007D376B">
          <w:rPr>
            <w:rFonts w:ascii="Times New Roman" w:hAnsi="Times New Roman"/>
            <w:noProof/>
            <w:sz w:val="24"/>
          </w:rPr>
          <w:t>…………………………………………..</w:t>
        </w:r>
        <w:r w:rsidR="00E672E4">
          <w:rPr>
            <w:rFonts w:ascii="Times New Roman" w:hAnsi="Times New Roman"/>
            <w:noProof/>
            <w:webHidden/>
            <w:sz w:val="24"/>
          </w:rPr>
          <w:t>7</w:t>
        </w:r>
      </w:hyperlink>
    </w:p>
    <w:p w14:paraId="44041554" w14:textId="08360561" w:rsidR="00F81674" w:rsidRPr="00D26BA4" w:rsidRDefault="00F20997" w:rsidP="00396EF3">
      <w:pPr>
        <w:pStyle w:val="TOC1"/>
        <w:tabs>
          <w:tab w:val="clear" w:pos="1440"/>
          <w:tab w:val="left" w:pos="1701"/>
        </w:tabs>
        <w:spacing w:after="240"/>
        <w:ind w:left="1701" w:hanging="1701"/>
        <w:rPr>
          <w:rFonts w:ascii="Times New Roman" w:eastAsiaTheme="minorEastAsia" w:hAnsi="Times New Roman"/>
          <w:noProof/>
          <w:sz w:val="24"/>
        </w:rPr>
      </w:pPr>
      <w:r>
        <w:fldChar w:fldCharType="begin"/>
      </w:r>
      <w:r>
        <w:instrText xml:space="preserve"> HYPERLINK \l "_Toc353284438" </w:instrText>
      </w:r>
      <w:r>
        <w:fldChar w:fldCharType="separate"/>
      </w:r>
      <w:r w:rsidR="00F81674" w:rsidRPr="00D26BA4">
        <w:rPr>
          <w:rStyle w:val="Hyperlink"/>
          <w:rFonts w:ascii="Times New Roman" w:hAnsi="Times New Roman"/>
          <w:noProof/>
          <w:sz w:val="24"/>
          <w:lang w:val="en-GB"/>
        </w:rPr>
        <w:t>ARTICLE 3.</w:t>
      </w:r>
      <w:r w:rsidR="00F81674" w:rsidRPr="00D26BA4">
        <w:rPr>
          <w:rFonts w:ascii="Times New Roman" w:eastAsiaTheme="minorEastAsia" w:hAnsi="Times New Roman"/>
          <w:noProof/>
          <w:sz w:val="24"/>
        </w:rPr>
        <w:tab/>
      </w:r>
      <w:r w:rsidR="00297E3A" w:rsidRPr="00D26BA4">
        <w:rPr>
          <w:rStyle w:val="Hyperlink"/>
          <w:rFonts w:ascii="Times New Roman" w:hAnsi="Times New Roman"/>
          <w:noProof/>
          <w:sz w:val="24"/>
          <w:lang w:val="en-GB"/>
        </w:rPr>
        <w:t xml:space="preserve">RIGHTS AND OBLIGATIONS OF </w:t>
      </w:r>
      <w:del w:id="2" w:author="Thuya" w:date="2015-12-16T11:03:00Z">
        <w:r w:rsidR="00297E3A" w:rsidRPr="00D26BA4" w:rsidDel="00557C73">
          <w:rPr>
            <w:rStyle w:val="Hyperlink"/>
            <w:rFonts w:ascii="Times New Roman" w:hAnsi="Times New Roman"/>
            <w:noProof/>
            <w:sz w:val="24"/>
            <w:lang w:val="en-GB"/>
          </w:rPr>
          <w:delText>MFI</w:delText>
        </w:r>
      </w:del>
      <w:ins w:id="3" w:author="Thuya" w:date="2015-12-16T11:03:00Z">
        <w:r w:rsidR="00557C73">
          <w:rPr>
            <w:rStyle w:val="Hyperlink"/>
            <w:rFonts w:ascii="Times New Roman" w:hAnsi="Times New Roman"/>
            <w:noProof/>
            <w:sz w:val="24"/>
            <w:lang w:val="en-GB"/>
          </w:rPr>
          <w:t>DCL</w:t>
        </w:r>
      </w:ins>
      <w:r w:rsidR="00F81674" w:rsidRPr="00D26BA4">
        <w:rPr>
          <w:rFonts w:ascii="Times New Roman" w:hAnsi="Times New Roman"/>
          <w:noProof/>
          <w:webHidden/>
          <w:sz w:val="24"/>
        </w:rPr>
        <w:tab/>
      </w:r>
      <w:r w:rsidR="00E672E4">
        <w:rPr>
          <w:rFonts w:ascii="Times New Roman" w:hAnsi="Times New Roman"/>
          <w:noProof/>
          <w:webHidden/>
          <w:sz w:val="24"/>
        </w:rPr>
        <w:t>7</w:t>
      </w:r>
      <w:r>
        <w:rPr>
          <w:rFonts w:ascii="Times New Roman" w:hAnsi="Times New Roman"/>
          <w:noProof/>
          <w:sz w:val="24"/>
        </w:rPr>
        <w:fldChar w:fldCharType="end"/>
      </w:r>
    </w:p>
    <w:p w14:paraId="6BB306CA" w14:textId="0AA7E27D" w:rsidR="00F81674" w:rsidRPr="00D26BA4" w:rsidRDefault="006745AA" w:rsidP="00396EF3">
      <w:pPr>
        <w:pStyle w:val="TOC1"/>
        <w:tabs>
          <w:tab w:val="clear" w:pos="1440"/>
          <w:tab w:val="left" w:pos="1701"/>
        </w:tabs>
        <w:spacing w:after="240"/>
        <w:ind w:left="1701" w:hanging="1701"/>
        <w:rPr>
          <w:rFonts w:ascii="Times New Roman" w:eastAsiaTheme="minorEastAsia" w:hAnsi="Times New Roman"/>
          <w:noProof/>
          <w:sz w:val="24"/>
        </w:rPr>
      </w:pPr>
      <w:hyperlink w:anchor="_Toc353284439" w:history="1">
        <w:r w:rsidR="00F81674" w:rsidRPr="00D26BA4">
          <w:rPr>
            <w:rStyle w:val="Hyperlink"/>
            <w:rFonts w:ascii="Times New Roman" w:hAnsi="Times New Roman"/>
            <w:noProof/>
            <w:sz w:val="24"/>
            <w:lang w:val="en-GB"/>
          </w:rPr>
          <w:t>ARTICLE 4.</w:t>
        </w:r>
        <w:r w:rsidR="00F81674" w:rsidRPr="00D26BA4">
          <w:rPr>
            <w:rFonts w:ascii="Times New Roman" w:eastAsiaTheme="minorEastAsia" w:hAnsi="Times New Roman"/>
            <w:noProof/>
            <w:sz w:val="24"/>
          </w:rPr>
          <w:tab/>
        </w:r>
        <w:r w:rsidR="00297E3A" w:rsidRPr="00D26BA4">
          <w:rPr>
            <w:rStyle w:val="Hyperlink"/>
            <w:rFonts w:ascii="Times New Roman" w:hAnsi="Times New Roman"/>
            <w:noProof/>
            <w:sz w:val="24"/>
            <w:lang w:val="en-GB"/>
          </w:rPr>
          <w:t>RIGHTS AND OBLIGATIONS OF LGC</w:t>
        </w:r>
        <w:r w:rsidR="00F81674" w:rsidRPr="00D26BA4">
          <w:rPr>
            <w:rFonts w:ascii="Times New Roman" w:hAnsi="Times New Roman"/>
            <w:noProof/>
            <w:webHidden/>
            <w:sz w:val="24"/>
          </w:rPr>
          <w:tab/>
        </w:r>
        <w:r w:rsidR="00E672E4">
          <w:rPr>
            <w:rFonts w:ascii="Times New Roman" w:hAnsi="Times New Roman"/>
            <w:noProof/>
            <w:webHidden/>
            <w:sz w:val="24"/>
          </w:rPr>
          <w:t>7</w:t>
        </w:r>
      </w:hyperlink>
    </w:p>
    <w:p w14:paraId="4E1853F7" w14:textId="65A88463" w:rsidR="00F81674" w:rsidRPr="00D26BA4" w:rsidRDefault="006745AA" w:rsidP="00396EF3">
      <w:pPr>
        <w:pStyle w:val="TOC1"/>
        <w:tabs>
          <w:tab w:val="clear" w:pos="1440"/>
          <w:tab w:val="left" w:pos="1701"/>
          <w:tab w:val="left" w:pos="1860"/>
        </w:tabs>
        <w:spacing w:after="240"/>
        <w:ind w:left="1701" w:hanging="1701"/>
        <w:rPr>
          <w:rFonts w:ascii="Times New Roman" w:eastAsiaTheme="minorEastAsia" w:hAnsi="Times New Roman"/>
          <w:noProof/>
          <w:sz w:val="24"/>
        </w:rPr>
      </w:pPr>
      <w:hyperlink w:anchor="_Toc353284445" w:history="1">
        <w:r w:rsidR="00F81674" w:rsidRPr="00D26BA4">
          <w:rPr>
            <w:rStyle w:val="Hyperlink"/>
            <w:rFonts w:ascii="Times New Roman" w:hAnsi="Times New Roman"/>
            <w:noProof/>
            <w:sz w:val="24"/>
            <w:lang w:val="en-GB"/>
          </w:rPr>
          <w:t>ARTICLE</w:t>
        </w:r>
        <w:r w:rsidR="00361417">
          <w:rPr>
            <w:rStyle w:val="Hyperlink"/>
            <w:rFonts w:ascii="Times New Roman" w:hAnsi="Times New Roman"/>
            <w:noProof/>
            <w:sz w:val="24"/>
            <w:lang w:val="en-GB"/>
          </w:rPr>
          <w:t xml:space="preserve"> 6</w:t>
        </w:r>
        <w:r w:rsidR="00F81674" w:rsidRPr="00D26BA4">
          <w:rPr>
            <w:rStyle w:val="Hyperlink"/>
            <w:rFonts w:ascii="Times New Roman" w:hAnsi="Times New Roman"/>
            <w:noProof/>
            <w:sz w:val="24"/>
            <w:lang w:val="en-GB"/>
          </w:rPr>
          <w:t xml:space="preserve">. </w:t>
        </w:r>
        <w:r w:rsidR="00F81674" w:rsidRPr="00D26BA4">
          <w:rPr>
            <w:rFonts w:ascii="Times New Roman" w:eastAsiaTheme="minorEastAsia" w:hAnsi="Times New Roman"/>
            <w:noProof/>
            <w:sz w:val="24"/>
          </w:rPr>
          <w:tab/>
        </w:r>
        <w:r w:rsidR="00F81674" w:rsidRPr="00D26BA4">
          <w:rPr>
            <w:rStyle w:val="Hyperlink"/>
            <w:rFonts w:ascii="Times New Roman" w:hAnsi="Times New Roman"/>
            <w:noProof/>
            <w:sz w:val="24"/>
            <w:lang w:val="en-GB"/>
          </w:rPr>
          <w:t>FORCE MAJEURE EVENT</w:t>
        </w:r>
        <w:r w:rsidR="00F81674" w:rsidRPr="00D26BA4">
          <w:rPr>
            <w:rFonts w:ascii="Times New Roman" w:hAnsi="Times New Roman"/>
            <w:noProof/>
            <w:webHidden/>
            <w:sz w:val="24"/>
          </w:rPr>
          <w:tab/>
        </w:r>
        <w:r w:rsidR="003272D3" w:rsidRPr="00D26BA4">
          <w:rPr>
            <w:rFonts w:ascii="Times New Roman" w:hAnsi="Times New Roman"/>
            <w:noProof/>
            <w:webHidden/>
            <w:sz w:val="24"/>
          </w:rPr>
          <w:fldChar w:fldCharType="begin"/>
        </w:r>
        <w:r w:rsidR="00F81674" w:rsidRPr="00D26BA4">
          <w:rPr>
            <w:rFonts w:ascii="Times New Roman" w:hAnsi="Times New Roman"/>
            <w:noProof/>
            <w:webHidden/>
            <w:sz w:val="24"/>
          </w:rPr>
          <w:instrText xml:space="preserve"> PAGEREF _Toc353284445 \h </w:instrText>
        </w:r>
        <w:r w:rsidR="003272D3" w:rsidRPr="00D26BA4">
          <w:rPr>
            <w:rFonts w:ascii="Times New Roman" w:hAnsi="Times New Roman"/>
            <w:noProof/>
            <w:webHidden/>
            <w:sz w:val="24"/>
          </w:rPr>
        </w:r>
        <w:r w:rsidR="003272D3" w:rsidRPr="00D26BA4">
          <w:rPr>
            <w:rFonts w:ascii="Times New Roman" w:hAnsi="Times New Roman"/>
            <w:noProof/>
            <w:webHidden/>
            <w:sz w:val="24"/>
          </w:rPr>
          <w:fldChar w:fldCharType="separate"/>
        </w:r>
        <w:r w:rsidR="00791E78">
          <w:rPr>
            <w:rFonts w:ascii="Times New Roman" w:hAnsi="Times New Roman"/>
            <w:noProof/>
            <w:webHidden/>
            <w:sz w:val="24"/>
          </w:rPr>
          <w:t>11</w:t>
        </w:r>
        <w:r w:rsidR="003272D3" w:rsidRPr="00D26BA4">
          <w:rPr>
            <w:rFonts w:ascii="Times New Roman" w:hAnsi="Times New Roman"/>
            <w:noProof/>
            <w:webHidden/>
            <w:sz w:val="24"/>
          </w:rPr>
          <w:fldChar w:fldCharType="end"/>
        </w:r>
      </w:hyperlink>
    </w:p>
    <w:p w14:paraId="165A09D1" w14:textId="0CEBC5E6" w:rsidR="00F81674" w:rsidRPr="00D26BA4" w:rsidRDefault="006745AA" w:rsidP="00396EF3">
      <w:pPr>
        <w:pStyle w:val="TOC1"/>
        <w:tabs>
          <w:tab w:val="clear" w:pos="1440"/>
          <w:tab w:val="left" w:pos="1701"/>
          <w:tab w:val="left" w:pos="1860"/>
        </w:tabs>
        <w:spacing w:after="240"/>
        <w:ind w:left="1701" w:hanging="1701"/>
        <w:rPr>
          <w:rFonts w:ascii="Times New Roman" w:eastAsiaTheme="minorEastAsia" w:hAnsi="Times New Roman"/>
          <w:noProof/>
          <w:sz w:val="24"/>
        </w:rPr>
      </w:pPr>
      <w:hyperlink w:anchor="_Toc353284446" w:history="1">
        <w:r w:rsidR="00F81674" w:rsidRPr="00D26BA4">
          <w:rPr>
            <w:rStyle w:val="Hyperlink"/>
            <w:rFonts w:ascii="Times New Roman" w:hAnsi="Times New Roman"/>
            <w:noProof/>
            <w:sz w:val="24"/>
            <w:lang w:val="en-GB"/>
          </w:rPr>
          <w:t xml:space="preserve">ARTICLE </w:t>
        </w:r>
        <w:r w:rsidR="00361417">
          <w:rPr>
            <w:rStyle w:val="Hyperlink"/>
            <w:rFonts w:ascii="Times New Roman" w:hAnsi="Times New Roman"/>
            <w:noProof/>
            <w:sz w:val="24"/>
            <w:lang w:val="en-GB"/>
          </w:rPr>
          <w:t>7</w:t>
        </w:r>
        <w:r w:rsidR="00F81674" w:rsidRPr="00D26BA4">
          <w:rPr>
            <w:rStyle w:val="Hyperlink"/>
            <w:rFonts w:ascii="Times New Roman" w:hAnsi="Times New Roman"/>
            <w:noProof/>
            <w:sz w:val="24"/>
            <w:lang w:val="en-GB"/>
          </w:rPr>
          <w:t xml:space="preserve">. </w:t>
        </w:r>
        <w:r w:rsidR="00F81674" w:rsidRPr="00D26BA4">
          <w:rPr>
            <w:rFonts w:ascii="Times New Roman" w:eastAsiaTheme="minorEastAsia" w:hAnsi="Times New Roman"/>
            <w:noProof/>
            <w:sz w:val="24"/>
          </w:rPr>
          <w:tab/>
        </w:r>
        <w:r w:rsidR="00F81674" w:rsidRPr="00D26BA4">
          <w:rPr>
            <w:rStyle w:val="Hyperlink"/>
            <w:rFonts w:ascii="Times New Roman" w:hAnsi="Times New Roman"/>
            <w:noProof/>
            <w:sz w:val="24"/>
            <w:lang w:val="en-GB"/>
          </w:rPr>
          <w:t>GOVERNING LAW AND SETTLEMENT OF DISPUTE</w:t>
        </w:r>
        <w:r w:rsidR="00F81674" w:rsidRPr="00D26BA4">
          <w:rPr>
            <w:rFonts w:ascii="Times New Roman" w:hAnsi="Times New Roman"/>
            <w:noProof/>
            <w:webHidden/>
            <w:sz w:val="24"/>
          </w:rPr>
          <w:tab/>
        </w:r>
        <w:r w:rsidR="00E672E4">
          <w:rPr>
            <w:rFonts w:ascii="Times New Roman" w:hAnsi="Times New Roman"/>
            <w:noProof/>
            <w:webHidden/>
            <w:sz w:val="24"/>
          </w:rPr>
          <w:t>9</w:t>
        </w:r>
      </w:hyperlink>
    </w:p>
    <w:p w14:paraId="17375DA9" w14:textId="4C13CCAA" w:rsidR="00F81674" w:rsidRPr="00D26BA4" w:rsidRDefault="006745AA" w:rsidP="00396EF3">
      <w:pPr>
        <w:pStyle w:val="TOC1"/>
        <w:tabs>
          <w:tab w:val="clear" w:pos="1440"/>
          <w:tab w:val="left" w:pos="1701"/>
          <w:tab w:val="left" w:pos="1860"/>
        </w:tabs>
        <w:spacing w:after="240"/>
        <w:ind w:left="1701" w:hanging="1701"/>
        <w:rPr>
          <w:rFonts w:ascii="Times New Roman" w:eastAsiaTheme="minorEastAsia" w:hAnsi="Times New Roman"/>
          <w:noProof/>
          <w:sz w:val="24"/>
        </w:rPr>
      </w:pPr>
      <w:hyperlink w:anchor="_Toc353284447" w:history="1">
        <w:r w:rsidR="00F81674" w:rsidRPr="00D26BA4">
          <w:rPr>
            <w:rStyle w:val="Hyperlink"/>
            <w:rFonts w:ascii="Times New Roman" w:hAnsi="Times New Roman"/>
            <w:noProof/>
            <w:sz w:val="24"/>
            <w:lang w:val="en-GB"/>
          </w:rPr>
          <w:t xml:space="preserve">ARTICLE </w:t>
        </w:r>
        <w:r w:rsidR="00361417">
          <w:rPr>
            <w:rStyle w:val="Hyperlink"/>
            <w:rFonts w:ascii="Times New Roman" w:hAnsi="Times New Roman"/>
            <w:noProof/>
            <w:sz w:val="24"/>
            <w:lang w:val="en-GB"/>
          </w:rPr>
          <w:t>8</w:t>
        </w:r>
        <w:r w:rsidR="00F81674" w:rsidRPr="00D26BA4">
          <w:rPr>
            <w:rStyle w:val="Hyperlink"/>
            <w:rFonts w:ascii="Times New Roman" w:hAnsi="Times New Roman"/>
            <w:noProof/>
            <w:sz w:val="24"/>
            <w:lang w:val="en-GB"/>
          </w:rPr>
          <w:t xml:space="preserve">. </w:t>
        </w:r>
        <w:r w:rsidR="00F81674" w:rsidRPr="00D26BA4">
          <w:rPr>
            <w:rFonts w:ascii="Times New Roman" w:eastAsiaTheme="minorEastAsia" w:hAnsi="Times New Roman"/>
            <w:noProof/>
            <w:sz w:val="24"/>
          </w:rPr>
          <w:tab/>
        </w:r>
        <w:r w:rsidR="00F81674" w:rsidRPr="00D26BA4">
          <w:rPr>
            <w:rStyle w:val="Hyperlink"/>
            <w:rFonts w:ascii="Times New Roman" w:hAnsi="Times New Roman"/>
            <w:noProof/>
            <w:sz w:val="24"/>
            <w:lang w:val="en-GB"/>
          </w:rPr>
          <w:t>EFFECTIVENESS AND TERMINATION</w:t>
        </w:r>
        <w:r w:rsidR="00F81674" w:rsidRPr="00D26BA4">
          <w:rPr>
            <w:rFonts w:ascii="Times New Roman" w:hAnsi="Times New Roman"/>
            <w:noProof/>
            <w:webHidden/>
            <w:sz w:val="24"/>
          </w:rPr>
          <w:tab/>
        </w:r>
        <w:r w:rsidR="00E672E4">
          <w:rPr>
            <w:rFonts w:ascii="Times New Roman" w:hAnsi="Times New Roman"/>
            <w:noProof/>
            <w:webHidden/>
            <w:sz w:val="24"/>
          </w:rPr>
          <w:t>9</w:t>
        </w:r>
      </w:hyperlink>
    </w:p>
    <w:p w14:paraId="4210E1DA" w14:textId="2E9F73DE" w:rsidR="00F81674" w:rsidRPr="00D26BA4" w:rsidRDefault="006745AA" w:rsidP="00396EF3">
      <w:pPr>
        <w:pStyle w:val="TOC1"/>
        <w:tabs>
          <w:tab w:val="clear" w:pos="1440"/>
          <w:tab w:val="left" w:pos="1701"/>
          <w:tab w:val="left" w:pos="1860"/>
        </w:tabs>
        <w:spacing w:after="240"/>
        <w:ind w:left="1701" w:hanging="1701"/>
        <w:rPr>
          <w:rFonts w:ascii="Times New Roman" w:eastAsiaTheme="minorEastAsia" w:hAnsi="Times New Roman"/>
          <w:noProof/>
          <w:sz w:val="24"/>
        </w:rPr>
      </w:pPr>
      <w:hyperlink w:anchor="_Toc353284448" w:history="1">
        <w:r w:rsidR="00F81674" w:rsidRPr="00D26BA4">
          <w:rPr>
            <w:rStyle w:val="Hyperlink"/>
            <w:rFonts w:ascii="Times New Roman" w:hAnsi="Times New Roman"/>
            <w:noProof/>
            <w:sz w:val="24"/>
            <w:lang w:val="en-GB"/>
          </w:rPr>
          <w:t xml:space="preserve">ARTICLE </w:t>
        </w:r>
        <w:r w:rsidR="00361417">
          <w:rPr>
            <w:rStyle w:val="Hyperlink"/>
            <w:rFonts w:ascii="Times New Roman" w:hAnsi="Times New Roman"/>
            <w:noProof/>
            <w:sz w:val="24"/>
            <w:lang w:val="en-GB"/>
          </w:rPr>
          <w:t>9</w:t>
        </w:r>
        <w:r w:rsidR="00F81674" w:rsidRPr="00D26BA4">
          <w:rPr>
            <w:rStyle w:val="Hyperlink"/>
            <w:rFonts w:ascii="Times New Roman" w:hAnsi="Times New Roman"/>
            <w:noProof/>
            <w:sz w:val="24"/>
            <w:lang w:val="en-GB"/>
          </w:rPr>
          <w:t xml:space="preserve">. </w:t>
        </w:r>
        <w:r w:rsidR="00F81674" w:rsidRPr="00D26BA4">
          <w:rPr>
            <w:rFonts w:ascii="Times New Roman" w:eastAsiaTheme="minorEastAsia" w:hAnsi="Times New Roman"/>
            <w:noProof/>
            <w:sz w:val="24"/>
          </w:rPr>
          <w:tab/>
        </w:r>
        <w:r w:rsidR="00F81674" w:rsidRPr="00D26BA4">
          <w:rPr>
            <w:rStyle w:val="Hyperlink"/>
            <w:rFonts w:ascii="Times New Roman" w:hAnsi="Times New Roman"/>
            <w:noProof/>
            <w:sz w:val="24"/>
            <w:lang w:val="en-GB"/>
          </w:rPr>
          <w:t>CONFIDENTIALLY</w:t>
        </w:r>
        <w:r w:rsidR="00F81674" w:rsidRPr="00D26BA4">
          <w:rPr>
            <w:rFonts w:ascii="Times New Roman" w:hAnsi="Times New Roman"/>
            <w:noProof/>
            <w:webHidden/>
            <w:sz w:val="24"/>
          </w:rPr>
          <w:tab/>
        </w:r>
        <w:r w:rsidR="003272D3" w:rsidRPr="00D26BA4">
          <w:rPr>
            <w:rFonts w:ascii="Times New Roman" w:hAnsi="Times New Roman"/>
            <w:noProof/>
            <w:webHidden/>
            <w:sz w:val="24"/>
          </w:rPr>
          <w:fldChar w:fldCharType="begin"/>
        </w:r>
        <w:r w:rsidR="00F81674" w:rsidRPr="00D26BA4">
          <w:rPr>
            <w:rFonts w:ascii="Times New Roman" w:hAnsi="Times New Roman"/>
            <w:noProof/>
            <w:webHidden/>
            <w:sz w:val="24"/>
          </w:rPr>
          <w:instrText xml:space="preserve"> PAGEREF _Toc353284448 \h </w:instrText>
        </w:r>
        <w:r w:rsidR="003272D3" w:rsidRPr="00D26BA4">
          <w:rPr>
            <w:rFonts w:ascii="Times New Roman" w:hAnsi="Times New Roman"/>
            <w:noProof/>
            <w:webHidden/>
            <w:sz w:val="24"/>
          </w:rPr>
        </w:r>
        <w:r w:rsidR="003272D3" w:rsidRPr="00D26BA4">
          <w:rPr>
            <w:rFonts w:ascii="Times New Roman" w:hAnsi="Times New Roman"/>
            <w:noProof/>
            <w:webHidden/>
            <w:sz w:val="24"/>
          </w:rPr>
          <w:fldChar w:fldCharType="separate"/>
        </w:r>
        <w:r w:rsidR="00791E78">
          <w:rPr>
            <w:rFonts w:ascii="Times New Roman" w:hAnsi="Times New Roman"/>
            <w:noProof/>
            <w:webHidden/>
            <w:sz w:val="24"/>
          </w:rPr>
          <w:t>14</w:t>
        </w:r>
        <w:r w:rsidR="003272D3" w:rsidRPr="00D26BA4">
          <w:rPr>
            <w:rFonts w:ascii="Times New Roman" w:hAnsi="Times New Roman"/>
            <w:noProof/>
            <w:webHidden/>
            <w:sz w:val="24"/>
          </w:rPr>
          <w:fldChar w:fldCharType="end"/>
        </w:r>
      </w:hyperlink>
    </w:p>
    <w:p w14:paraId="1CB550A6" w14:textId="362CEAE2" w:rsidR="00F81674" w:rsidRPr="00D26BA4" w:rsidRDefault="006745AA" w:rsidP="00396EF3">
      <w:pPr>
        <w:pStyle w:val="TOC1"/>
        <w:tabs>
          <w:tab w:val="clear" w:pos="1440"/>
          <w:tab w:val="left" w:pos="1701"/>
          <w:tab w:val="left" w:pos="1795"/>
        </w:tabs>
        <w:spacing w:after="240"/>
        <w:ind w:left="1701" w:hanging="1701"/>
        <w:rPr>
          <w:rFonts w:ascii="Times New Roman" w:eastAsiaTheme="minorEastAsia" w:hAnsi="Times New Roman"/>
          <w:noProof/>
          <w:sz w:val="24"/>
        </w:rPr>
      </w:pPr>
      <w:hyperlink w:anchor="_Toc353284449" w:history="1">
        <w:r w:rsidR="00F81674" w:rsidRPr="00D26BA4">
          <w:rPr>
            <w:rStyle w:val="Hyperlink"/>
            <w:rFonts w:ascii="Times New Roman" w:hAnsi="Times New Roman"/>
            <w:noProof/>
            <w:sz w:val="24"/>
            <w:lang w:val="en-GB"/>
          </w:rPr>
          <w:t>ARTICLE 1</w:t>
        </w:r>
        <w:r w:rsidR="00361417">
          <w:rPr>
            <w:rStyle w:val="Hyperlink"/>
            <w:rFonts w:ascii="Times New Roman" w:hAnsi="Times New Roman"/>
            <w:noProof/>
            <w:sz w:val="24"/>
            <w:lang w:val="en-GB"/>
          </w:rPr>
          <w:t>0</w:t>
        </w:r>
        <w:r w:rsidR="00F81674" w:rsidRPr="00D26BA4">
          <w:rPr>
            <w:rStyle w:val="Hyperlink"/>
            <w:rFonts w:ascii="Times New Roman" w:hAnsi="Times New Roman"/>
            <w:noProof/>
            <w:sz w:val="24"/>
            <w:lang w:val="en-GB"/>
          </w:rPr>
          <w:t>.</w:t>
        </w:r>
        <w:r w:rsidR="00F81674" w:rsidRPr="00D26BA4">
          <w:rPr>
            <w:rFonts w:ascii="Times New Roman" w:eastAsiaTheme="minorEastAsia" w:hAnsi="Times New Roman"/>
            <w:noProof/>
            <w:sz w:val="24"/>
          </w:rPr>
          <w:tab/>
        </w:r>
        <w:r w:rsidR="00F81674" w:rsidRPr="00D26BA4">
          <w:rPr>
            <w:rStyle w:val="Hyperlink"/>
            <w:rFonts w:ascii="Times New Roman" w:hAnsi="Times New Roman"/>
            <w:noProof/>
            <w:sz w:val="24"/>
            <w:lang w:val="en-GB"/>
          </w:rPr>
          <w:t>MISCELLANEOUS</w:t>
        </w:r>
        <w:r w:rsidR="00F81674" w:rsidRPr="00D26BA4">
          <w:rPr>
            <w:rFonts w:ascii="Times New Roman" w:hAnsi="Times New Roman"/>
            <w:noProof/>
            <w:webHidden/>
            <w:sz w:val="24"/>
          </w:rPr>
          <w:tab/>
        </w:r>
        <w:r w:rsidR="003272D3" w:rsidRPr="00D26BA4">
          <w:rPr>
            <w:rFonts w:ascii="Times New Roman" w:hAnsi="Times New Roman"/>
            <w:noProof/>
            <w:webHidden/>
            <w:sz w:val="24"/>
          </w:rPr>
          <w:fldChar w:fldCharType="begin"/>
        </w:r>
        <w:r w:rsidR="00F81674" w:rsidRPr="00D26BA4">
          <w:rPr>
            <w:rFonts w:ascii="Times New Roman" w:hAnsi="Times New Roman"/>
            <w:noProof/>
            <w:webHidden/>
            <w:sz w:val="24"/>
          </w:rPr>
          <w:instrText xml:space="preserve"> PAGEREF _Toc353284449 \h </w:instrText>
        </w:r>
        <w:r w:rsidR="003272D3" w:rsidRPr="00D26BA4">
          <w:rPr>
            <w:rFonts w:ascii="Times New Roman" w:hAnsi="Times New Roman"/>
            <w:noProof/>
            <w:webHidden/>
            <w:sz w:val="24"/>
          </w:rPr>
        </w:r>
        <w:r w:rsidR="003272D3" w:rsidRPr="00D26BA4">
          <w:rPr>
            <w:rFonts w:ascii="Times New Roman" w:hAnsi="Times New Roman"/>
            <w:noProof/>
            <w:webHidden/>
            <w:sz w:val="24"/>
          </w:rPr>
          <w:fldChar w:fldCharType="separate"/>
        </w:r>
        <w:r w:rsidR="00791E78">
          <w:rPr>
            <w:rFonts w:ascii="Times New Roman" w:hAnsi="Times New Roman"/>
            <w:noProof/>
            <w:webHidden/>
            <w:sz w:val="24"/>
          </w:rPr>
          <w:t>15</w:t>
        </w:r>
        <w:r w:rsidR="003272D3" w:rsidRPr="00D26BA4">
          <w:rPr>
            <w:rFonts w:ascii="Times New Roman" w:hAnsi="Times New Roman"/>
            <w:noProof/>
            <w:webHidden/>
            <w:sz w:val="24"/>
          </w:rPr>
          <w:fldChar w:fldCharType="end"/>
        </w:r>
      </w:hyperlink>
    </w:p>
    <w:p w14:paraId="72E3ABB8" w14:textId="77777777" w:rsidR="00B40553" w:rsidRPr="00D26BA4" w:rsidRDefault="003272D3" w:rsidP="00396EF3">
      <w:pPr>
        <w:tabs>
          <w:tab w:val="left" w:pos="1701"/>
          <w:tab w:val="left" w:pos="1843"/>
        </w:tabs>
        <w:spacing w:after="240"/>
        <w:ind w:left="1701" w:hanging="1701"/>
        <w:rPr>
          <w:rFonts w:ascii="Times New Roman" w:hAnsi="Times New Roman"/>
          <w:sz w:val="24"/>
          <w:lang w:val="en-GB"/>
        </w:rPr>
      </w:pPr>
      <w:r w:rsidRPr="00D26BA4">
        <w:rPr>
          <w:rFonts w:ascii="Times New Roman" w:hAnsi="Times New Roman"/>
          <w:sz w:val="24"/>
          <w:lang w:val="en-GB"/>
        </w:rPr>
        <w:fldChar w:fldCharType="end"/>
      </w:r>
    </w:p>
    <w:p w14:paraId="233FB39F" w14:textId="77777777" w:rsidR="002E4E5E" w:rsidRDefault="00546E6F" w:rsidP="00FD259C">
      <w:pPr>
        <w:pStyle w:val="NormalWeb"/>
        <w:spacing w:before="0" w:beforeAutospacing="0" w:after="240" w:afterAutospacing="0"/>
        <w:jc w:val="center"/>
        <w:rPr>
          <w:b/>
          <w:u w:val="single"/>
        </w:rPr>
      </w:pPr>
      <w:r w:rsidRPr="00D26BA4">
        <w:rPr>
          <w:b/>
          <w:bCs/>
          <w:lang w:val="en-GB"/>
        </w:rPr>
        <w:t xml:space="preserve"> </w:t>
      </w:r>
      <w:r w:rsidRPr="00D26BA4">
        <w:rPr>
          <w:b/>
          <w:bCs/>
          <w:lang w:val="en-GB"/>
        </w:rPr>
        <w:br w:type="page"/>
      </w:r>
      <w:r w:rsidR="001F0426">
        <w:rPr>
          <w:b/>
          <w:u w:val="single"/>
        </w:rPr>
        <w:lastRenderedPageBreak/>
        <w:t>BUSINESS</w:t>
      </w:r>
      <w:r w:rsidR="00FB57D4" w:rsidRPr="00D26BA4">
        <w:rPr>
          <w:b/>
          <w:u w:val="single"/>
        </w:rPr>
        <w:t xml:space="preserve"> COOPERATION AGREEMENT</w:t>
      </w:r>
      <w:r w:rsidR="002E4E5E">
        <w:rPr>
          <w:b/>
          <w:u w:val="single"/>
        </w:rPr>
        <w:t xml:space="preserve"> </w:t>
      </w:r>
    </w:p>
    <w:p w14:paraId="3983BA46" w14:textId="77777777" w:rsidR="0053430E" w:rsidRDefault="0053430E" w:rsidP="00FD259C">
      <w:pPr>
        <w:pStyle w:val="NormalWeb"/>
        <w:spacing w:before="0" w:beforeAutospacing="0" w:after="240" w:afterAutospacing="0"/>
      </w:pPr>
    </w:p>
    <w:p w14:paraId="2804E400" w14:textId="65CE619D" w:rsidR="002E4E5E" w:rsidRDefault="00FB57D4" w:rsidP="00FD259C">
      <w:pPr>
        <w:pStyle w:val="NormalWeb"/>
        <w:spacing w:before="0" w:beforeAutospacing="0" w:after="240" w:afterAutospacing="0"/>
        <w:rPr>
          <w:lang w:val="en-GB"/>
        </w:rPr>
      </w:pPr>
      <w:r w:rsidRPr="00D26BA4">
        <w:t> </w:t>
      </w:r>
      <w:r w:rsidRPr="00D26BA4">
        <w:rPr>
          <w:b/>
          <w:lang w:val="en-GB"/>
        </w:rPr>
        <w:t xml:space="preserve">This </w:t>
      </w:r>
      <w:r w:rsidR="001F0426">
        <w:rPr>
          <w:b/>
          <w:lang w:val="en-GB"/>
        </w:rPr>
        <w:t xml:space="preserve">Business </w:t>
      </w:r>
      <w:r w:rsidRPr="00D26BA4">
        <w:rPr>
          <w:b/>
          <w:lang w:val="en-GB"/>
        </w:rPr>
        <w:t>Cooperation Agreement</w:t>
      </w:r>
      <w:r w:rsidRPr="00D26BA4">
        <w:rPr>
          <w:lang w:val="en-GB"/>
        </w:rPr>
        <w:t xml:space="preserve"> (this “</w:t>
      </w:r>
      <w:r w:rsidRPr="00D26BA4">
        <w:rPr>
          <w:b/>
          <w:lang w:val="en-GB"/>
        </w:rPr>
        <w:t>Agreement</w:t>
      </w:r>
      <w:r w:rsidRPr="00D26BA4">
        <w:rPr>
          <w:lang w:val="en-GB"/>
        </w:rPr>
        <w:t>”</w:t>
      </w:r>
      <w:r w:rsidR="0053430E">
        <w:rPr>
          <w:lang w:val="en-GB"/>
        </w:rPr>
        <w:t xml:space="preserve">) is made on the date of </w:t>
      </w:r>
      <w:r w:rsidRPr="00D26BA4">
        <w:rPr>
          <w:lang w:val="en-GB"/>
        </w:rPr>
        <w:t>_______________, by and between:</w:t>
      </w:r>
      <w:r w:rsidR="002E4E5E">
        <w:rPr>
          <w:lang w:val="en-GB"/>
        </w:rPr>
        <w:t xml:space="preserve"> </w:t>
      </w:r>
    </w:p>
    <w:p w14:paraId="7AA9293E" w14:textId="6383E190" w:rsidR="00FB57D4" w:rsidRDefault="00FB57D4" w:rsidP="00FD259C">
      <w:pPr>
        <w:spacing w:after="240"/>
        <w:ind w:left="709" w:hanging="709"/>
        <w:jc w:val="both"/>
        <w:rPr>
          <w:rFonts w:ascii="Times New Roman" w:hAnsi="Times New Roman"/>
          <w:sz w:val="24"/>
          <w:lang w:val="en-GB"/>
        </w:rPr>
      </w:pPr>
      <w:r w:rsidRPr="00D26BA4">
        <w:rPr>
          <w:rFonts w:ascii="Times New Roman" w:hAnsi="Times New Roman"/>
          <w:bCs/>
          <w:sz w:val="24"/>
          <w:lang w:val="en-GB"/>
        </w:rPr>
        <w:t>1.</w:t>
      </w:r>
      <w:r w:rsidRPr="00D26BA4">
        <w:rPr>
          <w:rFonts w:ascii="Times New Roman" w:hAnsi="Times New Roman"/>
          <w:bCs/>
          <w:sz w:val="24"/>
          <w:lang w:val="en-GB"/>
        </w:rPr>
        <w:tab/>
      </w:r>
      <w:del w:id="4" w:author="Thuya" w:date="2015-12-16T11:03:00Z">
        <w:r w:rsidRPr="00D26BA4" w:rsidDel="00557C73">
          <w:rPr>
            <w:rFonts w:ascii="Times New Roman" w:hAnsi="Times New Roman"/>
            <w:b/>
            <w:sz w:val="24"/>
            <w:lang w:val="en-GB"/>
          </w:rPr>
          <w:delText>MFI</w:delText>
        </w:r>
      </w:del>
      <w:ins w:id="5" w:author="Thuya" w:date="2015-12-16T11:04:00Z">
        <w:r w:rsidR="00557C73">
          <w:rPr>
            <w:rFonts w:ascii="Times New Roman" w:hAnsi="Times New Roman"/>
            <w:b/>
            <w:sz w:val="24"/>
            <w:lang w:val="en-GB"/>
          </w:rPr>
          <w:t>(Doctor Cash Limited)</w:t>
        </w:r>
      </w:ins>
      <w:r w:rsidRPr="00D26BA4">
        <w:rPr>
          <w:rFonts w:ascii="Times New Roman" w:hAnsi="Times New Roman"/>
          <w:sz w:val="24"/>
          <w:lang w:val="en-GB"/>
        </w:rPr>
        <w:t xml:space="preserve">, a company duly established and operating under the laws of </w:t>
      </w:r>
      <w:del w:id="6" w:author="Thuya" w:date="2015-12-10T15:19:00Z">
        <w:r w:rsidRPr="00D26BA4" w:rsidDel="00F31659">
          <w:rPr>
            <w:rFonts w:ascii="Times New Roman" w:hAnsi="Times New Roman"/>
            <w:sz w:val="24"/>
            <w:lang w:val="en-GB"/>
          </w:rPr>
          <w:delText xml:space="preserve">Vietnam </w:delText>
        </w:r>
      </w:del>
      <w:ins w:id="7" w:author="Thuya" w:date="2015-12-10T15:20:00Z">
        <w:r w:rsidR="00F31659">
          <w:rPr>
            <w:rFonts w:ascii="Times New Roman" w:hAnsi="Times New Roman"/>
            <w:sz w:val="24"/>
            <w:lang w:val="en-GB"/>
          </w:rPr>
          <w:t xml:space="preserve">the </w:t>
        </w:r>
      </w:ins>
      <w:ins w:id="8" w:author="Thuya" w:date="2015-12-10T15:19:00Z">
        <w:r w:rsidR="00F31659">
          <w:rPr>
            <w:rFonts w:ascii="Times New Roman" w:hAnsi="Times New Roman"/>
            <w:sz w:val="24"/>
            <w:lang w:val="en-GB"/>
          </w:rPr>
          <w:t>Republic of the Union of Myanmar,</w:t>
        </w:r>
        <w:r w:rsidR="00F31659" w:rsidRPr="00D26BA4">
          <w:rPr>
            <w:rFonts w:ascii="Times New Roman" w:hAnsi="Times New Roman"/>
            <w:sz w:val="24"/>
            <w:lang w:val="en-GB"/>
          </w:rPr>
          <w:t xml:space="preserve"> </w:t>
        </w:r>
      </w:ins>
      <w:r w:rsidRPr="00D26BA4">
        <w:rPr>
          <w:rFonts w:ascii="Times New Roman" w:hAnsi="Times New Roman"/>
          <w:sz w:val="24"/>
          <w:lang w:val="en-GB"/>
        </w:rPr>
        <w:t>ha</w:t>
      </w:r>
      <w:r w:rsidR="002E4E5E">
        <w:rPr>
          <w:rFonts w:ascii="Times New Roman" w:hAnsi="Times New Roman"/>
          <w:sz w:val="24"/>
          <w:lang w:val="en-GB"/>
        </w:rPr>
        <w:t>ving the following particulars:</w:t>
      </w:r>
    </w:p>
    <w:p w14:paraId="22593F1A" w14:textId="4011D3CC" w:rsidR="00561AED" w:rsidRDefault="002E4E5E" w:rsidP="00336896">
      <w:pPr>
        <w:spacing w:after="240"/>
        <w:ind w:left="709" w:hanging="709"/>
        <w:jc w:val="both"/>
        <w:rPr>
          <w:rFonts w:ascii="Times New Roman" w:hAnsi="Times New Roman"/>
          <w:sz w:val="24"/>
          <w:lang w:val="en-GB"/>
        </w:rPr>
      </w:pPr>
      <w:r>
        <w:rPr>
          <w:rFonts w:ascii="Times New Roman" w:hAnsi="Times New Roman"/>
          <w:sz w:val="24"/>
          <w:lang w:val="en-GB"/>
        </w:rPr>
        <w:tab/>
      </w:r>
      <w:r w:rsidR="00561AED" w:rsidRPr="00D26BA4">
        <w:rPr>
          <w:rFonts w:ascii="Times New Roman" w:hAnsi="Times New Roman"/>
          <w:sz w:val="24"/>
          <w:lang w:val="en-GB"/>
        </w:rPr>
        <w:t xml:space="preserve">Incorporation Certificate: </w:t>
      </w:r>
      <w:r w:rsidR="00561AED" w:rsidRPr="00D26BA4">
        <w:rPr>
          <w:rFonts w:ascii="Times New Roman" w:hAnsi="Times New Roman"/>
          <w:sz w:val="24"/>
          <w:lang w:val="en-GB"/>
        </w:rPr>
        <w:tab/>
        <w:t>No. [@]</w:t>
      </w:r>
    </w:p>
    <w:p w14:paraId="444B73AC" w14:textId="77777777" w:rsidR="00561AED" w:rsidRDefault="00561AED" w:rsidP="00561AED">
      <w:pPr>
        <w:tabs>
          <w:tab w:val="left" w:pos="3402"/>
        </w:tabs>
        <w:ind w:left="3402" w:hanging="2682"/>
        <w:jc w:val="both"/>
        <w:rPr>
          <w:rFonts w:ascii="Times New Roman" w:hAnsi="Times New Roman"/>
          <w:sz w:val="24"/>
          <w:lang w:val="en-GB"/>
        </w:rPr>
      </w:pPr>
      <w:r w:rsidRPr="00D26BA4">
        <w:rPr>
          <w:rFonts w:ascii="Times New Roman" w:hAnsi="Times New Roman"/>
          <w:sz w:val="24"/>
          <w:lang w:val="en-GB"/>
        </w:rPr>
        <w:t xml:space="preserve">Head office address: </w:t>
      </w:r>
      <w:r w:rsidRPr="00D26BA4">
        <w:rPr>
          <w:rFonts w:ascii="Times New Roman" w:hAnsi="Times New Roman"/>
          <w:sz w:val="24"/>
          <w:lang w:val="en-GB"/>
        </w:rPr>
        <w:tab/>
        <w:t>No. [@]</w:t>
      </w:r>
    </w:p>
    <w:p w14:paraId="5470080A" w14:textId="77777777" w:rsidR="00561AED" w:rsidRDefault="00561AED" w:rsidP="00561AED">
      <w:pPr>
        <w:tabs>
          <w:tab w:val="left" w:pos="3402"/>
        </w:tabs>
        <w:ind w:left="3402" w:hanging="2682"/>
        <w:jc w:val="both"/>
        <w:rPr>
          <w:rFonts w:ascii="Times New Roman" w:hAnsi="Times New Roman"/>
          <w:sz w:val="24"/>
          <w:lang w:val="en-GB"/>
        </w:rPr>
      </w:pPr>
      <w:r w:rsidRPr="00D26BA4">
        <w:rPr>
          <w:rFonts w:ascii="Times New Roman" w:hAnsi="Times New Roman"/>
          <w:sz w:val="24"/>
          <w:lang w:val="en-GB"/>
        </w:rPr>
        <w:t>Represented by:</w:t>
      </w:r>
      <w:r w:rsidRPr="00D26BA4">
        <w:rPr>
          <w:rFonts w:ascii="Times New Roman" w:hAnsi="Times New Roman"/>
          <w:sz w:val="24"/>
          <w:lang w:val="en-GB"/>
        </w:rPr>
        <w:tab/>
        <w:t>[@]</w:t>
      </w:r>
    </w:p>
    <w:p w14:paraId="0A7DAFBA" w14:textId="77777777" w:rsidR="00561AED" w:rsidRDefault="00561AED" w:rsidP="00561AED">
      <w:pPr>
        <w:tabs>
          <w:tab w:val="left" w:pos="3402"/>
        </w:tabs>
        <w:ind w:left="3402" w:hanging="2682"/>
        <w:jc w:val="both"/>
        <w:rPr>
          <w:rFonts w:ascii="Times New Roman" w:hAnsi="Times New Roman"/>
          <w:sz w:val="24"/>
        </w:rPr>
      </w:pPr>
      <w:r w:rsidRPr="00D26BA4">
        <w:rPr>
          <w:rFonts w:ascii="Times New Roman" w:hAnsi="Times New Roman"/>
          <w:sz w:val="24"/>
          <w:lang w:val="en-GB"/>
        </w:rPr>
        <w:t xml:space="preserve">Position: </w:t>
      </w:r>
      <w:bookmarkStart w:id="9" w:name="_GoBack"/>
      <w:bookmarkEnd w:id="9"/>
      <w:r w:rsidRPr="00D26BA4">
        <w:rPr>
          <w:rFonts w:ascii="Times New Roman" w:hAnsi="Times New Roman"/>
          <w:sz w:val="24"/>
          <w:lang w:val="en-GB"/>
        </w:rPr>
        <w:tab/>
      </w:r>
      <w:r w:rsidRPr="00D26BA4">
        <w:rPr>
          <w:rFonts w:ascii="Times New Roman" w:hAnsi="Times New Roman"/>
          <w:sz w:val="24"/>
        </w:rPr>
        <w:t>[@]</w:t>
      </w:r>
    </w:p>
    <w:p w14:paraId="288A8335" w14:textId="0CB426CE" w:rsidR="00FB57D4" w:rsidRDefault="00FB57D4" w:rsidP="00561AED">
      <w:pPr>
        <w:spacing w:after="240"/>
        <w:ind w:left="720"/>
        <w:jc w:val="both"/>
        <w:rPr>
          <w:rFonts w:ascii="Times New Roman" w:hAnsi="Times New Roman"/>
          <w:sz w:val="24"/>
          <w:lang w:val="en-GB"/>
        </w:rPr>
      </w:pPr>
      <w:r w:rsidRPr="00D26BA4">
        <w:rPr>
          <w:rFonts w:ascii="Times New Roman" w:hAnsi="Times New Roman"/>
          <w:sz w:val="24"/>
          <w:lang w:val="en-GB"/>
        </w:rPr>
        <w:t>(</w:t>
      </w:r>
      <w:proofErr w:type="gramStart"/>
      <w:r w:rsidRPr="00D26BA4">
        <w:rPr>
          <w:rFonts w:ascii="Times New Roman" w:hAnsi="Times New Roman"/>
          <w:sz w:val="24"/>
          <w:lang w:val="en-GB"/>
        </w:rPr>
        <w:t>hereinafter</w:t>
      </w:r>
      <w:proofErr w:type="gramEnd"/>
      <w:r w:rsidRPr="00D26BA4">
        <w:rPr>
          <w:rFonts w:ascii="Times New Roman" w:hAnsi="Times New Roman"/>
          <w:sz w:val="24"/>
          <w:lang w:val="en-GB"/>
        </w:rPr>
        <w:t xml:space="preserve"> referred to as “</w:t>
      </w:r>
      <w:del w:id="10" w:author="Thuya" w:date="2015-12-16T11:03:00Z">
        <w:r w:rsidRPr="00D26BA4" w:rsidDel="00557C73">
          <w:rPr>
            <w:rFonts w:ascii="Times New Roman" w:hAnsi="Times New Roman"/>
            <w:b/>
            <w:bCs/>
            <w:sz w:val="24"/>
            <w:lang w:val="en-GB"/>
          </w:rPr>
          <w:delText>MFI</w:delText>
        </w:r>
      </w:del>
      <w:ins w:id="11" w:author="Thuya" w:date="2015-12-16T11:03:00Z">
        <w:r w:rsidR="00557C73">
          <w:rPr>
            <w:rFonts w:ascii="Times New Roman" w:hAnsi="Times New Roman"/>
            <w:b/>
            <w:bCs/>
            <w:sz w:val="24"/>
            <w:lang w:val="en-GB"/>
          </w:rPr>
          <w:t>DCL</w:t>
        </w:r>
      </w:ins>
      <w:r w:rsidRPr="00D26BA4">
        <w:rPr>
          <w:rFonts w:ascii="Times New Roman" w:hAnsi="Times New Roman"/>
          <w:sz w:val="24"/>
          <w:lang w:val="en-GB"/>
        </w:rPr>
        <w:t>”)</w:t>
      </w:r>
    </w:p>
    <w:p w14:paraId="5B662DD4" w14:textId="77777777" w:rsidR="001F0426" w:rsidRDefault="001F0426" w:rsidP="001F0426">
      <w:pPr>
        <w:spacing w:after="240"/>
        <w:jc w:val="both"/>
        <w:rPr>
          <w:rFonts w:ascii="Times New Roman" w:hAnsi="Times New Roman"/>
          <w:sz w:val="24"/>
          <w:lang w:val="en-GB"/>
        </w:rPr>
      </w:pPr>
      <w:r>
        <w:rPr>
          <w:rFonts w:ascii="Times New Roman" w:hAnsi="Times New Roman"/>
          <w:sz w:val="24"/>
          <w:lang w:val="en-GB"/>
        </w:rPr>
        <w:t>And</w:t>
      </w:r>
    </w:p>
    <w:p w14:paraId="640F0744" w14:textId="15E5F5B2" w:rsidR="00FB57D4" w:rsidRPr="00CE0761" w:rsidRDefault="00FB57D4" w:rsidP="00FD259C">
      <w:pPr>
        <w:numPr>
          <w:ilvl w:val="0"/>
          <w:numId w:val="3"/>
        </w:numPr>
        <w:tabs>
          <w:tab w:val="clear" w:pos="1080"/>
        </w:tabs>
        <w:spacing w:after="240"/>
        <w:ind w:left="709" w:hanging="709"/>
        <w:jc w:val="both"/>
        <w:rPr>
          <w:rFonts w:ascii="Times New Roman" w:hAnsi="Times New Roman"/>
          <w:bCs/>
          <w:sz w:val="24"/>
          <w:lang w:val="en-GB"/>
        </w:rPr>
      </w:pPr>
      <w:r w:rsidRPr="00D26BA4">
        <w:rPr>
          <w:rFonts w:ascii="Times New Roman" w:hAnsi="Times New Roman"/>
          <w:b/>
          <w:bCs/>
          <w:sz w:val="24"/>
          <w:lang w:val="en-GB"/>
        </w:rPr>
        <w:t>LGC</w:t>
      </w:r>
      <w:ins w:id="12" w:author="Thuya" w:date="2015-12-16T11:04:00Z">
        <w:r w:rsidR="00D67E30">
          <w:rPr>
            <w:rFonts w:ascii="Times New Roman" w:hAnsi="Times New Roman"/>
            <w:b/>
            <w:bCs/>
            <w:sz w:val="24"/>
            <w:lang w:val="en-GB"/>
          </w:rPr>
          <w:t xml:space="preserve"> Lead Generating Company</w:t>
        </w:r>
      </w:ins>
      <w:r w:rsidRPr="00D26BA4">
        <w:rPr>
          <w:rFonts w:ascii="Times New Roman" w:hAnsi="Times New Roman"/>
          <w:sz w:val="24"/>
          <w:lang w:val="en-GB"/>
        </w:rPr>
        <w:t xml:space="preserve">, a company duly established and operating under the laws of </w:t>
      </w:r>
      <w:ins w:id="13" w:author="Thuya" w:date="2015-12-10T15:20:00Z">
        <w:r w:rsidR="00F31659">
          <w:rPr>
            <w:rFonts w:ascii="Times New Roman" w:hAnsi="Times New Roman"/>
            <w:sz w:val="24"/>
            <w:lang w:val="en-GB"/>
          </w:rPr>
          <w:t>the Republic of the Union of Myanmar</w:t>
        </w:r>
      </w:ins>
      <w:del w:id="14" w:author="Thuya" w:date="2015-12-10T15:20:00Z">
        <w:r w:rsidRPr="00D26BA4" w:rsidDel="00F31659">
          <w:rPr>
            <w:rFonts w:ascii="Times New Roman" w:hAnsi="Times New Roman"/>
            <w:sz w:val="24"/>
            <w:lang w:val="en-GB"/>
          </w:rPr>
          <w:delText>Vietnam</w:delText>
        </w:r>
      </w:del>
      <w:r w:rsidRPr="00D26BA4">
        <w:rPr>
          <w:rFonts w:ascii="Times New Roman" w:hAnsi="Times New Roman"/>
          <w:sz w:val="24"/>
          <w:lang w:val="en-GB"/>
        </w:rPr>
        <w:t xml:space="preserve"> having the following particulars:</w:t>
      </w:r>
    </w:p>
    <w:p w14:paraId="40E230ED" w14:textId="77777777" w:rsidR="00CE0761" w:rsidRDefault="00CE0761" w:rsidP="00CE0761">
      <w:pPr>
        <w:tabs>
          <w:tab w:val="left" w:pos="3402"/>
        </w:tabs>
        <w:ind w:left="3402" w:hanging="2682"/>
        <w:jc w:val="both"/>
        <w:rPr>
          <w:rFonts w:ascii="Times New Roman" w:hAnsi="Times New Roman"/>
          <w:sz w:val="24"/>
          <w:lang w:val="en-GB"/>
        </w:rPr>
      </w:pPr>
      <w:r w:rsidRPr="00D26BA4">
        <w:rPr>
          <w:rFonts w:ascii="Times New Roman" w:hAnsi="Times New Roman"/>
          <w:sz w:val="24"/>
          <w:lang w:val="en-GB"/>
        </w:rPr>
        <w:t xml:space="preserve">Incorporation Certificate: </w:t>
      </w:r>
      <w:r w:rsidRPr="00D26BA4">
        <w:rPr>
          <w:rFonts w:ascii="Times New Roman" w:hAnsi="Times New Roman"/>
          <w:sz w:val="24"/>
          <w:lang w:val="en-GB"/>
        </w:rPr>
        <w:tab/>
        <w:t>No. [@]</w:t>
      </w:r>
    </w:p>
    <w:p w14:paraId="65C9A230" w14:textId="77777777" w:rsidR="00CE0761" w:rsidRDefault="00CE0761" w:rsidP="00CE0761">
      <w:pPr>
        <w:tabs>
          <w:tab w:val="left" w:pos="3402"/>
        </w:tabs>
        <w:ind w:left="3402" w:hanging="2682"/>
        <w:jc w:val="both"/>
        <w:rPr>
          <w:rFonts w:ascii="Times New Roman" w:hAnsi="Times New Roman"/>
          <w:sz w:val="24"/>
          <w:lang w:val="en-GB"/>
        </w:rPr>
      </w:pPr>
      <w:r w:rsidRPr="00D26BA4">
        <w:rPr>
          <w:rFonts w:ascii="Times New Roman" w:hAnsi="Times New Roman"/>
          <w:sz w:val="24"/>
          <w:lang w:val="en-GB"/>
        </w:rPr>
        <w:t xml:space="preserve">Head office address: </w:t>
      </w:r>
      <w:r w:rsidRPr="00D26BA4">
        <w:rPr>
          <w:rFonts w:ascii="Times New Roman" w:hAnsi="Times New Roman"/>
          <w:sz w:val="24"/>
          <w:lang w:val="en-GB"/>
        </w:rPr>
        <w:tab/>
        <w:t>No. [@]</w:t>
      </w:r>
    </w:p>
    <w:p w14:paraId="15C56E99" w14:textId="77777777" w:rsidR="00CE0761" w:rsidRDefault="00CE0761" w:rsidP="00CE0761">
      <w:pPr>
        <w:tabs>
          <w:tab w:val="left" w:pos="3402"/>
        </w:tabs>
        <w:ind w:left="3402" w:hanging="2682"/>
        <w:jc w:val="both"/>
        <w:rPr>
          <w:rFonts w:ascii="Times New Roman" w:hAnsi="Times New Roman"/>
          <w:sz w:val="24"/>
          <w:lang w:val="en-GB"/>
        </w:rPr>
      </w:pPr>
      <w:r w:rsidRPr="00D26BA4">
        <w:rPr>
          <w:rFonts w:ascii="Times New Roman" w:hAnsi="Times New Roman"/>
          <w:sz w:val="24"/>
          <w:lang w:val="en-GB"/>
        </w:rPr>
        <w:t>Represented by:</w:t>
      </w:r>
      <w:r w:rsidRPr="00D26BA4">
        <w:rPr>
          <w:rFonts w:ascii="Times New Roman" w:hAnsi="Times New Roman"/>
          <w:sz w:val="24"/>
          <w:lang w:val="en-GB"/>
        </w:rPr>
        <w:tab/>
        <w:t>[@]</w:t>
      </w:r>
    </w:p>
    <w:p w14:paraId="30788595" w14:textId="77777777" w:rsidR="00CE0761" w:rsidRDefault="00CE0761" w:rsidP="00CE0761">
      <w:pPr>
        <w:tabs>
          <w:tab w:val="left" w:pos="3402"/>
        </w:tabs>
        <w:ind w:left="3402" w:hanging="2682"/>
        <w:jc w:val="both"/>
        <w:rPr>
          <w:rFonts w:ascii="Times New Roman" w:hAnsi="Times New Roman"/>
          <w:sz w:val="24"/>
        </w:rPr>
      </w:pPr>
      <w:r w:rsidRPr="00D26BA4">
        <w:rPr>
          <w:rFonts w:ascii="Times New Roman" w:hAnsi="Times New Roman"/>
          <w:sz w:val="24"/>
          <w:lang w:val="en-GB"/>
        </w:rPr>
        <w:t xml:space="preserve">Position: </w:t>
      </w:r>
      <w:r w:rsidRPr="00D26BA4">
        <w:rPr>
          <w:rFonts w:ascii="Times New Roman" w:hAnsi="Times New Roman"/>
          <w:sz w:val="24"/>
          <w:lang w:val="en-GB"/>
        </w:rPr>
        <w:tab/>
      </w:r>
      <w:r w:rsidRPr="00D26BA4">
        <w:rPr>
          <w:rFonts w:ascii="Times New Roman" w:hAnsi="Times New Roman"/>
          <w:sz w:val="24"/>
        </w:rPr>
        <w:t>[@]</w:t>
      </w:r>
    </w:p>
    <w:p w14:paraId="73564351" w14:textId="272A5526" w:rsidR="00CE0761" w:rsidRDefault="00CE0761" w:rsidP="00CE0761">
      <w:pPr>
        <w:spacing w:after="240"/>
        <w:ind w:left="720"/>
        <w:jc w:val="both"/>
        <w:rPr>
          <w:rFonts w:ascii="Times New Roman" w:hAnsi="Times New Roman"/>
          <w:sz w:val="24"/>
          <w:lang w:val="en-GB"/>
        </w:rPr>
      </w:pPr>
      <w:r w:rsidRPr="00D26BA4">
        <w:rPr>
          <w:rFonts w:ascii="Times New Roman" w:hAnsi="Times New Roman"/>
          <w:sz w:val="24"/>
          <w:lang w:val="en-GB"/>
        </w:rPr>
        <w:t>(</w:t>
      </w:r>
      <w:proofErr w:type="gramStart"/>
      <w:r w:rsidRPr="00D26BA4">
        <w:rPr>
          <w:rFonts w:ascii="Times New Roman" w:hAnsi="Times New Roman"/>
          <w:sz w:val="24"/>
          <w:lang w:val="en-GB"/>
        </w:rPr>
        <w:t>hereinafter</w:t>
      </w:r>
      <w:proofErr w:type="gramEnd"/>
      <w:r w:rsidRPr="00D26BA4">
        <w:rPr>
          <w:rFonts w:ascii="Times New Roman" w:hAnsi="Times New Roman"/>
          <w:sz w:val="24"/>
          <w:lang w:val="en-GB"/>
        </w:rPr>
        <w:t xml:space="preserve"> referred to as “</w:t>
      </w:r>
      <w:r>
        <w:rPr>
          <w:rFonts w:ascii="Times New Roman" w:hAnsi="Times New Roman"/>
          <w:b/>
          <w:bCs/>
          <w:sz w:val="24"/>
          <w:lang w:val="en-GB"/>
        </w:rPr>
        <w:t>LGC</w:t>
      </w:r>
      <w:r w:rsidRPr="00D26BA4">
        <w:rPr>
          <w:rFonts w:ascii="Times New Roman" w:hAnsi="Times New Roman"/>
          <w:sz w:val="24"/>
          <w:lang w:val="en-GB"/>
        </w:rPr>
        <w:t>”)</w:t>
      </w:r>
    </w:p>
    <w:p w14:paraId="6243869C" w14:textId="76415FC9" w:rsidR="0052036C" w:rsidRDefault="001F0426" w:rsidP="0052036C">
      <w:pPr>
        <w:spacing w:after="240"/>
        <w:jc w:val="both"/>
        <w:rPr>
          <w:rFonts w:ascii="Times New Roman" w:hAnsi="Times New Roman"/>
          <w:sz w:val="24"/>
          <w:lang w:val="en-GB"/>
        </w:rPr>
      </w:pPr>
      <w:del w:id="15" w:author="Thuya" w:date="2015-12-16T11:03:00Z">
        <w:r w:rsidDel="00557C73">
          <w:rPr>
            <w:rFonts w:ascii="Times New Roman" w:hAnsi="Times New Roman"/>
            <w:sz w:val="24"/>
            <w:lang w:val="en-GB"/>
          </w:rPr>
          <w:delText>MFI</w:delText>
        </w:r>
      </w:del>
      <w:ins w:id="16" w:author="Thuya" w:date="2015-12-16T11:03:00Z">
        <w:r w:rsidR="00557C73">
          <w:rPr>
            <w:rFonts w:ascii="Times New Roman" w:hAnsi="Times New Roman"/>
            <w:sz w:val="24"/>
            <w:lang w:val="en-GB"/>
          </w:rPr>
          <w:t>DCL</w:t>
        </w:r>
      </w:ins>
      <w:r>
        <w:rPr>
          <w:rFonts w:ascii="Times New Roman" w:hAnsi="Times New Roman"/>
          <w:sz w:val="24"/>
          <w:lang w:val="en-GB"/>
        </w:rPr>
        <w:t xml:space="preserve"> and </w:t>
      </w:r>
      <w:r w:rsidR="00FB57D4" w:rsidRPr="00D26BA4">
        <w:rPr>
          <w:rFonts w:ascii="Times New Roman" w:hAnsi="Times New Roman"/>
          <w:sz w:val="24"/>
          <w:lang w:val="en-GB"/>
        </w:rPr>
        <w:t>LGC herein referred to as the “</w:t>
      </w:r>
      <w:r w:rsidR="00FB57D4" w:rsidRPr="00D26BA4">
        <w:rPr>
          <w:rFonts w:ascii="Times New Roman" w:hAnsi="Times New Roman"/>
          <w:b/>
          <w:sz w:val="24"/>
          <w:lang w:val="en-GB"/>
        </w:rPr>
        <w:t>Party</w:t>
      </w:r>
      <w:r w:rsidR="00FB57D4" w:rsidRPr="00D26BA4">
        <w:rPr>
          <w:rFonts w:ascii="Times New Roman" w:hAnsi="Times New Roman"/>
          <w:sz w:val="24"/>
          <w:lang w:val="en-GB"/>
        </w:rPr>
        <w:t>” separately and the “</w:t>
      </w:r>
      <w:r w:rsidR="00FB57D4" w:rsidRPr="00D26BA4">
        <w:rPr>
          <w:rFonts w:ascii="Times New Roman" w:hAnsi="Times New Roman"/>
          <w:b/>
          <w:sz w:val="24"/>
          <w:lang w:val="en-GB"/>
        </w:rPr>
        <w:t>Parties</w:t>
      </w:r>
      <w:r w:rsidR="00FB57D4" w:rsidRPr="00D26BA4">
        <w:rPr>
          <w:rFonts w:ascii="Times New Roman" w:hAnsi="Times New Roman"/>
          <w:sz w:val="24"/>
          <w:lang w:val="en-GB"/>
        </w:rPr>
        <w:t>” collectively.</w:t>
      </w:r>
      <w:bookmarkStart w:id="17" w:name="_Toc353163265"/>
    </w:p>
    <w:p w14:paraId="52B53CD0" w14:textId="77777777" w:rsidR="00FB57D4" w:rsidRDefault="00FB57D4" w:rsidP="00FD259C">
      <w:pPr>
        <w:spacing w:after="240"/>
        <w:rPr>
          <w:rFonts w:ascii="Times New Roman" w:hAnsi="Times New Roman"/>
          <w:b/>
          <w:sz w:val="24"/>
          <w:lang w:val="en-GB"/>
        </w:rPr>
      </w:pPr>
      <w:r w:rsidRPr="00D26BA4">
        <w:rPr>
          <w:rFonts w:ascii="Times New Roman" w:hAnsi="Times New Roman"/>
          <w:b/>
          <w:sz w:val="24"/>
          <w:lang w:val="en-GB"/>
        </w:rPr>
        <w:t>WHEREAS:</w:t>
      </w:r>
      <w:bookmarkEnd w:id="17"/>
    </w:p>
    <w:p w14:paraId="06085BBB" w14:textId="49160658" w:rsidR="00FB57D4" w:rsidRPr="00CE0761" w:rsidRDefault="00FB57D4" w:rsidP="00FD259C">
      <w:pPr>
        <w:numPr>
          <w:ilvl w:val="0"/>
          <w:numId w:val="1"/>
        </w:numPr>
        <w:tabs>
          <w:tab w:val="clear" w:pos="1170"/>
          <w:tab w:val="num" w:pos="713"/>
        </w:tabs>
        <w:spacing w:after="240"/>
        <w:ind w:left="713" w:hanging="744"/>
        <w:jc w:val="both"/>
        <w:rPr>
          <w:rFonts w:ascii="Times New Roman" w:hAnsi="Times New Roman"/>
          <w:bCs/>
          <w:sz w:val="24"/>
          <w:lang w:val="en-GB"/>
        </w:rPr>
      </w:pPr>
      <w:del w:id="18" w:author="Thuya" w:date="2015-12-16T11:03:00Z">
        <w:r w:rsidRPr="00D26BA4" w:rsidDel="00557C73">
          <w:rPr>
            <w:rFonts w:ascii="Times New Roman" w:hAnsi="Times New Roman"/>
            <w:bCs/>
            <w:sz w:val="24"/>
            <w:lang w:val="en-GB"/>
          </w:rPr>
          <w:delText xml:space="preserve">MFI </w:delText>
        </w:r>
      </w:del>
      <w:ins w:id="19" w:author="Thuya" w:date="2015-12-16T11:03:00Z">
        <w:r w:rsidR="00557C73">
          <w:rPr>
            <w:rFonts w:ascii="Times New Roman" w:hAnsi="Times New Roman"/>
            <w:bCs/>
            <w:sz w:val="24"/>
            <w:lang w:val="en-GB"/>
          </w:rPr>
          <w:t>DCL</w:t>
        </w:r>
        <w:r w:rsidR="00557C73" w:rsidRPr="00D26BA4">
          <w:rPr>
            <w:rFonts w:ascii="Times New Roman" w:hAnsi="Times New Roman"/>
            <w:bCs/>
            <w:sz w:val="24"/>
            <w:lang w:val="en-GB"/>
          </w:rPr>
          <w:t xml:space="preserve"> </w:t>
        </w:r>
      </w:ins>
      <w:r w:rsidRPr="00D26BA4">
        <w:rPr>
          <w:rFonts w:ascii="Times New Roman" w:hAnsi="Times New Roman"/>
          <w:sz w:val="24"/>
          <w:lang w:val="en-GB"/>
        </w:rPr>
        <w:t xml:space="preserve">is a </w:t>
      </w:r>
      <w:r w:rsidRPr="00D26BA4">
        <w:rPr>
          <w:rFonts w:ascii="Times New Roman" w:hAnsi="Times New Roman"/>
          <w:sz w:val="24"/>
        </w:rPr>
        <w:t xml:space="preserve">form of credit institutions </w:t>
      </w:r>
      <w:r w:rsidRPr="00D26BA4">
        <w:rPr>
          <w:rFonts w:ascii="Times New Roman" w:hAnsi="Times New Roman"/>
          <w:sz w:val="24"/>
          <w:lang w:val="en-GB"/>
        </w:rPr>
        <w:t xml:space="preserve">duly established and operating in accordance with the laws of </w:t>
      </w:r>
      <w:del w:id="20" w:author="Thuya" w:date="2015-12-10T15:24:00Z">
        <w:r w:rsidRPr="00D26BA4" w:rsidDel="00E6240D">
          <w:rPr>
            <w:rFonts w:ascii="Times New Roman" w:hAnsi="Times New Roman"/>
            <w:sz w:val="24"/>
            <w:lang w:val="en-GB"/>
          </w:rPr>
          <w:delText xml:space="preserve">Vietnam </w:delText>
        </w:r>
      </w:del>
      <w:ins w:id="21" w:author="Thuya" w:date="2015-12-10T15:24:00Z">
        <w:r w:rsidR="00E6240D">
          <w:rPr>
            <w:rFonts w:ascii="Times New Roman" w:hAnsi="Times New Roman"/>
            <w:sz w:val="24"/>
            <w:lang w:val="en-GB"/>
          </w:rPr>
          <w:t>the Republic of the Union of Myanmar</w:t>
        </w:r>
        <w:r w:rsidR="00E6240D" w:rsidRPr="00D26BA4">
          <w:rPr>
            <w:rFonts w:ascii="Times New Roman" w:hAnsi="Times New Roman"/>
            <w:sz w:val="24"/>
            <w:lang w:val="en-GB"/>
          </w:rPr>
          <w:t xml:space="preserve"> </w:t>
        </w:r>
      </w:ins>
      <w:r w:rsidRPr="00D26BA4">
        <w:rPr>
          <w:rFonts w:ascii="Times New Roman" w:hAnsi="Times New Roman"/>
          <w:sz w:val="24"/>
          <w:lang w:val="en-GB"/>
        </w:rPr>
        <w:t xml:space="preserve">under the Establishment and operation license of microfinance institution issued by the </w:t>
      </w:r>
      <w:del w:id="22" w:author="Thuya" w:date="2015-12-10T15:24:00Z">
        <w:r w:rsidRPr="00D26BA4" w:rsidDel="00E6240D">
          <w:rPr>
            <w:rFonts w:ascii="Times New Roman" w:hAnsi="Times New Roman"/>
            <w:sz w:val="24"/>
            <w:lang w:val="en-GB"/>
          </w:rPr>
          <w:delText>State Bank of Vietnam</w:delText>
        </w:r>
      </w:del>
      <w:ins w:id="23" w:author="Thuya" w:date="2015-12-10T15:24:00Z">
        <w:r w:rsidR="00E6240D">
          <w:rPr>
            <w:rFonts w:ascii="Times New Roman" w:hAnsi="Times New Roman"/>
            <w:sz w:val="24"/>
            <w:lang w:val="en-GB"/>
          </w:rPr>
          <w:t>Myanmar Micro Finance Supervisory Board</w:t>
        </w:r>
      </w:ins>
      <w:r w:rsidRPr="00D26BA4">
        <w:rPr>
          <w:rFonts w:ascii="Times New Roman" w:hAnsi="Times New Roman"/>
          <w:sz w:val="24"/>
        </w:rPr>
        <w:t>.</w:t>
      </w:r>
    </w:p>
    <w:p w14:paraId="4F954767" w14:textId="7D26F11E" w:rsidR="00FB57D4" w:rsidRDefault="00FB57D4" w:rsidP="001F0426">
      <w:pPr>
        <w:numPr>
          <w:ilvl w:val="0"/>
          <w:numId w:val="1"/>
        </w:numPr>
        <w:tabs>
          <w:tab w:val="clear" w:pos="1170"/>
          <w:tab w:val="num" w:pos="713"/>
        </w:tabs>
        <w:spacing w:after="240"/>
        <w:ind w:left="713" w:hanging="744"/>
        <w:jc w:val="both"/>
        <w:rPr>
          <w:rFonts w:ascii="Times New Roman" w:hAnsi="Times New Roman"/>
          <w:sz w:val="24"/>
          <w:lang w:val="en-GB"/>
        </w:rPr>
      </w:pPr>
      <w:r w:rsidRPr="00D26BA4">
        <w:rPr>
          <w:rFonts w:ascii="Times New Roman" w:hAnsi="Times New Roman"/>
          <w:sz w:val="24"/>
          <w:lang w:val="en-GB"/>
        </w:rPr>
        <w:t>LGC is</w:t>
      </w:r>
      <w:r w:rsidRPr="00D26BA4">
        <w:rPr>
          <w:rFonts w:ascii="Times New Roman" w:hAnsi="Times New Roman"/>
          <w:sz w:val="24"/>
        </w:rPr>
        <w:t xml:space="preserve"> a one-member limited liability company engaging in </w:t>
      </w:r>
      <w:r w:rsidR="001F0426" w:rsidRPr="00D26BA4">
        <w:rPr>
          <w:rFonts w:ascii="Times New Roman" w:hAnsi="Times New Roman"/>
          <w:sz w:val="24"/>
        </w:rPr>
        <w:t xml:space="preserve">finance consultancy </w:t>
      </w:r>
      <w:r w:rsidR="001F0426">
        <w:rPr>
          <w:rFonts w:ascii="Times New Roman" w:hAnsi="Times New Roman"/>
          <w:sz w:val="24"/>
        </w:rPr>
        <w:t xml:space="preserve">service </w:t>
      </w:r>
      <w:r w:rsidRPr="00D26BA4">
        <w:rPr>
          <w:rFonts w:ascii="Times New Roman" w:hAnsi="Times New Roman"/>
          <w:color w:val="000000"/>
          <w:sz w:val="24"/>
        </w:rPr>
        <w:t xml:space="preserve">with 100% foreign investment capital </w:t>
      </w:r>
      <w:r w:rsidRPr="00D26BA4">
        <w:rPr>
          <w:rFonts w:ascii="Times New Roman" w:hAnsi="Times New Roman"/>
          <w:sz w:val="24"/>
        </w:rPr>
        <w:t xml:space="preserve">duly established and operating in accordance with the laws of </w:t>
      </w:r>
      <w:del w:id="24" w:author="Thuya" w:date="2015-12-10T15:25:00Z">
        <w:r w:rsidRPr="00D26BA4" w:rsidDel="00E6240D">
          <w:rPr>
            <w:rFonts w:ascii="Times New Roman" w:hAnsi="Times New Roman"/>
            <w:sz w:val="24"/>
          </w:rPr>
          <w:delText xml:space="preserve">Vietnam </w:delText>
        </w:r>
      </w:del>
      <w:ins w:id="25" w:author="Thuya" w:date="2015-12-10T15:25:00Z">
        <w:r w:rsidR="00E6240D">
          <w:rPr>
            <w:rFonts w:ascii="Times New Roman" w:hAnsi="Times New Roman"/>
            <w:sz w:val="24"/>
          </w:rPr>
          <w:t>the Republic of the Union of Myanmar</w:t>
        </w:r>
        <w:r w:rsidR="00E6240D" w:rsidRPr="00D26BA4">
          <w:rPr>
            <w:rFonts w:ascii="Times New Roman" w:hAnsi="Times New Roman"/>
            <w:sz w:val="24"/>
          </w:rPr>
          <w:t xml:space="preserve"> </w:t>
        </w:r>
      </w:ins>
      <w:r w:rsidRPr="00D26BA4">
        <w:rPr>
          <w:rFonts w:ascii="Times New Roman" w:hAnsi="Times New Roman"/>
          <w:sz w:val="24"/>
        </w:rPr>
        <w:t xml:space="preserve">under </w:t>
      </w:r>
      <w:r w:rsidRPr="00D26BA4">
        <w:rPr>
          <w:rFonts w:ascii="Times New Roman" w:hAnsi="Times New Roman"/>
          <w:color w:val="000000"/>
          <w:sz w:val="24"/>
        </w:rPr>
        <w:t xml:space="preserve">the </w:t>
      </w:r>
      <w:del w:id="26" w:author="Thuya" w:date="2015-12-10T15:25:00Z">
        <w:r w:rsidRPr="00D26BA4" w:rsidDel="00E6240D">
          <w:rPr>
            <w:rFonts w:ascii="Times New Roman" w:hAnsi="Times New Roman"/>
            <w:color w:val="000000"/>
            <w:sz w:val="24"/>
          </w:rPr>
          <w:delText xml:space="preserve">Investment </w:delText>
        </w:r>
      </w:del>
      <w:ins w:id="27" w:author="Thuya" w:date="2015-12-10T15:25:00Z">
        <w:r w:rsidR="00E6240D">
          <w:rPr>
            <w:rFonts w:ascii="Times New Roman" w:hAnsi="Times New Roman"/>
            <w:color w:val="000000"/>
            <w:sz w:val="24"/>
          </w:rPr>
          <w:t>Company</w:t>
        </w:r>
        <w:r w:rsidR="00E6240D" w:rsidRPr="00D26BA4">
          <w:rPr>
            <w:rFonts w:ascii="Times New Roman" w:hAnsi="Times New Roman"/>
            <w:color w:val="000000"/>
            <w:sz w:val="24"/>
          </w:rPr>
          <w:t xml:space="preserve"> </w:t>
        </w:r>
      </w:ins>
      <w:r w:rsidRPr="00D26BA4">
        <w:rPr>
          <w:rFonts w:ascii="Times New Roman" w:hAnsi="Times New Roman"/>
          <w:color w:val="000000"/>
          <w:sz w:val="24"/>
        </w:rPr>
        <w:t>Certificate issued by t</w:t>
      </w:r>
      <w:r w:rsidRPr="00D26BA4">
        <w:rPr>
          <w:rFonts w:ascii="Times New Roman" w:hAnsi="Times New Roman"/>
          <w:iCs/>
          <w:color w:val="000000"/>
          <w:sz w:val="24"/>
        </w:rPr>
        <w:t xml:space="preserve">he </w:t>
      </w:r>
      <w:del w:id="28" w:author="Thuya" w:date="2015-12-10T15:25:00Z">
        <w:r w:rsidRPr="00D26BA4" w:rsidDel="00E6240D">
          <w:rPr>
            <w:rFonts w:ascii="Times New Roman" w:hAnsi="Times New Roman"/>
            <w:iCs/>
            <w:color w:val="000000"/>
            <w:sz w:val="24"/>
          </w:rPr>
          <w:delText>Department of Planning and Investment</w:delText>
        </w:r>
      </w:del>
      <w:ins w:id="29" w:author="Thuya" w:date="2015-12-10T15:25:00Z">
        <w:r w:rsidR="00E6240D">
          <w:rPr>
            <w:rFonts w:ascii="Times New Roman" w:hAnsi="Times New Roman"/>
            <w:iCs/>
            <w:color w:val="000000"/>
            <w:sz w:val="24"/>
          </w:rPr>
          <w:t xml:space="preserve"> Directorate of Investment and Company Administration</w:t>
        </w:r>
      </w:ins>
      <w:r w:rsidRPr="00D26BA4">
        <w:rPr>
          <w:rFonts w:ascii="Times New Roman" w:hAnsi="Times New Roman"/>
          <w:sz w:val="24"/>
          <w:lang w:val="en-GB"/>
        </w:rPr>
        <w:t>.</w:t>
      </w:r>
    </w:p>
    <w:p w14:paraId="55429213" w14:textId="104CFA79" w:rsidR="00FB57D4" w:rsidRPr="00B57297" w:rsidRDefault="001F0426" w:rsidP="00FD259C">
      <w:pPr>
        <w:numPr>
          <w:ilvl w:val="0"/>
          <w:numId w:val="1"/>
        </w:numPr>
        <w:tabs>
          <w:tab w:val="clear" w:pos="1170"/>
          <w:tab w:val="num" w:pos="713"/>
        </w:tabs>
        <w:spacing w:after="240"/>
        <w:ind w:left="713" w:hanging="744"/>
        <w:jc w:val="both"/>
        <w:rPr>
          <w:rFonts w:ascii="Times New Roman" w:hAnsi="Times New Roman"/>
          <w:b/>
          <w:sz w:val="24"/>
          <w:lang w:val="en-GB"/>
        </w:rPr>
      </w:pPr>
      <w:del w:id="30" w:author="Thuya" w:date="2015-12-16T11:03:00Z">
        <w:r w:rsidDel="00557C73">
          <w:rPr>
            <w:rFonts w:ascii="Times New Roman" w:hAnsi="Times New Roman"/>
            <w:bCs/>
            <w:sz w:val="24"/>
            <w:lang w:val="en-GB"/>
          </w:rPr>
          <w:delText>MFI</w:delText>
        </w:r>
      </w:del>
      <w:ins w:id="31" w:author="Thuya" w:date="2015-12-16T11:03:00Z">
        <w:r w:rsidR="00557C73">
          <w:rPr>
            <w:rFonts w:ascii="Times New Roman" w:hAnsi="Times New Roman"/>
            <w:bCs/>
            <w:sz w:val="24"/>
            <w:lang w:val="en-GB"/>
          </w:rPr>
          <w:t>DCL</w:t>
        </w:r>
      </w:ins>
      <w:r>
        <w:rPr>
          <w:rFonts w:ascii="Times New Roman" w:hAnsi="Times New Roman"/>
          <w:bCs/>
          <w:sz w:val="24"/>
          <w:lang w:val="en-GB"/>
        </w:rPr>
        <w:t xml:space="preserve"> and</w:t>
      </w:r>
      <w:r w:rsidR="00FB57D4" w:rsidRPr="00D26BA4">
        <w:rPr>
          <w:rFonts w:ascii="Times New Roman" w:hAnsi="Times New Roman"/>
          <w:bCs/>
          <w:sz w:val="24"/>
          <w:lang w:val="en-GB"/>
        </w:rPr>
        <w:t xml:space="preserve"> LGC are desirous to co-operate with </w:t>
      </w:r>
      <w:r w:rsidR="00FB57D4" w:rsidRPr="00D26BA4">
        <w:rPr>
          <w:rFonts w:ascii="Times New Roman" w:hAnsi="Times New Roman"/>
          <w:sz w:val="24"/>
          <w:lang w:val="en-GB"/>
        </w:rPr>
        <w:t xml:space="preserve">each other in order to assist </w:t>
      </w:r>
      <w:del w:id="32" w:author="Thuya" w:date="2015-12-16T11:03:00Z">
        <w:r w:rsidR="00FB57D4" w:rsidRPr="00D26BA4" w:rsidDel="00557C73">
          <w:rPr>
            <w:rFonts w:ascii="Times New Roman" w:hAnsi="Times New Roman"/>
            <w:sz w:val="24"/>
            <w:lang w:val="en-GB"/>
          </w:rPr>
          <w:delText>MFI</w:delText>
        </w:r>
      </w:del>
      <w:ins w:id="33" w:author="Thuya" w:date="2015-12-16T11:03:00Z">
        <w:r w:rsidR="00557C73">
          <w:rPr>
            <w:rFonts w:ascii="Times New Roman" w:hAnsi="Times New Roman"/>
            <w:sz w:val="24"/>
            <w:lang w:val="en-GB"/>
          </w:rPr>
          <w:t>DCL</w:t>
        </w:r>
      </w:ins>
      <w:r w:rsidR="00FB57D4" w:rsidRPr="00D26BA4">
        <w:rPr>
          <w:rFonts w:ascii="Times New Roman" w:hAnsi="Times New Roman"/>
          <w:sz w:val="24"/>
          <w:lang w:val="en-GB"/>
        </w:rPr>
        <w:t>’s customers in approaching and using microloans effectively.</w:t>
      </w:r>
    </w:p>
    <w:p w14:paraId="4A040EEF" w14:textId="77777777" w:rsidR="00FB57D4" w:rsidRDefault="00FB57D4" w:rsidP="00FD259C">
      <w:pPr>
        <w:numPr>
          <w:ilvl w:val="0"/>
          <w:numId w:val="1"/>
        </w:numPr>
        <w:tabs>
          <w:tab w:val="clear" w:pos="1170"/>
          <w:tab w:val="num" w:pos="713"/>
        </w:tabs>
        <w:spacing w:after="240"/>
        <w:ind w:left="713" w:hanging="744"/>
        <w:jc w:val="both"/>
        <w:rPr>
          <w:rFonts w:ascii="Times New Roman" w:hAnsi="Times New Roman"/>
          <w:sz w:val="24"/>
          <w:lang w:val="en-GB"/>
        </w:rPr>
      </w:pPr>
      <w:r w:rsidRPr="00D26BA4">
        <w:rPr>
          <w:rFonts w:ascii="Times New Roman" w:hAnsi="Times New Roman"/>
          <w:sz w:val="24"/>
          <w:lang w:val="en-GB"/>
        </w:rPr>
        <w:t>The Parties agree to enter into this Agreement in order to set forth the specific terms and conditions of the business co-operation above.</w:t>
      </w:r>
    </w:p>
    <w:p w14:paraId="13DC9DCC" w14:textId="77777777" w:rsidR="00561AED" w:rsidRDefault="00FB57D4" w:rsidP="00FD259C">
      <w:pPr>
        <w:spacing w:after="240"/>
        <w:jc w:val="both"/>
        <w:rPr>
          <w:rFonts w:ascii="Times New Roman" w:hAnsi="Times New Roman"/>
          <w:b/>
          <w:sz w:val="24"/>
          <w:lang w:val="en-GB"/>
        </w:rPr>
      </w:pPr>
      <w:r w:rsidRPr="00D26BA4">
        <w:rPr>
          <w:rFonts w:ascii="Times New Roman" w:hAnsi="Times New Roman"/>
          <w:b/>
          <w:sz w:val="24"/>
          <w:lang w:val="en-GB"/>
        </w:rPr>
        <w:lastRenderedPageBreak/>
        <w:t>NOW, THEREFORE, IT IS HEREBY AGREED AS FOLLOWS:</w:t>
      </w:r>
      <w:bookmarkStart w:id="34" w:name="_Toc236707753"/>
      <w:bookmarkStart w:id="35" w:name="_Toc353284436"/>
      <w:r w:rsidR="00561AED">
        <w:rPr>
          <w:rFonts w:ascii="Times New Roman" w:hAnsi="Times New Roman"/>
          <w:b/>
          <w:sz w:val="24"/>
          <w:lang w:val="en-GB"/>
        </w:rPr>
        <w:t xml:space="preserve"> </w:t>
      </w:r>
    </w:p>
    <w:p w14:paraId="64AA1A97" w14:textId="77777777" w:rsidR="00396EF3" w:rsidRDefault="00396EF3" w:rsidP="00FD259C">
      <w:pPr>
        <w:spacing w:after="240"/>
        <w:jc w:val="both"/>
        <w:rPr>
          <w:rFonts w:ascii="Times New Roman" w:hAnsi="Times New Roman"/>
          <w:i/>
          <w:sz w:val="24"/>
          <w:lang w:val="en-GB"/>
        </w:rPr>
      </w:pPr>
    </w:p>
    <w:p w14:paraId="6CCB0412" w14:textId="77777777" w:rsidR="00396EF3" w:rsidRDefault="00396EF3" w:rsidP="00FD259C">
      <w:pPr>
        <w:spacing w:after="240"/>
        <w:jc w:val="both"/>
        <w:rPr>
          <w:rFonts w:ascii="Times New Roman" w:hAnsi="Times New Roman"/>
          <w:i/>
          <w:sz w:val="24"/>
          <w:lang w:val="en-GB"/>
        </w:rPr>
      </w:pPr>
    </w:p>
    <w:p w14:paraId="436811FD" w14:textId="77777777" w:rsidR="00396EF3" w:rsidRDefault="00396EF3" w:rsidP="00FD259C">
      <w:pPr>
        <w:spacing w:after="240"/>
        <w:jc w:val="both"/>
        <w:rPr>
          <w:rFonts w:ascii="Times New Roman" w:hAnsi="Times New Roman"/>
          <w:i/>
          <w:sz w:val="24"/>
          <w:lang w:val="en-GB"/>
        </w:rPr>
      </w:pPr>
    </w:p>
    <w:p w14:paraId="0A86DCAC" w14:textId="77777777" w:rsidR="00396EF3" w:rsidRDefault="00396EF3" w:rsidP="00FD259C">
      <w:pPr>
        <w:spacing w:after="240"/>
        <w:jc w:val="both"/>
        <w:rPr>
          <w:rFonts w:ascii="Times New Roman" w:hAnsi="Times New Roman"/>
          <w:i/>
          <w:sz w:val="24"/>
          <w:lang w:val="en-GB"/>
        </w:rPr>
      </w:pPr>
    </w:p>
    <w:p w14:paraId="72CC6A14" w14:textId="77777777" w:rsidR="00396EF3" w:rsidRPr="00FF6738" w:rsidRDefault="00396EF3" w:rsidP="00FD259C">
      <w:pPr>
        <w:spacing w:after="240"/>
        <w:jc w:val="both"/>
        <w:rPr>
          <w:rFonts w:ascii="Times New Roman" w:hAnsi="Times New Roman"/>
          <w:i/>
          <w:sz w:val="24"/>
          <w:lang w:val="en-GB"/>
        </w:rPr>
      </w:pPr>
    </w:p>
    <w:p w14:paraId="0660FDDD" w14:textId="0DFFDD4E" w:rsidR="00FB12FB" w:rsidRDefault="00297E3A" w:rsidP="001F0426">
      <w:pPr>
        <w:spacing w:after="240"/>
        <w:jc w:val="both"/>
        <w:rPr>
          <w:rFonts w:ascii="Times New Roman" w:hAnsi="Times New Roman"/>
          <w:b/>
          <w:sz w:val="24"/>
          <w:lang w:val="en-GB"/>
        </w:rPr>
      </w:pPr>
      <w:r w:rsidRPr="001F0426">
        <w:rPr>
          <w:rFonts w:ascii="Times New Roman" w:hAnsi="Times New Roman"/>
          <w:b/>
          <w:sz w:val="24"/>
          <w:lang w:val="en-GB"/>
        </w:rPr>
        <w:t>ARTICLE 1</w:t>
      </w:r>
      <w:r w:rsidR="001F0426">
        <w:rPr>
          <w:rFonts w:ascii="Times New Roman" w:hAnsi="Times New Roman"/>
          <w:b/>
          <w:sz w:val="24"/>
          <w:lang w:val="en-GB"/>
        </w:rPr>
        <w:tab/>
      </w:r>
      <w:r w:rsidR="00D26BA4" w:rsidRPr="001F0426">
        <w:rPr>
          <w:rFonts w:ascii="Times New Roman" w:hAnsi="Times New Roman"/>
          <w:b/>
          <w:sz w:val="24"/>
          <w:lang w:val="en-GB"/>
        </w:rPr>
        <w:t>:</w:t>
      </w:r>
      <w:r w:rsidR="00D43151" w:rsidRPr="001F0426">
        <w:rPr>
          <w:rFonts w:ascii="Times New Roman" w:hAnsi="Times New Roman"/>
          <w:b/>
          <w:sz w:val="24"/>
          <w:lang w:val="en-GB"/>
        </w:rPr>
        <w:tab/>
      </w:r>
      <w:r w:rsidR="00FB12FB" w:rsidRPr="001F0426">
        <w:rPr>
          <w:rFonts w:ascii="Times New Roman" w:hAnsi="Times New Roman"/>
          <w:b/>
          <w:sz w:val="24"/>
          <w:lang w:val="en-GB"/>
        </w:rPr>
        <w:t>DEFINITIONS AND INTERPRETATION</w:t>
      </w:r>
      <w:bookmarkEnd w:id="34"/>
      <w:bookmarkEnd w:id="35"/>
    </w:p>
    <w:p w14:paraId="299087D2" w14:textId="77777777" w:rsidR="00411D27" w:rsidRDefault="00411D27" w:rsidP="00FD259C">
      <w:pPr>
        <w:numPr>
          <w:ilvl w:val="1"/>
          <w:numId w:val="2"/>
        </w:numPr>
        <w:tabs>
          <w:tab w:val="clear" w:pos="719"/>
        </w:tabs>
        <w:spacing w:after="240"/>
        <w:ind w:left="709" w:hanging="740"/>
        <w:jc w:val="both"/>
        <w:rPr>
          <w:rFonts w:ascii="Times New Roman" w:hAnsi="Times New Roman"/>
          <w:sz w:val="24"/>
          <w:lang w:val="en-GB"/>
        </w:rPr>
      </w:pPr>
      <w:r w:rsidRPr="00D26BA4">
        <w:rPr>
          <w:rFonts w:ascii="Times New Roman" w:hAnsi="Times New Roman"/>
          <w:sz w:val="24"/>
          <w:lang w:val="en-GB"/>
        </w:rPr>
        <w:t>Definitions</w:t>
      </w:r>
    </w:p>
    <w:p w14:paraId="1C5759DB" w14:textId="77777777" w:rsidR="00A24486" w:rsidRDefault="00411D27" w:rsidP="00FD259C">
      <w:pPr>
        <w:spacing w:after="240"/>
        <w:ind w:left="709" w:firstLine="1"/>
        <w:jc w:val="both"/>
        <w:rPr>
          <w:rFonts w:ascii="Times New Roman" w:hAnsi="Times New Roman"/>
          <w:sz w:val="24"/>
        </w:rPr>
      </w:pPr>
      <w:r w:rsidRPr="00D26BA4">
        <w:rPr>
          <w:rFonts w:ascii="Times New Roman" w:hAnsi="Times New Roman"/>
          <w:sz w:val="24"/>
        </w:rPr>
        <w:t>In this Agreement, unless the context requires otherwise</w:t>
      </w:r>
      <w:r w:rsidRPr="00D26BA4">
        <w:rPr>
          <w:rFonts w:ascii="Times New Roman" w:hAnsi="Times New Roman"/>
          <w:spacing w:val="-2"/>
          <w:sz w:val="24"/>
          <w:lang w:val="en-GB"/>
        </w:rPr>
        <w:t>, the following terms shall be defined as follows</w:t>
      </w:r>
      <w:r w:rsidRPr="00D26BA4">
        <w:rPr>
          <w:rFonts w:ascii="Times New Roman" w:hAnsi="Times New Roman"/>
          <w:sz w:val="24"/>
        </w:rPr>
        <w:t>:</w:t>
      </w:r>
    </w:p>
    <w:p w14:paraId="604EE090" w14:textId="0F741790" w:rsidR="000C5A15" w:rsidRDefault="00336896" w:rsidP="000C5A15">
      <w:pPr>
        <w:pStyle w:val="Heading2"/>
        <w:keepNext w:val="0"/>
        <w:numPr>
          <w:ilvl w:val="2"/>
          <w:numId w:val="2"/>
        </w:numPr>
        <w:tabs>
          <w:tab w:val="clear" w:pos="688"/>
        </w:tabs>
        <w:spacing w:after="240"/>
        <w:ind w:left="1418" w:hanging="709"/>
        <w:rPr>
          <w:rFonts w:ascii="Times New Roman" w:hAnsi="Times New Roman"/>
          <w:b w:val="0"/>
          <w:sz w:val="24"/>
          <w:lang w:val="en-GB"/>
        </w:rPr>
      </w:pPr>
      <w:r w:rsidRPr="00D26BA4">
        <w:rPr>
          <w:rFonts w:ascii="Times New Roman" w:hAnsi="Times New Roman"/>
          <w:b w:val="0"/>
          <w:sz w:val="24"/>
        </w:rPr>
        <w:t xml:space="preserve"> </w:t>
      </w:r>
      <w:r w:rsidR="00150632" w:rsidRPr="00D26BA4">
        <w:rPr>
          <w:rFonts w:ascii="Times New Roman" w:hAnsi="Times New Roman"/>
          <w:b w:val="0"/>
          <w:sz w:val="24"/>
        </w:rPr>
        <w:t>“</w:t>
      </w:r>
      <w:r w:rsidR="00150632" w:rsidRPr="00D26BA4">
        <w:rPr>
          <w:rFonts w:ascii="Times New Roman" w:hAnsi="Times New Roman"/>
          <w:sz w:val="24"/>
        </w:rPr>
        <w:t>Agreement</w:t>
      </w:r>
      <w:r w:rsidR="00150632" w:rsidRPr="00D26BA4">
        <w:rPr>
          <w:rFonts w:ascii="Times New Roman" w:hAnsi="Times New Roman"/>
          <w:b w:val="0"/>
          <w:sz w:val="24"/>
        </w:rPr>
        <w:t xml:space="preserve">” means </w:t>
      </w:r>
      <w:r w:rsidR="00150632" w:rsidRPr="00D26BA4">
        <w:rPr>
          <w:rFonts w:ascii="Times New Roman" w:hAnsi="Times New Roman"/>
          <w:b w:val="0"/>
          <w:sz w:val="24"/>
          <w:lang w:val="en-GB"/>
        </w:rPr>
        <w:t xml:space="preserve">this </w:t>
      </w:r>
      <w:r w:rsidR="00377B1C">
        <w:rPr>
          <w:rFonts w:ascii="Times New Roman" w:hAnsi="Times New Roman"/>
          <w:b w:val="0"/>
          <w:sz w:val="24"/>
          <w:lang w:val="en-GB"/>
        </w:rPr>
        <w:t>Business</w:t>
      </w:r>
      <w:r w:rsidR="00150632" w:rsidRPr="00D26BA4">
        <w:rPr>
          <w:rFonts w:ascii="Times New Roman" w:hAnsi="Times New Roman"/>
          <w:b w:val="0"/>
          <w:sz w:val="24"/>
          <w:lang w:val="en-GB"/>
        </w:rPr>
        <w:t xml:space="preserve"> Cooperation Agreement on Business Cooperation and its annex or modification, if any</w:t>
      </w:r>
      <w:r w:rsidR="00FF6738">
        <w:rPr>
          <w:rFonts w:ascii="Times New Roman" w:hAnsi="Times New Roman"/>
          <w:b w:val="0"/>
          <w:sz w:val="24"/>
          <w:lang w:val="en-GB"/>
        </w:rPr>
        <w:t>.</w:t>
      </w:r>
    </w:p>
    <w:p w14:paraId="0C30C01A" w14:textId="73B8A51C" w:rsidR="00197E05" w:rsidRDefault="00336896" w:rsidP="000C5A15">
      <w:pPr>
        <w:pStyle w:val="Heading2"/>
        <w:keepNext w:val="0"/>
        <w:numPr>
          <w:ilvl w:val="2"/>
          <w:numId w:val="2"/>
        </w:numPr>
        <w:tabs>
          <w:tab w:val="clear" w:pos="688"/>
        </w:tabs>
        <w:spacing w:after="240"/>
        <w:ind w:left="1418" w:hanging="709"/>
        <w:rPr>
          <w:rFonts w:ascii="Times New Roman" w:hAnsi="Times New Roman"/>
          <w:b w:val="0"/>
          <w:sz w:val="24"/>
        </w:rPr>
      </w:pPr>
      <w:r w:rsidRPr="001F0426">
        <w:rPr>
          <w:rFonts w:ascii="Times New Roman" w:hAnsi="Times New Roman"/>
          <w:b w:val="0"/>
          <w:sz w:val="24"/>
        </w:rPr>
        <w:t xml:space="preserve"> </w:t>
      </w:r>
      <w:r w:rsidR="00584E53" w:rsidRPr="001F0426">
        <w:rPr>
          <w:rFonts w:ascii="Times New Roman" w:hAnsi="Times New Roman"/>
          <w:b w:val="0"/>
          <w:sz w:val="24"/>
        </w:rPr>
        <w:t>“</w:t>
      </w:r>
      <w:r w:rsidR="006D5171" w:rsidRPr="006D5171">
        <w:rPr>
          <w:rFonts w:ascii="Times New Roman" w:hAnsi="Times New Roman"/>
          <w:sz w:val="24"/>
        </w:rPr>
        <w:t>Service</w:t>
      </w:r>
      <w:r w:rsidR="006D5171">
        <w:rPr>
          <w:rFonts w:ascii="Times New Roman" w:hAnsi="Times New Roman"/>
          <w:b w:val="0"/>
          <w:sz w:val="24"/>
        </w:rPr>
        <w:t xml:space="preserve"> </w:t>
      </w:r>
      <w:r w:rsidR="00584E53" w:rsidRPr="001F0426">
        <w:rPr>
          <w:rFonts w:ascii="Times New Roman" w:hAnsi="Times New Roman"/>
          <w:sz w:val="24"/>
        </w:rPr>
        <w:t>Agreement</w:t>
      </w:r>
      <w:r w:rsidR="00584E53" w:rsidRPr="001F0426">
        <w:rPr>
          <w:rFonts w:ascii="Times New Roman" w:hAnsi="Times New Roman"/>
          <w:b w:val="0"/>
          <w:sz w:val="24"/>
        </w:rPr>
        <w:t>” means</w:t>
      </w:r>
      <w:r w:rsidR="00501693" w:rsidRPr="001F0426">
        <w:rPr>
          <w:rFonts w:ascii="Times New Roman" w:hAnsi="Times New Roman"/>
          <w:b w:val="0"/>
          <w:sz w:val="24"/>
        </w:rPr>
        <w:t xml:space="preserve"> the a</w:t>
      </w:r>
      <w:r w:rsidR="00584E53" w:rsidRPr="001F0426">
        <w:rPr>
          <w:rFonts w:ascii="Times New Roman" w:hAnsi="Times New Roman"/>
          <w:b w:val="0"/>
          <w:sz w:val="24"/>
        </w:rPr>
        <w:t xml:space="preserve">greement signed between the Customer </w:t>
      </w:r>
      <w:r w:rsidR="00501693" w:rsidRPr="001F0426">
        <w:rPr>
          <w:rFonts w:ascii="Times New Roman" w:hAnsi="Times New Roman"/>
          <w:b w:val="0"/>
          <w:sz w:val="24"/>
        </w:rPr>
        <w:t xml:space="preserve">and LGC </w:t>
      </w:r>
      <w:r w:rsidR="00584E53" w:rsidRPr="001F0426">
        <w:rPr>
          <w:rFonts w:ascii="Times New Roman" w:hAnsi="Times New Roman"/>
          <w:b w:val="0"/>
          <w:sz w:val="24"/>
        </w:rPr>
        <w:t>in relation to the financial consultancy services of Microloan</w:t>
      </w:r>
      <w:r w:rsidR="00501693" w:rsidRPr="001F0426">
        <w:rPr>
          <w:rFonts w:ascii="Times New Roman" w:hAnsi="Times New Roman"/>
          <w:b w:val="0"/>
          <w:sz w:val="24"/>
        </w:rPr>
        <w:t>.</w:t>
      </w:r>
      <w:r w:rsidR="000C5A15">
        <w:rPr>
          <w:rFonts w:ascii="Times New Roman" w:hAnsi="Times New Roman"/>
          <w:b w:val="0"/>
          <w:sz w:val="24"/>
        </w:rPr>
        <w:t xml:space="preserve"> </w:t>
      </w:r>
    </w:p>
    <w:p w14:paraId="37F919F5" w14:textId="7431B13F" w:rsidR="00197E05" w:rsidRDefault="00336896" w:rsidP="006D5171">
      <w:pPr>
        <w:pStyle w:val="Heading2"/>
        <w:keepNext w:val="0"/>
        <w:numPr>
          <w:ilvl w:val="2"/>
          <w:numId w:val="2"/>
        </w:numPr>
        <w:tabs>
          <w:tab w:val="clear" w:pos="688"/>
          <w:tab w:val="num" w:pos="1418"/>
        </w:tabs>
        <w:spacing w:after="240"/>
        <w:ind w:left="1418" w:hanging="709"/>
        <w:rPr>
          <w:rFonts w:ascii="Times New Roman" w:hAnsi="Times New Roman"/>
          <w:b w:val="0"/>
          <w:sz w:val="24"/>
        </w:rPr>
      </w:pPr>
      <w:r>
        <w:rPr>
          <w:rFonts w:ascii="Times New Roman" w:hAnsi="Times New Roman"/>
          <w:b w:val="0"/>
          <w:sz w:val="24"/>
        </w:rPr>
        <w:t xml:space="preserve"> </w:t>
      </w:r>
      <w:r w:rsidR="006D5171">
        <w:rPr>
          <w:rFonts w:ascii="Times New Roman" w:hAnsi="Times New Roman"/>
          <w:b w:val="0"/>
          <w:sz w:val="24"/>
        </w:rPr>
        <w:t>“</w:t>
      </w:r>
      <w:r w:rsidR="006D5171" w:rsidRPr="0073688C">
        <w:rPr>
          <w:rFonts w:ascii="Times New Roman" w:hAnsi="Times New Roman"/>
          <w:sz w:val="24"/>
        </w:rPr>
        <w:t>Credit Agreement</w:t>
      </w:r>
      <w:r w:rsidR="006D5171">
        <w:rPr>
          <w:rFonts w:ascii="Times New Roman" w:hAnsi="Times New Roman"/>
          <w:b w:val="0"/>
          <w:sz w:val="24"/>
        </w:rPr>
        <w:t xml:space="preserve">” </w:t>
      </w:r>
      <w:r w:rsidR="00DC7F7E" w:rsidRPr="00DC7F7E">
        <w:rPr>
          <w:rFonts w:ascii="Times New Roman" w:hAnsi="Times New Roman"/>
          <w:b w:val="0"/>
          <w:sz w:val="24"/>
        </w:rPr>
        <w:t xml:space="preserve">means the agreement entered into between </w:t>
      </w:r>
      <w:del w:id="36" w:author="Thuya" w:date="2015-12-16T11:03:00Z">
        <w:r w:rsidR="00DC7F7E" w:rsidDel="00557C73">
          <w:rPr>
            <w:rFonts w:ascii="Times New Roman" w:hAnsi="Times New Roman"/>
            <w:b w:val="0"/>
            <w:sz w:val="24"/>
          </w:rPr>
          <w:delText>MFI</w:delText>
        </w:r>
      </w:del>
      <w:ins w:id="37" w:author="Thuya" w:date="2015-12-16T11:03:00Z">
        <w:r w:rsidR="00557C73">
          <w:rPr>
            <w:rFonts w:ascii="Times New Roman" w:hAnsi="Times New Roman"/>
            <w:b w:val="0"/>
            <w:sz w:val="24"/>
          </w:rPr>
          <w:t>DCL</w:t>
        </w:r>
      </w:ins>
      <w:r w:rsidR="00DC7F7E" w:rsidRPr="00DC7F7E">
        <w:rPr>
          <w:rFonts w:ascii="Times New Roman" w:hAnsi="Times New Roman"/>
          <w:b w:val="0"/>
          <w:sz w:val="24"/>
        </w:rPr>
        <w:t xml:space="preserve"> and the </w:t>
      </w:r>
      <w:r w:rsidR="00DC7F7E">
        <w:rPr>
          <w:rFonts w:ascii="Times New Roman" w:hAnsi="Times New Roman"/>
          <w:b w:val="0"/>
          <w:sz w:val="24"/>
        </w:rPr>
        <w:t>Customer</w:t>
      </w:r>
      <w:r w:rsidR="00DC7F7E" w:rsidRPr="00DC7F7E">
        <w:rPr>
          <w:rFonts w:ascii="Times New Roman" w:hAnsi="Times New Roman"/>
          <w:b w:val="0"/>
          <w:sz w:val="24"/>
        </w:rPr>
        <w:t xml:space="preserve"> providing for the Loan; as such agreement may be amended from time to time. Credit Agreement includes </w:t>
      </w:r>
      <w:r w:rsidR="00DC7F7E">
        <w:rPr>
          <w:rFonts w:ascii="Times New Roman" w:hAnsi="Times New Roman"/>
          <w:b w:val="0"/>
          <w:sz w:val="24"/>
        </w:rPr>
        <w:t>General</w:t>
      </w:r>
      <w:r w:rsidR="00DC7F7E" w:rsidRPr="00DC7F7E">
        <w:rPr>
          <w:rFonts w:ascii="Times New Roman" w:hAnsi="Times New Roman"/>
          <w:b w:val="0"/>
          <w:sz w:val="24"/>
        </w:rPr>
        <w:t xml:space="preserve"> Terms and Conditions </w:t>
      </w:r>
      <w:r w:rsidR="00DC7F7E">
        <w:rPr>
          <w:rFonts w:ascii="Times New Roman" w:hAnsi="Times New Roman"/>
          <w:b w:val="0"/>
          <w:sz w:val="24"/>
        </w:rPr>
        <w:t xml:space="preserve">of Microloan </w:t>
      </w:r>
      <w:r w:rsidR="00DC7F7E" w:rsidRPr="00DC7F7E">
        <w:rPr>
          <w:rFonts w:ascii="Times New Roman" w:hAnsi="Times New Roman"/>
          <w:b w:val="0"/>
          <w:sz w:val="24"/>
        </w:rPr>
        <w:t>as applied thereto, the Loan Application Form, the Approval Notices, and all schedules and agreements supplemental to the Credit Agreement</w:t>
      </w:r>
      <w:r w:rsidR="006D5171" w:rsidRPr="009613B7">
        <w:rPr>
          <w:rFonts w:ascii="Times New Roman" w:hAnsi="Times New Roman"/>
          <w:b w:val="0"/>
          <w:sz w:val="24"/>
        </w:rPr>
        <w:t xml:space="preserve">. </w:t>
      </w:r>
    </w:p>
    <w:p w14:paraId="5789ED4C" w14:textId="43385229" w:rsidR="00743EBC" w:rsidRDefault="00336896" w:rsidP="00743EBC">
      <w:pPr>
        <w:pStyle w:val="Heading2"/>
        <w:keepNext w:val="0"/>
        <w:numPr>
          <w:ilvl w:val="2"/>
          <w:numId w:val="2"/>
        </w:numPr>
        <w:tabs>
          <w:tab w:val="clear" w:pos="688"/>
        </w:tabs>
        <w:spacing w:after="240"/>
        <w:ind w:left="1418" w:hanging="709"/>
        <w:rPr>
          <w:rFonts w:ascii="Times New Roman" w:hAnsi="Times New Roman"/>
          <w:b w:val="0"/>
          <w:sz w:val="24"/>
        </w:rPr>
      </w:pPr>
      <w:r>
        <w:rPr>
          <w:rFonts w:ascii="Times New Roman" w:hAnsi="Times New Roman"/>
          <w:b w:val="0"/>
          <w:sz w:val="24"/>
        </w:rPr>
        <w:t xml:space="preserve"> </w:t>
      </w:r>
      <w:r w:rsidR="00584E53">
        <w:rPr>
          <w:rFonts w:ascii="Times New Roman" w:hAnsi="Times New Roman"/>
          <w:b w:val="0"/>
          <w:sz w:val="24"/>
        </w:rPr>
        <w:t>“</w:t>
      </w:r>
      <w:r w:rsidR="00584E53" w:rsidRPr="00584E53">
        <w:rPr>
          <w:rFonts w:ascii="Times New Roman" w:hAnsi="Times New Roman"/>
          <w:sz w:val="24"/>
        </w:rPr>
        <w:t>Approval Notice</w:t>
      </w:r>
      <w:r w:rsidR="00DC7F7E">
        <w:rPr>
          <w:rFonts w:ascii="Times New Roman" w:hAnsi="Times New Roman"/>
          <w:sz w:val="24"/>
        </w:rPr>
        <w:t>s</w:t>
      </w:r>
      <w:r w:rsidR="00584E53">
        <w:rPr>
          <w:rFonts w:ascii="Times New Roman" w:hAnsi="Times New Roman"/>
          <w:b w:val="0"/>
          <w:sz w:val="24"/>
        </w:rPr>
        <w:t>”</w:t>
      </w:r>
      <w:r w:rsidR="00501693">
        <w:rPr>
          <w:rFonts w:ascii="Times New Roman" w:hAnsi="Times New Roman"/>
          <w:b w:val="0"/>
          <w:sz w:val="24"/>
        </w:rPr>
        <w:t xml:space="preserve"> </w:t>
      </w:r>
      <w:r w:rsidR="00D842FC" w:rsidRPr="00D842FC">
        <w:rPr>
          <w:rFonts w:ascii="Times New Roman" w:hAnsi="Times New Roman"/>
          <w:b w:val="0"/>
          <w:sz w:val="24"/>
        </w:rPr>
        <w:t>means an irrevocable notice of official approval of the Loan Amount and the Loan Term issued by the Lender to the Borrower no later than one (01) month from the signing date of the Credit Agreement</w:t>
      </w:r>
      <w:r w:rsidR="00501693" w:rsidRPr="00501693">
        <w:rPr>
          <w:rFonts w:ascii="Times New Roman" w:hAnsi="Times New Roman"/>
          <w:b w:val="0"/>
          <w:sz w:val="24"/>
        </w:rPr>
        <w:t>.</w:t>
      </w:r>
      <w:r w:rsidR="00743EBC">
        <w:rPr>
          <w:rFonts w:ascii="Times New Roman" w:hAnsi="Times New Roman"/>
          <w:b w:val="0"/>
          <w:sz w:val="24"/>
        </w:rPr>
        <w:t xml:space="preserve"> </w:t>
      </w:r>
    </w:p>
    <w:p w14:paraId="6EBCC5C2" w14:textId="0D572C51" w:rsidR="00743EBC" w:rsidRDefault="00336896" w:rsidP="00743EBC">
      <w:pPr>
        <w:pStyle w:val="Heading2"/>
        <w:keepNext w:val="0"/>
        <w:numPr>
          <w:ilvl w:val="2"/>
          <w:numId w:val="2"/>
        </w:numPr>
        <w:tabs>
          <w:tab w:val="clear" w:pos="688"/>
        </w:tabs>
        <w:spacing w:after="240"/>
        <w:ind w:left="1418" w:hanging="709"/>
        <w:rPr>
          <w:rFonts w:ascii="Times New Roman" w:hAnsi="Times New Roman"/>
          <w:b w:val="0"/>
          <w:sz w:val="24"/>
        </w:rPr>
      </w:pPr>
      <w:r w:rsidRPr="00D26BA4">
        <w:rPr>
          <w:rFonts w:ascii="Times New Roman" w:hAnsi="Times New Roman"/>
          <w:b w:val="0"/>
          <w:sz w:val="24"/>
        </w:rPr>
        <w:t xml:space="preserve"> </w:t>
      </w:r>
      <w:r w:rsidR="00676E7C" w:rsidRPr="00D26BA4">
        <w:rPr>
          <w:rFonts w:ascii="Times New Roman" w:hAnsi="Times New Roman"/>
          <w:b w:val="0"/>
          <w:sz w:val="24"/>
        </w:rPr>
        <w:t>“</w:t>
      </w:r>
      <w:r w:rsidR="00A24486" w:rsidRPr="00D26BA4">
        <w:rPr>
          <w:rFonts w:ascii="Times New Roman" w:hAnsi="Times New Roman"/>
          <w:sz w:val="24"/>
        </w:rPr>
        <w:t>Business Day</w:t>
      </w:r>
      <w:r w:rsidR="00A24486" w:rsidRPr="00D26BA4">
        <w:rPr>
          <w:rFonts w:ascii="Times New Roman" w:hAnsi="Times New Roman"/>
          <w:b w:val="0"/>
          <w:sz w:val="24"/>
        </w:rPr>
        <w:t xml:space="preserve">” means a day (other than a Saturday, Sunday or a public holiday in </w:t>
      </w:r>
      <w:del w:id="38" w:author="Thuya" w:date="2015-12-11T09:24:00Z">
        <w:r w:rsidR="00A24486" w:rsidRPr="00D26BA4" w:rsidDel="00CD4F99">
          <w:rPr>
            <w:rFonts w:ascii="Times New Roman" w:hAnsi="Times New Roman"/>
            <w:b w:val="0"/>
            <w:sz w:val="24"/>
          </w:rPr>
          <w:delText>Vietnam</w:delText>
        </w:r>
      </w:del>
      <w:ins w:id="39" w:author="Thuya" w:date="2015-12-11T09:24:00Z">
        <w:r w:rsidR="00CD4F99">
          <w:rPr>
            <w:rFonts w:ascii="Times New Roman" w:hAnsi="Times New Roman"/>
            <w:b w:val="0"/>
            <w:sz w:val="24"/>
          </w:rPr>
          <w:t>Myanmar</w:t>
        </w:r>
      </w:ins>
      <w:r w:rsidR="00A24486" w:rsidRPr="00D26BA4">
        <w:rPr>
          <w:rFonts w:ascii="Times New Roman" w:hAnsi="Times New Roman"/>
          <w:b w:val="0"/>
          <w:sz w:val="24"/>
        </w:rPr>
        <w:t>) on which the Lender is opened for banking transactions in the normal course of business.</w:t>
      </w:r>
      <w:r w:rsidR="00743EBC">
        <w:rPr>
          <w:rFonts w:ascii="Times New Roman" w:hAnsi="Times New Roman"/>
          <w:b w:val="0"/>
          <w:sz w:val="24"/>
        </w:rPr>
        <w:t xml:space="preserve"> </w:t>
      </w:r>
    </w:p>
    <w:p w14:paraId="7E848CD7" w14:textId="4D90F9F1" w:rsidR="00914151" w:rsidRDefault="00336896" w:rsidP="00914151">
      <w:pPr>
        <w:pStyle w:val="Heading2"/>
        <w:keepNext w:val="0"/>
        <w:numPr>
          <w:ilvl w:val="2"/>
          <w:numId w:val="2"/>
        </w:numPr>
        <w:tabs>
          <w:tab w:val="clear" w:pos="688"/>
        </w:tabs>
        <w:spacing w:after="240"/>
        <w:ind w:left="1418" w:hanging="709"/>
        <w:rPr>
          <w:rFonts w:ascii="Times New Roman" w:hAnsi="Times New Roman"/>
          <w:b w:val="0"/>
          <w:sz w:val="24"/>
        </w:rPr>
      </w:pPr>
      <w:r w:rsidRPr="00D26BA4">
        <w:rPr>
          <w:rFonts w:ascii="Times New Roman" w:hAnsi="Times New Roman"/>
          <w:b w:val="0"/>
          <w:sz w:val="24"/>
        </w:rPr>
        <w:t xml:space="preserve"> </w:t>
      </w:r>
      <w:r w:rsidR="00676E7C" w:rsidRPr="00D26BA4">
        <w:rPr>
          <w:rFonts w:ascii="Times New Roman" w:hAnsi="Times New Roman"/>
          <w:b w:val="0"/>
          <w:sz w:val="24"/>
        </w:rPr>
        <w:t>“</w:t>
      </w:r>
      <w:r w:rsidR="00676E7C" w:rsidRPr="00D26BA4">
        <w:rPr>
          <w:rFonts w:ascii="Times New Roman" w:hAnsi="Times New Roman"/>
          <w:sz w:val="24"/>
        </w:rPr>
        <w:t>Customer</w:t>
      </w:r>
      <w:r w:rsidR="00676E7C" w:rsidRPr="00D26BA4">
        <w:rPr>
          <w:rFonts w:ascii="Times New Roman" w:hAnsi="Times New Roman"/>
          <w:b w:val="0"/>
          <w:sz w:val="24"/>
        </w:rPr>
        <w:t xml:space="preserve">” means the party to the </w:t>
      </w:r>
      <w:r w:rsidR="009613B7">
        <w:rPr>
          <w:rFonts w:ascii="Times New Roman" w:hAnsi="Times New Roman"/>
          <w:b w:val="0"/>
          <w:sz w:val="24"/>
        </w:rPr>
        <w:t xml:space="preserve">Loan Application Form and </w:t>
      </w:r>
      <w:r w:rsidR="00676E7C" w:rsidRPr="00D26BA4">
        <w:rPr>
          <w:rFonts w:ascii="Times New Roman" w:hAnsi="Times New Roman"/>
          <w:b w:val="0"/>
          <w:sz w:val="24"/>
        </w:rPr>
        <w:t>Credit Agreement to whom the Microloan is made.</w:t>
      </w:r>
      <w:r w:rsidR="00914151">
        <w:rPr>
          <w:rFonts w:ascii="Times New Roman" w:hAnsi="Times New Roman"/>
          <w:b w:val="0"/>
          <w:sz w:val="24"/>
        </w:rPr>
        <w:t xml:space="preserve"> </w:t>
      </w:r>
    </w:p>
    <w:p w14:paraId="54F95B3E" w14:textId="3169AE0E" w:rsidR="00914151" w:rsidRDefault="00336896" w:rsidP="00914151">
      <w:pPr>
        <w:pStyle w:val="Heading2"/>
        <w:keepNext w:val="0"/>
        <w:numPr>
          <w:ilvl w:val="2"/>
          <w:numId w:val="2"/>
        </w:numPr>
        <w:tabs>
          <w:tab w:val="clear" w:pos="688"/>
        </w:tabs>
        <w:spacing w:after="240"/>
        <w:ind w:left="1418" w:hanging="709"/>
        <w:rPr>
          <w:rFonts w:ascii="Times New Roman" w:hAnsi="Times New Roman"/>
          <w:b w:val="0"/>
          <w:sz w:val="24"/>
        </w:rPr>
      </w:pPr>
      <w:r w:rsidRPr="0073688C">
        <w:rPr>
          <w:rFonts w:ascii="Times New Roman" w:hAnsi="Times New Roman"/>
          <w:b w:val="0"/>
          <w:sz w:val="24"/>
        </w:rPr>
        <w:t xml:space="preserve"> </w:t>
      </w:r>
      <w:r w:rsidR="009613B7" w:rsidRPr="0073688C">
        <w:rPr>
          <w:rFonts w:ascii="Times New Roman" w:hAnsi="Times New Roman"/>
          <w:b w:val="0"/>
          <w:sz w:val="24"/>
        </w:rPr>
        <w:t>“</w:t>
      </w:r>
      <w:r w:rsidR="009613B7" w:rsidRPr="0073688C">
        <w:rPr>
          <w:rFonts w:ascii="Times New Roman" w:hAnsi="Times New Roman"/>
          <w:sz w:val="24"/>
        </w:rPr>
        <w:t>Loan Application Form</w:t>
      </w:r>
      <w:r w:rsidR="009613B7" w:rsidRPr="0073688C">
        <w:rPr>
          <w:rFonts w:ascii="Times New Roman" w:hAnsi="Times New Roman"/>
          <w:b w:val="0"/>
          <w:sz w:val="24"/>
        </w:rPr>
        <w:t xml:space="preserve">” </w:t>
      </w:r>
      <w:r w:rsidR="007A2C0E" w:rsidRPr="007A2C0E">
        <w:rPr>
          <w:rFonts w:ascii="Times New Roman" w:hAnsi="Times New Roman"/>
          <w:b w:val="0"/>
          <w:sz w:val="24"/>
        </w:rPr>
        <w:t xml:space="preserve">means the application in writing submitted by the </w:t>
      </w:r>
      <w:r w:rsidR="007A2C0E">
        <w:rPr>
          <w:rFonts w:ascii="Times New Roman" w:hAnsi="Times New Roman"/>
          <w:b w:val="0"/>
          <w:sz w:val="24"/>
        </w:rPr>
        <w:t xml:space="preserve">Customer </w:t>
      </w:r>
      <w:r w:rsidR="007A2C0E" w:rsidRPr="007A2C0E">
        <w:rPr>
          <w:rFonts w:ascii="Times New Roman" w:hAnsi="Times New Roman"/>
          <w:b w:val="0"/>
          <w:sz w:val="24"/>
        </w:rPr>
        <w:t xml:space="preserve">to </w:t>
      </w:r>
      <w:del w:id="40" w:author="Thuya" w:date="2015-12-16T11:03:00Z">
        <w:r w:rsidR="007A2C0E" w:rsidDel="00557C73">
          <w:rPr>
            <w:rFonts w:ascii="Times New Roman" w:hAnsi="Times New Roman"/>
            <w:b w:val="0"/>
            <w:sz w:val="24"/>
          </w:rPr>
          <w:delText>MFI</w:delText>
        </w:r>
      </w:del>
      <w:ins w:id="41" w:author="Thuya" w:date="2015-12-16T11:03:00Z">
        <w:r w:rsidR="00557C73">
          <w:rPr>
            <w:rFonts w:ascii="Times New Roman" w:hAnsi="Times New Roman"/>
            <w:b w:val="0"/>
            <w:sz w:val="24"/>
          </w:rPr>
          <w:t>DCL</w:t>
        </w:r>
      </w:ins>
      <w:r w:rsidR="007A2C0E" w:rsidRPr="007A2C0E">
        <w:rPr>
          <w:rFonts w:ascii="Times New Roman" w:hAnsi="Times New Roman"/>
          <w:b w:val="0"/>
          <w:sz w:val="24"/>
        </w:rPr>
        <w:t xml:space="preserve"> for availing of the Loan</w:t>
      </w:r>
      <w:r w:rsidR="00125C0E">
        <w:rPr>
          <w:rFonts w:ascii="Times New Roman" w:hAnsi="Times New Roman"/>
          <w:b w:val="0"/>
          <w:sz w:val="24"/>
        </w:rPr>
        <w:t>.</w:t>
      </w:r>
      <w:r w:rsidR="00914151">
        <w:rPr>
          <w:rFonts w:ascii="Times New Roman" w:hAnsi="Times New Roman"/>
          <w:b w:val="0"/>
          <w:sz w:val="24"/>
        </w:rPr>
        <w:t xml:space="preserve"> </w:t>
      </w:r>
    </w:p>
    <w:p w14:paraId="071D1E18" w14:textId="3E4725C7" w:rsidR="003E6779" w:rsidRPr="00396EF3" w:rsidRDefault="00336896" w:rsidP="003E6779">
      <w:pPr>
        <w:pStyle w:val="Heading2"/>
        <w:keepNext w:val="0"/>
        <w:numPr>
          <w:ilvl w:val="2"/>
          <w:numId w:val="2"/>
        </w:numPr>
        <w:tabs>
          <w:tab w:val="clear" w:pos="688"/>
        </w:tabs>
        <w:spacing w:after="240"/>
        <w:ind w:left="1418" w:hanging="709"/>
        <w:rPr>
          <w:rFonts w:ascii="Times New Roman" w:hAnsi="Times New Roman"/>
          <w:b w:val="0"/>
          <w:color w:val="000000" w:themeColor="text1"/>
          <w:sz w:val="24"/>
        </w:rPr>
      </w:pPr>
      <w:r w:rsidRPr="00396EF3">
        <w:rPr>
          <w:rFonts w:ascii="Times New Roman" w:hAnsi="Times New Roman"/>
          <w:b w:val="0"/>
          <w:color w:val="000000" w:themeColor="text1"/>
          <w:sz w:val="24"/>
        </w:rPr>
        <w:t xml:space="preserve"> </w:t>
      </w:r>
      <w:r w:rsidR="00584E53" w:rsidRPr="00396EF3">
        <w:rPr>
          <w:rFonts w:ascii="Times New Roman" w:hAnsi="Times New Roman"/>
          <w:b w:val="0"/>
          <w:color w:val="000000" w:themeColor="text1"/>
          <w:sz w:val="24"/>
        </w:rPr>
        <w:t>“</w:t>
      </w:r>
      <w:r w:rsidR="00584E53" w:rsidRPr="00396EF3">
        <w:rPr>
          <w:rFonts w:ascii="Times New Roman" w:hAnsi="Times New Roman"/>
          <w:color w:val="000000" w:themeColor="text1"/>
          <w:sz w:val="24"/>
        </w:rPr>
        <w:t>Microloan</w:t>
      </w:r>
      <w:r w:rsidR="00584E53" w:rsidRPr="00396EF3">
        <w:rPr>
          <w:rFonts w:ascii="Times New Roman" w:hAnsi="Times New Roman"/>
          <w:b w:val="0"/>
          <w:color w:val="000000" w:themeColor="text1"/>
          <w:sz w:val="24"/>
        </w:rPr>
        <w:t xml:space="preserve">” means the amount distributed by </w:t>
      </w:r>
      <w:del w:id="42" w:author="Thuya" w:date="2015-12-16T11:03:00Z">
        <w:r w:rsidR="00584E53" w:rsidRPr="00396EF3" w:rsidDel="00557C73">
          <w:rPr>
            <w:rFonts w:ascii="Times New Roman" w:hAnsi="Times New Roman"/>
            <w:b w:val="0"/>
            <w:color w:val="000000" w:themeColor="text1"/>
            <w:sz w:val="24"/>
          </w:rPr>
          <w:delText>MFI</w:delText>
        </w:r>
      </w:del>
      <w:ins w:id="43" w:author="Thuya" w:date="2015-12-16T11:03:00Z">
        <w:r w:rsidR="00557C73">
          <w:rPr>
            <w:rFonts w:ascii="Times New Roman" w:hAnsi="Times New Roman"/>
            <w:b w:val="0"/>
            <w:color w:val="000000" w:themeColor="text1"/>
            <w:sz w:val="24"/>
          </w:rPr>
          <w:t>DCL</w:t>
        </w:r>
      </w:ins>
      <w:r w:rsidR="00584E53" w:rsidRPr="00396EF3">
        <w:rPr>
          <w:rFonts w:ascii="Times New Roman" w:hAnsi="Times New Roman"/>
          <w:b w:val="0"/>
          <w:color w:val="000000" w:themeColor="text1"/>
          <w:sz w:val="24"/>
        </w:rPr>
        <w:t xml:space="preserve"> to the Customer as specified in the Approval Notice.</w:t>
      </w:r>
      <w:r w:rsidR="003E6779" w:rsidRPr="00396EF3">
        <w:rPr>
          <w:rFonts w:ascii="Times New Roman" w:hAnsi="Times New Roman"/>
          <w:b w:val="0"/>
          <w:color w:val="000000" w:themeColor="text1"/>
          <w:sz w:val="24"/>
        </w:rPr>
        <w:t xml:space="preserve"> </w:t>
      </w:r>
    </w:p>
    <w:p w14:paraId="64DE0CCD" w14:textId="4A812333" w:rsidR="006E3898" w:rsidRDefault="00336896" w:rsidP="00FD259C">
      <w:pPr>
        <w:pStyle w:val="Heading2"/>
        <w:keepNext w:val="0"/>
        <w:numPr>
          <w:ilvl w:val="2"/>
          <w:numId w:val="2"/>
        </w:numPr>
        <w:tabs>
          <w:tab w:val="clear" w:pos="688"/>
        </w:tabs>
        <w:spacing w:after="240"/>
        <w:ind w:left="1418" w:hanging="709"/>
        <w:rPr>
          <w:rFonts w:ascii="Times New Roman" w:hAnsi="Times New Roman"/>
          <w:b w:val="0"/>
          <w:sz w:val="24"/>
        </w:rPr>
      </w:pPr>
      <w:r w:rsidRPr="00BB1680">
        <w:rPr>
          <w:rFonts w:ascii="Times New Roman" w:hAnsi="Times New Roman"/>
          <w:b w:val="0"/>
          <w:sz w:val="24"/>
        </w:rPr>
        <w:t xml:space="preserve"> </w:t>
      </w:r>
      <w:r w:rsidR="00BB1680" w:rsidRPr="00BB1680">
        <w:rPr>
          <w:rFonts w:ascii="Times New Roman" w:hAnsi="Times New Roman"/>
          <w:b w:val="0"/>
          <w:sz w:val="24"/>
        </w:rPr>
        <w:t>“</w:t>
      </w:r>
      <w:r w:rsidR="00BB1680" w:rsidRPr="00BB1680">
        <w:rPr>
          <w:rFonts w:ascii="Times New Roman" w:hAnsi="Times New Roman"/>
          <w:sz w:val="24"/>
        </w:rPr>
        <w:t>Terms and Conditions</w:t>
      </w:r>
      <w:r w:rsidR="00BB1680" w:rsidRPr="00BB1680">
        <w:rPr>
          <w:rFonts w:ascii="Times New Roman" w:hAnsi="Times New Roman"/>
          <w:b w:val="0"/>
          <w:sz w:val="24"/>
        </w:rPr>
        <w:t xml:space="preserve">” means </w:t>
      </w:r>
      <w:r w:rsidR="00A72772">
        <w:rPr>
          <w:rFonts w:ascii="Times New Roman" w:hAnsi="Times New Roman"/>
          <w:b w:val="0"/>
          <w:sz w:val="24"/>
        </w:rPr>
        <w:t>the</w:t>
      </w:r>
      <w:r w:rsidR="00BB1680" w:rsidRPr="00BB1680">
        <w:rPr>
          <w:rFonts w:ascii="Times New Roman" w:hAnsi="Times New Roman"/>
          <w:b w:val="0"/>
          <w:sz w:val="24"/>
        </w:rPr>
        <w:t xml:space="preserve"> terms and conditions, which form an inseparable part of the Loan Application and Credit Agreeme</w:t>
      </w:r>
      <w:r w:rsidR="00A72772">
        <w:rPr>
          <w:rFonts w:ascii="Times New Roman" w:hAnsi="Times New Roman"/>
          <w:b w:val="0"/>
          <w:sz w:val="24"/>
        </w:rPr>
        <w:t xml:space="preserve">nt, concluded between the </w:t>
      </w:r>
      <w:del w:id="44" w:author="Thuya" w:date="2015-12-16T11:03:00Z">
        <w:r w:rsidR="00A72772" w:rsidDel="00557C73">
          <w:rPr>
            <w:rFonts w:ascii="Times New Roman" w:hAnsi="Times New Roman"/>
            <w:b w:val="0"/>
            <w:sz w:val="24"/>
          </w:rPr>
          <w:delText>MFI</w:delText>
        </w:r>
      </w:del>
      <w:ins w:id="45" w:author="Thuya" w:date="2015-12-16T11:03:00Z">
        <w:r w:rsidR="00557C73">
          <w:rPr>
            <w:rFonts w:ascii="Times New Roman" w:hAnsi="Times New Roman"/>
            <w:b w:val="0"/>
            <w:sz w:val="24"/>
          </w:rPr>
          <w:t>DCL</w:t>
        </w:r>
      </w:ins>
      <w:r w:rsidR="00BB1680" w:rsidRPr="00BB1680">
        <w:rPr>
          <w:rFonts w:ascii="Times New Roman" w:hAnsi="Times New Roman"/>
          <w:b w:val="0"/>
          <w:sz w:val="24"/>
        </w:rPr>
        <w:t xml:space="preserve"> and the </w:t>
      </w:r>
      <w:r w:rsidR="00A72772">
        <w:rPr>
          <w:rFonts w:ascii="Times New Roman" w:hAnsi="Times New Roman"/>
          <w:b w:val="0"/>
          <w:sz w:val="24"/>
        </w:rPr>
        <w:t>Customer</w:t>
      </w:r>
      <w:r w:rsidR="00BB1680" w:rsidRPr="00BB1680">
        <w:rPr>
          <w:rFonts w:ascii="Times New Roman" w:hAnsi="Times New Roman"/>
          <w:b w:val="0"/>
          <w:sz w:val="24"/>
        </w:rPr>
        <w:t>.</w:t>
      </w:r>
      <w:r w:rsidR="00E56E1B">
        <w:rPr>
          <w:rFonts w:ascii="Times New Roman" w:hAnsi="Times New Roman"/>
          <w:b w:val="0"/>
          <w:sz w:val="24"/>
        </w:rPr>
        <w:t xml:space="preserve"> </w:t>
      </w:r>
    </w:p>
    <w:p w14:paraId="02263473" w14:textId="7B122959" w:rsidR="00877D07" w:rsidRDefault="008D6425" w:rsidP="00877D07">
      <w:pPr>
        <w:pStyle w:val="Heading2"/>
        <w:keepNext w:val="0"/>
        <w:numPr>
          <w:ilvl w:val="2"/>
          <w:numId w:val="2"/>
        </w:numPr>
        <w:tabs>
          <w:tab w:val="clear" w:pos="688"/>
        </w:tabs>
        <w:spacing w:after="240"/>
        <w:ind w:left="1418" w:hanging="709"/>
        <w:rPr>
          <w:rFonts w:ascii="Times New Roman" w:hAnsi="Times New Roman"/>
          <w:b w:val="0"/>
          <w:sz w:val="24"/>
          <w:lang w:val="en-GB"/>
        </w:rPr>
      </w:pPr>
      <w:r w:rsidRPr="00877D07">
        <w:rPr>
          <w:rFonts w:ascii="Times New Roman" w:hAnsi="Times New Roman"/>
          <w:b w:val="0"/>
          <w:sz w:val="24"/>
          <w:lang w:val="en-GB"/>
        </w:rPr>
        <w:lastRenderedPageBreak/>
        <w:t>“</w:t>
      </w:r>
      <w:r w:rsidRPr="00877D07">
        <w:rPr>
          <w:rFonts w:ascii="Times New Roman" w:hAnsi="Times New Roman"/>
          <w:sz w:val="24"/>
          <w:lang w:val="en-GB"/>
        </w:rPr>
        <w:t>Effective Date</w:t>
      </w:r>
      <w:r w:rsidRPr="00877D07">
        <w:rPr>
          <w:rFonts w:ascii="Times New Roman" w:hAnsi="Times New Roman"/>
          <w:b w:val="0"/>
          <w:sz w:val="24"/>
          <w:lang w:val="en-GB"/>
        </w:rPr>
        <w:t>” means the effective date of this Agreement as set out in Article 12.1 herein.</w:t>
      </w:r>
      <w:r w:rsidR="00877D07" w:rsidRPr="00877D07">
        <w:rPr>
          <w:rFonts w:ascii="Times New Roman" w:hAnsi="Times New Roman"/>
          <w:b w:val="0"/>
          <w:sz w:val="24"/>
          <w:lang w:val="en-GB"/>
        </w:rPr>
        <w:t xml:space="preserve"> </w:t>
      </w:r>
    </w:p>
    <w:p w14:paraId="34499821" w14:textId="6263DC36" w:rsidR="00877D07" w:rsidDel="00CD4F99" w:rsidRDefault="00244D9F" w:rsidP="00FD259C">
      <w:pPr>
        <w:pStyle w:val="Heading2"/>
        <w:keepNext w:val="0"/>
        <w:numPr>
          <w:ilvl w:val="2"/>
          <w:numId w:val="2"/>
        </w:numPr>
        <w:tabs>
          <w:tab w:val="clear" w:pos="688"/>
        </w:tabs>
        <w:spacing w:after="240"/>
        <w:ind w:left="1418" w:hanging="709"/>
        <w:rPr>
          <w:del w:id="46" w:author="Thuya" w:date="2015-12-11T09:25:00Z"/>
          <w:rFonts w:ascii="Times New Roman" w:hAnsi="Times New Roman"/>
          <w:b w:val="0"/>
          <w:sz w:val="24"/>
          <w:lang w:val="en-GB"/>
        </w:rPr>
      </w:pPr>
      <w:del w:id="47" w:author="Thuya" w:date="2015-12-11T09:25:00Z">
        <w:r w:rsidRPr="00D26BA4" w:rsidDel="00CD4F99">
          <w:rPr>
            <w:rFonts w:ascii="Times New Roman" w:hAnsi="Times New Roman"/>
            <w:b w:val="0"/>
            <w:sz w:val="24"/>
            <w:lang w:val="en-GB"/>
          </w:rPr>
          <w:delText>“</w:delText>
        </w:r>
        <w:r w:rsidRPr="00D26BA4" w:rsidDel="00CD4F99">
          <w:rPr>
            <w:rFonts w:ascii="Times New Roman" w:hAnsi="Times New Roman"/>
            <w:sz w:val="24"/>
            <w:lang w:val="en-GB"/>
          </w:rPr>
          <w:delText>Vietnam</w:delText>
        </w:r>
        <w:r w:rsidRPr="00D26BA4" w:rsidDel="00CD4F99">
          <w:rPr>
            <w:rFonts w:ascii="Times New Roman" w:hAnsi="Times New Roman"/>
            <w:b w:val="0"/>
            <w:sz w:val="24"/>
            <w:lang w:val="en-GB"/>
          </w:rPr>
          <w:delText>” means the Socialist Republic of Vietnam.</w:delText>
        </w:r>
        <w:r w:rsidR="00877D07" w:rsidDel="00CD4F99">
          <w:rPr>
            <w:rFonts w:ascii="Times New Roman" w:hAnsi="Times New Roman"/>
            <w:b w:val="0"/>
            <w:sz w:val="24"/>
            <w:lang w:val="en-GB"/>
          </w:rPr>
          <w:delText xml:space="preserve"> </w:delText>
        </w:r>
      </w:del>
    </w:p>
    <w:p w14:paraId="212D240E" w14:textId="77777777" w:rsidR="00561AED" w:rsidRDefault="004C3040" w:rsidP="00FD259C">
      <w:pPr>
        <w:numPr>
          <w:ilvl w:val="1"/>
          <w:numId w:val="2"/>
        </w:numPr>
        <w:spacing w:after="240"/>
        <w:jc w:val="both"/>
        <w:rPr>
          <w:rFonts w:ascii="Times New Roman" w:hAnsi="Times New Roman"/>
          <w:sz w:val="24"/>
          <w:lang w:val="en-GB"/>
        </w:rPr>
      </w:pPr>
      <w:r w:rsidRPr="00D26BA4">
        <w:rPr>
          <w:rFonts w:ascii="Times New Roman" w:hAnsi="Times New Roman"/>
          <w:spacing w:val="-2"/>
          <w:sz w:val="24"/>
          <w:lang w:val="en-GB"/>
        </w:rPr>
        <w:t>Interpretations</w:t>
      </w:r>
      <w:r w:rsidRPr="00D26BA4">
        <w:rPr>
          <w:rFonts w:ascii="Times New Roman" w:hAnsi="Times New Roman"/>
          <w:sz w:val="24"/>
          <w:lang w:val="en-GB"/>
        </w:rPr>
        <w:t xml:space="preserve"> </w:t>
      </w:r>
    </w:p>
    <w:p w14:paraId="677F1EED" w14:textId="77777777" w:rsidR="00A70106" w:rsidRDefault="001C7444" w:rsidP="00FD259C">
      <w:pPr>
        <w:spacing w:after="240"/>
        <w:ind w:left="719"/>
        <w:jc w:val="both"/>
        <w:rPr>
          <w:rFonts w:ascii="Times New Roman" w:hAnsi="Times New Roman"/>
          <w:sz w:val="24"/>
          <w:lang w:val="en-GB"/>
        </w:rPr>
      </w:pPr>
      <w:r w:rsidRPr="00D26BA4">
        <w:rPr>
          <w:rFonts w:ascii="Times New Roman" w:hAnsi="Times New Roman"/>
          <w:sz w:val="24"/>
          <w:lang w:val="en-GB"/>
        </w:rPr>
        <w:t xml:space="preserve">In </w:t>
      </w:r>
      <w:r w:rsidR="00051FC1" w:rsidRPr="00D26BA4">
        <w:rPr>
          <w:rFonts w:ascii="Times New Roman" w:hAnsi="Times New Roman"/>
          <w:sz w:val="24"/>
          <w:lang w:val="en-GB"/>
        </w:rPr>
        <w:t>this Agreement</w:t>
      </w:r>
      <w:r w:rsidRPr="00D26BA4">
        <w:rPr>
          <w:rFonts w:ascii="Times New Roman" w:hAnsi="Times New Roman"/>
          <w:sz w:val="24"/>
          <w:lang w:val="en-GB"/>
        </w:rPr>
        <w:t>, unless the context otherwise requires:</w:t>
      </w:r>
    </w:p>
    <w:p w14:paraId="12D266DB" w14:textId="77777777" w:rsidR="004C3040" w:rsidRDefault="00900687" w:rsidP="00FF50DA">
      <w:pPr>
        <w:pStyle w:val="BodyText"/>
        <w:numPr>
          <w:ilvl w:val="0"/>
          <w:numId w:val="5"/>
        </w:numPr>
        <w:spacing w:after="240"/>
        <w:ind w:left="1418" w:hanging="709"/>
        <w:rPr>
          <w:rFonts w:ascii="Times New Roman" w:hAnsi="Times New Roman"/>
          <w:sz w:val="24"/>
          <w:lang w:val="en-GB"/>
        </w:rPr>
      </w:pPr>
      <w:r w:rsidRPr="00D26BA4">
        <w:rPr>
          <w:rFonts w:ascii="Times New Roman" w:hAnsi="Times New Roman"/>
          <w:sz w:val="24"/>
          <w:lang w:val="en-GB"/>
        </w:rPr>
        <w:t>words importing the singular include the plural and vice versa;</w:t>
      </w:r>
    </w:p>
    <w:p w14:paraId="2CC0A398" w14:textId="1E936A4C" w:rsidR="004C3040" w:rsidRDefault="00900687" w:rsidP="00FF50DA">
      <w:pPr>
        <w:pStyle w:val="BodyText"/>
        <w:numPr>
          <w:ilvl w:val="0"/>
          <w:numId w:val="5"/>
        </w:numPr>
        <w:spacing w:after="240"/>
        <w:ind w:left="1418" w:hanging="709"/>
        <w:rPr>
          <w:rFonts w:ascii="Times New Roman" w:hAnsi="Times New Roman"/>
          <w:sz w:val="24"/>
          <w:lang w:val="en-GB"/>
        </w:rPr>
      </w:pPr>
      <w:r w:rsidRPr="00D26BA4">
        <w:rPr>
          <w:rFonts w:ascii="Times New Roman" w:hAnsi="Times New Roman"/>
          <w:sz w:val="24"/>
          <w:lang w:val="en-GB"/>
        </w:rPr>
        <w:t xml:space="preserve">words importing any gender include the other </w:t>
      </w:r>
      <w:r w:rsidR="00AF7865" w:rsidRPr="00D26BA4">
        <w:rPr>
          <w:rFonts w:ascii="Times New Roman" w:hAnsi="Times New Roman"/>
          <w:sz w:val="24"/>
          <w:lang w:val="en-GB"/>
        </w:rPr>
        <w:t>gender</w:t>
      </w:r>
      <w:r w:rsidRPr="00D26BA4">
        <w:rPr>
          <w:rFonts w:ascii="Times New Roman" w:hAnsi="Times New Roman"/>
          <w:sz w:val="24"/>
          <w:lang w:val="en-GB"/>
        </w:rPr>
        <w:t>;</w:t>
      </w:r>
      <w:r w:rsidR="0025326D">
        <w:rPr>
          <w:rFonts w:ascii="Times New Roman" w:hAnsi="Times New Roman"/>
          <w:sz w:val="24"/>
          <w:lang w:val="en-GB"/>
        </w:rPr>
        <w:t xml:space="preserve"> </w:t>
      </w:r>
    </w:p>
    <w:p w14:paraId="67D30515" w14:textId="77777777" w:rsidR="0025326D" w:rsidRDefault="00900687" w:rsidP="0025326D">
      <w:pPr>
        <w:pStyle w:val="BodyText"/>
        <w:numPr>
          <w:ilvl w:val="0"/>
          <w:numId w:val="5"/>
        </w:numPr>
        <w:spacing w:after="240"/>
        <w:ind w:left="1418" w:hanging="709"/>
        <w:rPr>
          <w:rFonts w:ascii="Times New Roman" w:hAnsi="Times New Roman"/>
          <w:sz w:val="24"/>
          <w:lang w:val="en-GB"/>
        </w:rPr>
      </w:pPr>
      <w:r w:rsidRPr="00D26BA4">
        <w:rPr>
          <w:rFonts w:ascii="Times New Roman" w:hAnsi="Times New Roman"/>
          <w:sz w:val="24"/>
          <w:lang w:val="en-GB"/>
        </w:rPr>
        <w:t>references to any document are references to that document as amended, consolidated, supplemented, or replaced from time to time;</w:t>
      </w:r>
    </w:p>
    <w:p w14:paraId="367878D6" w14:textId="77777777" w:rsidR="0025326D" w:rsidRDefault="00900687" w:rsidP="0025326D">
      <w:pPr>
        <w:numPr>
          <w:ilvl w:val="0"/>
          <w:numId w:val="5"/>
        </w:numPr>
        <w:spacing w:after="240" w:line="288" w:lineRule="auto"/>
        <w:ind w:left="1440" w:hanging="731"/>
        <w:jc w:val="both"/>
        <w:rPr>
          <w:rFonts w:ascii="Times New Roman" w:hAnsi="Times New Roman"/>
          <w:sz w:val="24"/>
        </w:rPr>
      </w:pPr>
      <w:r w:rsidRPr="00D26BA4">
        <w:rPr>
          <w:rFonts w:ascii="Times New Roman" w:hAnsi="Times New Roman"/>
          <w:sz w:val="24"/>
          <w:lang w:val="en-GB"/>
        </w:rPr>
        <w:t xml:space="preserve">references to articles, paragraphs, clauses, recitals and annexure are references to articles, paragraphs and clauses of, and recitals and annexure to, </w:t>
      </w:r>
      <w:r w:rsidR="00051FC1" w:rsidRPr="00D26BA4">
        <w:rPr>
          <w:rFonts w:ascii="Times New Roman" w:hAnsi="Times New Roman"/>
          <w:sz w:val="24"/>
          <w:lang w:val="en-GB"/>
        </w:rPr>
        <w:t>this Agreement</w:t>
      </w:r>
      <w:r w:rsidRPr="00D26BA4">
        <w:rPr>
          <w:rFonts w:ascii="Times New Roman" w:hAnsi="Times New Roman"/>
          <w:sz w:val="24"/>
          <w:lang w:val="en-GB"/>
        </w:rPr>
        <w:t>;</w:t>
      </w:r>
      <w:r w:rsidR="0025326D">
        <w:rPr>
          <w:rFonts w:ascii="Times New Roman" w:hAnsi="Times New Roman"/>
          <w:sz w:val="24"/>
          <w:lang w:val="en-GB"/>
        </w:rPr>
        <w:t xml:space="preserve"> </w:t>
      </w:r>
    </w:p>
    <w:p w14:paraId="1E1B5FBD" w14:textId="77777777" w:rsidR="004C3040" w:rsidRDefault="00900687" w:rsidP="00FF50DA">
      <w:pPr>
        <w:pStyle w:val="BodyText"/>
        <w:numPr>
          <w:ilvl w:val="0"/>
          <w:numId w:val="5"/>
        </w:numPr>
        <w:spacing w:after="240"/>
        <w:ind w:left="1418" w:hanging="709"/>
        <w:rPr>
          <w:rFonts w:ascii="Times New Roman" w:hAnsi="Times New Roman"/>
          <w:sz w:val="24"/>
          <w:lang w:val="en-GB"/>
        </w:rPr>
      </w:pPr>
      <w:r w:rsidRPr="00D26BA4">
        <w:rPr>
          <w:rFonts w:ascii="Times New Roman" w:hAnsi="Times New Roman"/>
          <w:sz w:val="24"/>
          <w:lang w:val="en-GB"/>
        </w:rPr>
        <w:t xml:space="preserve">headings are for convenience only and will be ignored in construing the meaning of </w:t>
      </w:r>
      <w:r w:rsidR="00051FC1" w:rsidRPr="00D26BA4">
        <w:rPr>
          <w:rFonts w:ascii="Times New Roman" w:hAnsi="Times New Roman"/>
          <w:sz w:val="24"/>
          <w:lang w:val="en-GB"/>
        </w:rPr>
        <w:t>this Agreement</w:t>
      </w:r>
      <w:r w:rsidRPr="00D26BA4">
        <w:rPr>
          <w:rFonts w:ascii="Times New Roman" w:hAnsi="Times New Roman"/>
          <w:sz w:val="24"/>
          <w:lang w:val="en-GB"/>
        </w:rPr>
        <w:t>;</w:t>
      </w:r>
    </w:p>
    <w:p w14:paraId="1B015656" w14:textId="77777777" w:rsidR="00A262DF" w:rsidRDefault="00900687" w:rsidP="00FF50DA">
      <w:pPr>
        <w:pStyle w:val="BodyText"/>
        <w:numPr>
          <w:ilvl w:val="0"/>
          <w:numId w:val="5"/>
        </w:numPr>
        <w:spacing w:after="240"/>
        <w:ind w:left="1418" w:hanging="709"/>
        <w:rPr>
          <w:rFonts w:ascii="Times New Roman" w:hAnsi="Times New Roman"/>
          <w:sz w:val="24"/>
          <w:lang w:val="en-GB"/>
        </w:rPr>
      </w:pPr>
      <w:r w:rsidRPr="00D26BA4">
        <w:rPr>
          <w:rFonts w:ascii="Times New Roman" w:hAnsi="Times New Roman"/>
          <w:sz w:val="24"/>
          <w:lang w:val="en-GB"/>
        </w:rPr>
        <w:t>references to law include references to any constitutional provision, treaty, decree, convention, statute, act, regulation, rule, ordinance, subordinate legislation, circular and judgment;</w:t>
      </w:r>
      <w:r w:rsidR="00A262DF">
        <w:rPr>
          <w:rFonts w:ascii="Times New Roman" w:hAnsi="Times New Roman"/>
          <w:sz w:val="24"/>
          <w:lang w:val="en-GB"/>
        </w:rPr>
        <w:t xml:space="preserve"> </w:t>
      </w:r>
    </w:p>
    <w:p w14:paraId="1BCE22C2" w14:textId="77777777" w:rsidR="00A262DF" w:rsidRDefault="00900687" w:rsidP="00FF50DA">
      <w:pPr>
        <w:pStyle w:val="BodyText"/>
        <w:numPr>
          <w:ilvl w:val="0"/>
          <w:numId w:val="5"/>
        </w:numPr>
        <w:spacing w:after="240"/>
        <w:ind w:left="1418" w:hanging="709"/>
        <w:rPr>
          <w:rFonts w:ascii="Times New Roman" w:hAnsi="Times New Roman"/>
          <w:sz w:val="24"/>
          <w:lang w:val="en-GB"/>
        </w:rPr>
      </w:pPr>
      <w:r w:rsidRPr="00D26BA4">
        <w:rPr>
          <w:rFonts w:ascii="Times New Roman" w:hAnsi="Times New Roman"/>
          <w:sz w:val="24"/>
          <w:lang w:val="en-GB"/>
        </w:rPr>
        <w:t>references to any law are references to that law as amended, consolidated, supplemented or replaced from time to time;</w:t>
      </w:r>
      <w:r w:rsidR="00A262DF">
        <w:rPr>
          <w:rFonts w:ascii="Times New Roman" w:hAnsi="Times New Roman"/>
          <w:sz w:val="24"/>
          <w:lang w:val="en-GB"/>
        </w:rPr>
        <w:t xml:space="preserve"> </w:t>
      </w:r>
    </w:p>
    <w:p w14:paraId="594836AA" w14:textId="77777777" w:rsidR="004C3040" w:rsidRDefault="00900687" w:rsidP="00FF50DA">
      <w:pPr>
        <w:pStyle w:val="BodyText"/>
        <w:numPr>
          <w:ilvl w:val="0"/>
          <w:numId w:val="5"/>
        </w:numPr>
        <w:spacing w:after="240"/>
        <w:ind w:left="1418" w:hanging="709"/>
        <w:rPr>
          <w:rFonts w:ascii="Times New Roman" w:hAnsi="Times New Roman"/>
          <w:sz w:val="24"/>
          <w:lang w:val="en-GB"/>
        </w:rPr>
      </w:pPr>
      <w:r w:rsidRPr="00D26BA4">
        <w:rPr>
          <w:rFonts w:ascii="Times New Roman" w:hAnsi="Times New Roman"/>
          <w:sz w:val="24"/>
          <w:lang w:val="en-GB"/>
        </w:rPr>
        <w:t>references to any person include references to any individual, company, body corporate, association, partnership, firm, joint venture, trust and governmental agency;</w:t>
      </w:r>
    </w:p>
    <w:p w14:paraId="4265FAE3" w14:textId="77777777" w:rsidR="00D43151" w:rsidRPr="00A262DF" w:rsidRDefault="00D43151" w:rsidP="00FF50DA">
      <w:pPr>
        <w:pStyle w:val="BodyText"/>
        <w:numPr>
          <w:ilvl w:val="0"/>
          <w:numId w:val="5"/>
        </w:numPr>
        <w:spacing w:after="240"/>
        <w:ind w:left="1418" w:hanging="709"/>
        <w:rPr>
          <w:rFonts w:ascii="Times New Roman" w:hAnsi="Times New Roman"/>
          <w:sz w:val="24"/>
          <w:lang w:val="en-GB"/>
        </w:rPr>
      </w:pPr>
      <w:bookmarkStart w:id="48" w:name="_Toc350240504"/>
      <w:bookmarkStart w:id="49" w:name="_Toc350240562"/>
      <w:bookmarkStart w:id="50" w:name="_Toc350240624"/>
      <w:r w:rsidRPr="00D26BA4">
        <w:rPr>
          <w:rFonts w:ascii="Times New Roman" w:hAnsi="Times New Roman"/>
          <w:sz w:val="24"/>
        </w:rPr>
        <w:t>references to dates and times are references to dates and times in Vietnam;</w:t>
      </w:r>
      <w:bookmarkEnd w:id="48"/>
      <w:bookmarkEnd w:id="49"/>
      <w:bookmarkEnd w:id="50"/>
    </w:p>
    <w:p w14:paraId="053C3A0C" w14:textId="77777777" w:rsidR="00A262DF" w:rsidRDefault="00900687" w:rsidP="00FF50DA">
      <w:pPr>
        <w:pStyle w:val="BodyText"/>
        <w:numPr>
          <w:ilvl w:val="0"/>
          <w:numId w:val="5"/>
        </w:numPr>
        <w:spacing w:after="240"/>
        <w:ind w:left="1418" w:hanging="709"/>
        <w:rPr>
          <w:rFonts w:ascii="Times New Roman" w:hAnsi="Times New Roman"/>
          <w:sz w:val="24"/>
          <w:lang w:val="en-GB"/>
        </w:rPr>
      </w:pPr>
      <w:r w:rsidRPr="00D26BA4">
        <w:rPr>
          <w:rFonts w:ascii="Times New Roman" w:hAnsi="Times New Roman"/>
          <w:sz w:val="24"/>
          <w:lang w:val="en-GB"/>
        </w:rPr>
        <w:t>if a period of time is specified from, after or before a given day or the day of an act or event, it is to be calculated exclusive of that day;</w:t>
      </w:r>
    </w:p>
    <w:p w14:paraId="637F7D71" w14:textId="0B6F35C5" w:rsidR="004C3040" w:rsidRDefault="00900687" w:rsidP="00FF50DA">
      <w:pPr>
        <w:pStyle w:val="BodyText"/>
        <w:numPr>
          <w:ilvl w:val="0"/>
          <w:numId w:val="5"/>
        </w:numPr>
        <w:spacing w:after="240"/>
        <w:ind w:left="1418" w:hanging="709"/>
        <w:rPr>
          <w:rFonts w:ascii="Times New Roman" w:hAnsi="Times New Roman"/>
          <w:sz w:val="24"/>
          <w:lang w:val="en-GB"/>
        </w:rPr>
      </w:pPr>
      <w:r w:rsidRPr="00D26BA4">
        <w:rPr>
          <w:rFonts w:ascii="Times New Roman" w:hAnsi="Times New Roman"/>
          <w:sz w:val="24"/>
          <w:lang w:val="en-GB"/>
        </w:rPr>
        <w:t>if any act must be performed on a day which is not a Business Day, then it must be performed on t</w:t>
      </w:r>
      <w:r w:rsidR="00A262DF">
        <w:rPr>
          <w:rFonts w:ascii="Times New Roman" w:hAnsi="Times New Roman"/>
          <w:sz w:val="24"/>
          <w:lang w:val="en-GB"/>
        </w:rPr>
        <w:t>he next following Business Day;</w:t>
      </w:r>
    </w:p>
    <w:p w14:paraId="2CFC54BC" w14:textId="77777777" w:rsidR="004C3040" w:rsidRDefault="00900687" w:rsidP="00FF50DA">
      <w:pPr>
        <w:pStyle w:val="BodyText"/>
        <w:numPr>
          <w:ilvl w:val="0"/>
          <w:numId w:val="5"/>
        </w:numPr>
        <w:spacing w:after="240"/>
        <w:ind w:left="1418" w:hanging="709"/>
        <w:rPr>
          <w:rFonts w:ascii="Times New Roman" w:hAnsi="Times New Roman"/>
          <w:sz w:val="24"/>
          <w:lang w:val="en-GB"/>
        </w:rPr>
      </w:pPr>
      <w:r w:rsidRPr="00D26BA4">
        <w:rPr>
          <w:rFonts w:ascii="Times New Roman" w:hAnsi="Times New Roman"/>
          <w:sz w:val="24"/>
          <w:lang w:val="en-GB"/>
        </w:rPr>
        <w:t>a reference to an accounting term is to be interpreted in accordance with national accounting standards or if no such standards are applicable, generally accepted international principles and practices consistently applied by a body corporate or as between</w:t>
      </w:r>
      <w:r w:rsidR="004C3040" w:rsidRPr="00D26BA4">
        <w:rPr>
          <w:rFonts w:ascii="Times New Roman" w:hAnsi="Times New Roman"/>
          <w:sz w:val="24"/>
          <w:lang w:val="en-GB"/>
        </w:rPr>
        <w:t xml:space="preserve"> bodies corporate and over time;</w:t>
      </w:r>
      <w:bookmarkStart w:id="51" w:name="_Toc350240510"/>
      <w:bookmarkStart w:id="52" w:name="_Toc350240568"/>
      <w:bookmarkStart w:id="53" w:name="_Toc350240630"/>
      <w:r w:rsidR="00197256" w:rsidRPr="00D26BA4">
        <w:rPr>
          <w:rFonts w:ascii="Times New Roman" w:hAnsi="Times New Roman"/>
          <w:sz w:val="24"/>
          <w:lang w:val="en-GB"/>
        </w:rPr>
        <w:t xml:space="preserve"> and</w:t>
      </w:r>
    </w:p>
    <w:p w14:paraId="674B6D5D" w14:textId="77777777" w:rsidR="004C3040" w:rsidRPr="007D6C87" w:rsidRDefault="004C3040" w:rsidP="00FF50DA">
      <w:pPr>
        <w:pStyle w:val="BodyText"/>
        <w:numPr>
          <w:ilvl w:val="0"/>
          <w:numId w:val="5"/>
        </w:numPr>
        <w:spacing w:after="240"/>
        <w:ind w:left="1418" w:hanging="709"/>
        <w:rPr>
          <w:rFonts w:ascii="Times New Roman" w:hAnsi="Times New Roman"/>
          <w:sz w:val="24"/>
          <w:lang w:val="en-GB"/>
        </w:rPr>
      </w:pPr>
      <w:proofErr w:type="gramStart"/>
      <w:r w:rsidRPr="00D26BA4">
        <w:rPr>
          <w:rFonts w:ascii="Times New Roman" w:hAnsi="Times New Roman"/>
          <w:sz w:val="24"/>
        </w:rPr>
        <w:t>any</w:t>
      </w:r>
      <w:proofErr w:type="gramEnd"/>
      <w:r w:rsidRPr="00D26BA4">
        <w:rPr>
          <w:rFonts w:ascii="Times New Roman" w:hAnsi="Times New Roman"/>
          <w:sz w:val="24"/>
        </w:rPr>
        <w:t xml:space="preserve"> words “hereof”, “herein”, “hereto”, “hereby” and “hereunder” are words of similar import when used in this Agreement shall refer to this Agreement as a whole and not to any particular provision of this Agreement.</w:t>
      </w:r>
      <w:bookmarkEnd w:id="51"/>
      <w:bookmarkEnd w:id="52"/>
      <w:bookmarkEnd w:id="53"/>
    </w:p>
    <w:p w14:paraId="2AB75FBC" w14:textId="77777777" w:rsidR="00D917DB" w:rsidRDefault="001F0426" w:rsidP="00D917DB">
      <w:pPr>
        <w:pStyle w:val="Heading1"/>
        <w:spacing w:after="240"/>
        <w:jc w:val="both"/>
        <w:rPr>
          <w:rFonts w:ascii="Times New Roman" w:hAnsi="Times New Roman"/>
          <w:b/>
          <w:sz w:val="24"/>
          <w:u w:val="none"/>
          <w:lang w:val="en-GB"/>
        </w:rPr>
      </w:pPr>
      <w:bookmarkStart w:id="54" w:name="_Toc353284437"/>
      <w:r>
        <w:rPr>
          <w:rFonts w:ascii="Times New Roman" w:hAnsi="Times New Roman"/>
          <w:b/>
          <w:sz w:val="24"/>
          <w:u w:val="none"/>
          <w:lang w:val="en-GB"/>
        </w:rPr>
        <w:lastRenderedPageBreak/>
        <w:t>ARTICLE 2</w:t>
      </w:r>
      <w:r>
        <w:rPr>
          <w:rFonts w:ascii="Times New Roman" w:hAnsi="Times New Roman"/>
          <w:b/>
          <w:sz w:val="24"/>
          <w:u w:val="none"/>
          <w:lang w:val="en-GB"/>
        </w:rPr>
        <w:tab/>
      </w:r>
      <w:r w:rsidR="00D26BA4">
        <w:rPr>
          <w:rFonts w:ascii="Times New Roman" w:hAnsi="Times New Roman"/>
          <w:b/>
          <w:sz w:val="24"/>
          <w:u w:val="none"/>
          <w:lang w:val="en-GB"/>
        </w:rPr>
        <w:t>:</w:t>
      </w:r>
      <w:r w:rsidR="00D26BA4">
        <w:rPr>
          <w:rFonts w:ascii="Times New Roman" w:hAnsi="Times New Roman"/>
          <w:b/>
          <w:sz w:val="24"/>
          <w:u w:val="none"/>
          <w:lang w:val="en-GB"/>
        </w:rPr>
        <w:tab/>
      </w:r>
      <w:r w:rsidR="00DB6D7F" w:rsidRPr="00D26BA4">
        <w:rPr>
          <w:rFonts w:ascii="Times New Roman" w:hAnsi="Times New Roman"/>
          <w:b/>
          <w:sz w:val="24"/>
          <w:u w:val="none"/>
          <w:lang w:val="en-GB"/>
        </w:rPr>
        <w:t>BUSINESS CO</w:t>
      </w:r>
      <w:r w:rsidR="00420AB9" w:rsidRPr="00D26BA4">
        <w:rPr>
          <w:rFonts w:ascii="Times New Roman" w:hAnsi="Times New Roman"/>
          <w:b/>
          <w:sz w:val="24"/>
          <w:u w:val="none"/>
          <w:lang w:val="en-GB"/>
        </w:rPr>
        <w:t>-</w:t>
      </w:r>
      <w:r w:rsidR="00DB6D7F" w:rsidRPr="00D26BA4">
        <w:rPr>
          <w:rFonts w:ascii="Times New Roman" w:hAnsi="Times New Roman"/>
          <w:b/>
          <w:sz w:val="24"/>
          <w:u w:val="none"/>
          <w:lang w:val="en-GB"/>
        </w:rPr>
        <w:t>OPERATION</w:t>
      </w:r>
      <w:bookmarkEnd w:id="54"/>
      <w:r w:rsidR="00D917DB">
        <w:rPr>
          <w:rFonts w:ascii="Times New Roman" w:hAnsi="Times New Roman"/>
          <w:b/>
          <w:sz w:val="24"/>
          <w:u w:val="none"/>
          <w:lang w:val="en-GB"/>
        </w:rPr>
        <w:t xml:space="preserve"> </w:t>
      </w:r>
    </w:p>
    <w:p w14:paraId="0A9E0358" w14:textId="1507D5FA" w:rsidR="002771E2" w:rsidRPr="00D917DB" w:rsidRDefault="00377B1C" w:rsidP="00FF50DA">
      <w:pPr>
        <w:pStyle w:val="ListParagraph"/>
        <w:numPr>
          <w:ilvl w:val="1"/>
          <w:numId w:val="6"/>
        </w:numPr>
        <w:spacing w:after="240"/>
        <w:ind w:left="709" w:hanging="709"/>
        <w:jc w:val="both"/>
        <w:rPr>
          <w:rFonts w:ascii="Times New Roman" w:hAnsi="Times New Roman"/>
          <w:sz w:val="24"/>
        </w:rPr>
      </w:pPr>
      <w:r>
        <w:rPr>
          <w:rFonts w:ascii="Times New Roman" w:hAnsi="Times New Roman"/>
          <w:sz w:val="24"/>
          <w:lang w:val="en-GB"/>
        </w:rPr>
        <w:t>LGC</w:t>
      </w:r>
      <w:r w:rsidR="00E1620C" w:rsidRPr="00D26BA4">
        <w:rPr>
          <w:rFonts w:ascii="Times New Roman" w:hAnsi="Times New Roman"/>
          <w:sz w:val="24"/>
          <w:lang w:val="en-GB"/>
        </w:rPr>
        <w:t xml:space="preserve"> shall </w:t>
      </w:r>
      <w:r w:rsidR="00E1620C" w:rsidRPr="00D26BA4">
        <w:rPr>
          <w:rFonts w:ascii="Times New Roman" w:hAnsi="Times New Roman"/>
          <w:bCs/>
          <w:sz w:val="24"/>
          <w:lang w:val="en-GB"/>
        </w:rPr>
        <w:t xml:space="preserve">co-operate with </w:t>
      </w:r>
      <w:del w:id="55" w:author="Thuya" w:date="2015-12-16T11:03:00Z">
        <w:r w:rsidDel="00557C73">
          <w:rPr>
            <w:rFonts w:ascii="Times New Roman" w:hAnsi="Times New Roman"/>
            <w:bCs/>
            <w:sz w:val="24"/>
            <w:lang w:val="en-GB"/>
          </w:rPr>
          <w:delText>MFI</w:delText>
        </w:r>
      </w:del>
      <w:proofErr w:type="gramStart"/>
      <w:ins w:id="56" w:author="Thuya" w:date="2015-12-16T11:03:00Z">
        <w:r w:rsidR="00557C73">
          <w:rPr>
            <w:rFonts w:ascii="Times New Roman" w:hAnsi="Times New Roman"/>
            <w:bCs/>
            <w:sz w:val="24"/>
            <w:lang w:val="en-GB"/>
          </w:rPr>
          <w:t>DCL</w:t>
        </w:r>
      </w:ins>
      <w:r>
        <w:rPr>
          <w:rFonts w:ascii="Times New Roman" w:hAnsi="Times New Roman"/>
          <w:bCs/>
          <w:sz w:val="24"/>
          <w:lang w:val="en-GB"/>
        </w:rPr>
        <w:t xml:space="preserve"> </w:t>
      </w:r>
      <w:r w:rsidR="00E1620C" w:rsidRPr="00D26BA4">
        <w:rPr>
          <w:rFonts w:ascii="Times New Roman" w:hAnsi="Times New Roman"/>
          <w:bCs/>
          <w:sz w:val="24"/>
          <w:lang w:val="en-GB"/>
        </w:rPr>
        <w:t xml:space="preserve"> </w:t>
      </w:r>
      <w:r w:rsidR="00E1620C" w:rsidRPr="00D26BA4">
        <w:rPr>
          <w:rFonts w:ascii="Times New Roman" w:hAnsi="Times New Roman"/>
          <w:sz w:val="24"/>
          <w:lang w:val="en-GB"/>
        </w:rPr>
        <w:t>in</w:t>
      </w:r>
      <w:proofErr w:type="gramEnd"/>
      <w:r w:rsidR="00E1620C" w:rsidRPr="00D26BA4">
        <w:rPr>
          <w:rFonts w:ascii="Times New Roman" w:hAnsi="Times New Roman"/>
          <w:sz w:val="24"/>
          <w:lang w:val="en-GB"/>
        </w:rPr>
        <w:t xml:space="preserve"> order to assist </w:t>
      </w:r>
      <w:r w:rsidR="0049288E" w:rsidRPr="00D26BA4">
        <w:rPr>
          <w:rFonts w:ascii="Times New Roman" w:hAnsi="Times New Roman"/>
          <w:sz w:val="24"/>
          <w:lang w:val="en-GB"/>
        </w:rPr>
        <w:t>the</w:t>
      </w:r>
      <w:r w:rsidR="00E1620C" w:rsidRPr="00D26BA4">
        <w:rPr>
          <w:rFonts w:ascii="Times New Roman" w:hAnsi="Times New Roman"/>
          <w:sz w:val="24"/>
          <w:lang w:val="en-GB"/>
        </w:rPr>
        <w:t xml:space="preserve"> </w:t>
      </w:r>
      <w:r w:rsidR="0021478B" w:rsidRPr="00D26BA4">
        <w:rPr>
          <w:rFonts w:ascii="Times New Roman" w:hAnsi="Times New Roman"/>
          <w:sz w:val="24"/>
          <w:lang w:val="en-GB"/>
        </w:rPr>
        <w:t>Customer</w:t>
      </w:r>
      <w:r w:rsidR="0049288E" w:rsidRPr="00D26BA4">
        <w:rPr>
          <w:rFonts w:ascii="Times New Roman" w:hAnsi="Times New Roman"/>
          <w:sz w:val="24"/>
          <w:lang w:val="en-GB"/>
        </w:rPr>
        <w:t xml:space="preserve"> </w:t>
      </w:r>
      <w:r w:rsidR="00E1620C" w:rsidRPr="00D26BA4">
        <w:rPr>
          <w:rFonts w:ascii="Times New Roman" w:hAnsi="Times New Roman"/>
          <w:sz w:val="24"/>
          <w:lang w:val="en-GB"/>
        </w:rPr>
        <w:t>in approaching and using</w:t>
      </w:r>
      <w:r w:rsidR="001A1CEF" w:rsidRPr="00D26BA4">
        <w:rPr>
          <w:rFonts w:ascii="Times New Roman" w:hAnsi="Times New Roman"/>
          <w:sz w:val="24"/>
          <w:lang w:val="en-GB"/>
        </w:rPr>
        <w:t xml:space="preserve"> the</w:t>
      </w:r>
      <w:r w:rsidR="00E1620C" w:rsidRPr="00D26BA4">
        <w:rPr>
          <w:rFonts w:ascii="Times New Roman" w:hAnsi="Times New Roman"/>
          <w:sz w:val="24"/>
          <w:lang w:val="en-GB"/>
        </w:rPr>
        <w:t xml:space="preserve"> </w:t>
      </w:r>
      <w:r w:rsidR="00844972" w:rsidRPr="00D26BA4">
        <w:rPr>
          <w:rFonts w:ascii="Times New Roman" w:hAnsi="Times New Roman"/>
          <w:sz w:val="24"/>
          <w:lang w:val="en-GB"/>
        </w:rPr>
        <w:t xml:space="preserve">Microloans </w:t>
      </w:r>
      <w:r w:rsidR="00E1620C" w:rsidRPr="00D26BA4">
        <w:rPr>
          <w:rFonts w:ascii="Times New Roman" w:hAnsi="Times New Roman"/>
          <w:sz w:val="24"/>
          <w:lang w:val="en-GB"/>
        </w:rPr>
        <w:t>effectively</w:t>
      </w:r>
      <w:ins w:id="57" w:author="Thuya" w:date="2015-12-18T13:10:00Z">
        <w:r w:rsidR="00D92A8D">
          <w:rPr>
            <w:rFonts w:ascii="Times New Roman" w:hAnsi="Times New Roman"/>
            <w:sz w:val="24"/>
            <w:lang w:val="en-GB"/>
          </w:rPr>
          <w:t xml:space="preserve"> to the areas provided by the DCL</w:t>
        </w:r>
      </w:ins>
      <w:r w:rsidR="00E1620C" w:rsidRPr="00D26BA4">
        <w:rPr>
          <w:rFonts w:ascii="Times New Roman" w:hAnsi="Times New Roman"/>
          <w:sz w:val="24"/>
          <w:lang w:val="en-GB"/>
        </w:rPr>
        <w:t>.</w:t>
      </w:r>
      <w:r w:rsidR="0016068C" w:rsidRPr="00D26BA4">
        <w:rPr>
          <w:rFonts w:ascii="Times New Roman" w:hAnsi="Times New Roman"/>
          <w:sz w:val="24"/>
          <w:lang w:val="en-GB"/>
        </w:rPr>
        <w:t xml:space="preserve"> </w:t>
      </w:r>
    </w:p>
    <w:p w14:paraId="6AF2F86B" w14:textId="577A27F2" w:rsidR="007269EE" w:rsidRDefault="007269EE" w:rsidP="007269EE">
      <w:pPr>
        <w:pStyle w:val="ListParagraph"/>
        <w:numPr>
          <w:ilvl w:val="1"/>
          <w:numId w:val="6"/>
        </w:numPr>
        <w:spacing w:after="240"/>
        <w:ind w:left="709" w:hanging="709"/>
        <w:jc w:val="both"/>
        <w:rPr>
          <w:rFonts w:ascii="Times New Roman" w:hAnsi="Times New Roman"/>
          <w:sz w:val="24"/>
        </w:rPr>
      </w:pPr>
      <w:r w:rsidRPr="007269EE">
        <w:rPr>
          <w:rFonts w:ascii="Times New Roman" w:hAnsi="Times New Roman"/>
          <w:sz w:val="24"/>
        </w:rPr>
        <w:t xml:space="preserve">In case the Customer and LGC </w:t>
      </w:r>
      <w:r>
        <w:rPr>
          <w:rFonts w:ascii="Times New Roman" w:hAnsi="Times New Roman"/>
          <w:sz w:val="24"/>
        </w:rPr>
        <w:t>ent</w:t>
      </w:r>
      <w:ins w:id="58" w:author="Thuya" w:date="2015-12-18T13:11:00Z">
        <w:r w:rsidR="00C5284D">
          <w:rPr>
            <w:rFonts w:ascii="Times New Roman" w:hAnsi="Times New Roman"/>
            <w:sz w:val="24"/>
          </w:rPr>
          <w:t>ere</w:t>
        </w:r>
      </w:ins>
      <w:del w:id="59" w:author="Thuya" w:date="2015-12-18T13:11:00Z">
        <w:r w:rsidDel="00C5284D">
          <w:rPr>
            <w:rFonts w:ascii="Times New Roman" w:hAnsi="Times New Roman"/>
            <w:sz w:val="24"/>
          </w:rPr>
          <w:delText>rie</w:delText>
        </w:r>
      </w:del>
      <w:r>
        <w:rPr>
          <w:rFonts w:ascii="Times New Roman" w:hAnsi="Times New Roman"/>
          <w:sz w:val="24"/>
        </w:rPr>
        <w:t>d into</w:t>
      </w:r>
      <w:r w:rsidRPr="007269EE">
        <w:rPr>
          <w:rFonts w:ascii="Times New Roman" w:hAnsi="Times New Roman"/>
          <w:sz w:val="24"/>
        </w:rPr>
        <w:t xml:space="preserve"> Service Agreement, in accordance with the agreement between the Customer and LGC thereof, at the time of disbursement, </w:t>
      </w:r>
      <w:del w:id="60" w:author="Thuya" w:date="2015-12-16T11:03:00Z">
        <w:r w:rsidRPr="007269EE" w:rsidDel="00557C73">
          <w:rPr>
            <w:rFonts w:ascii="Times New Roman" w:hAnsi="Times New Roman"/>
            <w:sz w:val="24"/>
          </w:rPr>
          <w:delText>MFI</w:delText>
        </w:r>
      </w:del>
      <w:ins w:id="61" w:author="Thuya" w:date="2015-12-16T11:03:00Z">
        <w:r w:rsidR="00557C73">
          <w:rPr>
            <w:rFonts w:ascii="Times New Roman" w:hAnsi="Times New Roman"/>
            <w:sz w:val="24"/>
          </w:rPr>
          <w:t>DCL</w:t>
        </w:r>
      </w:ins>
      <w:r w:rsidRPr="007269EE">
        <w:rPr>
          <w:rFonts w:ascii="Times New Roman" w:hAnsi="Times New Roman"/>
          <w:sz w:val="24"/>
        </w:rPr>
        <w:t xml:space="preserve"> shall </w:t>
      </w:r>
      <w:r>
        <w:rPr>
          <w:rFonts w:ascii="Times New Roman" w:hAnsi="Times New Roman"/>
          <w:sz w:val="24"/>
        </w:rPr>
        <w:t xml:space="preserve">represent and </w:t>
      </w:r>
      <w:r w:rsidRPr="007269EE">
        <w:rPr>
          <w:rFonts w:ascii="Times New Roman" w:hAnsi="Times New Roman"/>
          <w:sz w:val="24"/>
        </w:rPr>
        <w:t>act on behalf of the Customer to use part of the Customer’</w:t>
      </w:r>
      <w:r>
        <w:rPr>
          <w:rFonts w:ascii="Times New Roman" w:hAnsi="Times New Roman"/>
          <w:sz w:val="24"/>
        </w:rPr>
        <w:t>s Loan Amount</w:t>
      </w:r>
      <w:r w:rsidRPr="007269EE">
        <w:rPr>
          <w:rFonts w:ascii="Times New Roman" w:hAnsi="Times New Roman"/>
          <w:sz w:val="24"/>
        </w:rPr>
        <w:t xml:space="preserve"> to pay LGC the total service fee </w:t>
      </w:r>
      <w:r>
        <w:rPr>
          <w:rFonts w:ascii="Times New Roman" w:hAnsi="Times New Roman"/>
          <w:sz w:val="24"/>
        </w:rPr>
        <w:t>arising in</w:t>
      </w:r>
      <w:r w:rsidRPr="007269EE">
        <w:rPr>
          <w:rFonts w:ascii="Times New Roman" w:hAnsi="Times New Roman"/>
          <w:sz w:val="24"/>
        </w:rPr>
        <w:t xml:space="preserve"> the term of loan. The amount </w:t>
      </w:r>
      <w:r>
        <w:rPr>
          <w:rFonts w:ascii="Times New Roman" w:hAnsi="Times New Roman"/>
          <w:sz w:val="24"/>
        </w:rPr>
        <w:t>disbursed</w:t>
      </w:r>
      <w:r w:rsidRPr="007269EE">
        <w:rPr>
          <w:rFonts w:ascii="Times New Roman" w:hAnsi="Times New Roman"/>
          <w:sz w:val="24"/>
        </w:rPr>
        <w:t xml:space="preserve"> to LGC shall constitute part of the Customer’s </w:t>
      </w:r>
      <w:r>
        <w:rPr>
          <w:rFonts w:ascii="Times New Roman" w:hAnsi="Times New Roman"/>
          <w:sz w:val="24"/>
        </w:rPr>
        <w:t>Loan Amount</w:t>
      </w:r>
      <w:r w:rsidRPr="007269EE">
        <w:rPr>
          <w:rFonts w:ascii="Times New Roman" w:hAnsi="Times New Roman"/>
          <w:sz w:val="24"/>
        </w:rPr>
        <w:t xml:space="preserve"> payable to </w:t>
      </w:r>
      <w:del w:id="62" w:author="Thuya" w:date="2015-12-16T11:03:00Z">
        <w:r w:rsidRPr="007269EE" w:rsidDel="00557C73">
          <w:rPr>
            <w:rFonts w:ascii="Times New Roman" w:hAnsi="Times New Roman"/>
            <w:sz w:val="24"/>
          </w:rPr>
          <w:delText>MFI</w:delText>
        </w:r>
      </w:del>
      <w:ins w:id="63" w:author="Thuya" w:date="2015-12-16T11:03:00Z">
        <w:r w:rsidR="00557C73">
          <w:rPr>
            <w:rFonts w:ascii="Times New Roman" w:hAnsi="Times New Roman"/>
            <w:sz w:val="24"/>
          </w:rPr>
          <w:t>DCL</w:t>
        </w:r>
      </w:ins>
      <w:r w:rsidRPr="007269EE">
        <w:rPr>
          <w:rFonts w:ascii="Times New Roman" w:hAnsi="Times New Roman"/>
          <w:sz w:val="24"/>
        </w:rPr>
        <w:t xml:space="preserve">. The Customer undertakes and indemnifies to bear the obligations and responsibilities with respect to the service used by LGC according to the Service Agreement and </w:t>
      </w:r>
      <w:del w:id="64" w:author="Thuya" w:date="2015-12-16T11:03:00Z">
        <w:r w:rsidRPr="007269EE" w:rsidDel="00557C73">
          <w:rPr>
            <w:rFonts w:ascii="Times New Roman" w:hAnsi="Times New Roman"/>
            <w:sz w:val="24"/>
          </w:rPr>
          <w:delText>MFI</w:delText>
        </w:r>
      </w:del>
      <w:ins w:id="65" w:author="Thuya" w:date="2015-12-16T11:03:00Z">
        <w:r w:rsidR="00557C73">
          <w:rPr>
            <w:rFonts w:ascii="Times New Roman" w:hAnsi="Times New Roman"/>
            <w:sz w:val="24"/>
          </w:rPr>
          <w:t>DCL</w:t>
        </w:r>
      </w:ins>
      <w:r w:rsidRPr="007269EE">
        <w:rPr>
          <w:rFonts w:ascii="Times New Roman" w:hAnsi="Times New Roman"/>
          <w:sz w:val="24"/>
        </w:rPr>
        <w:t xml:space="preserve"> is not responsible for any joint liability in connection with this event</w:t>
      </w:r>
      <w:r>
        <w:rPr>
          <w:rFonts w:ascii="Times New Roman" w:hAnsi="Times New Roman"/>
          <w:sz w:val="24"/>
        </w:rPr>
        <w:t>.</w:t>
      </w:r>
    </w:p>
    <w:p w14:paraId="06311C95" w14:textId="7FC2F0C5" w:rsidR="00804F5B" w:rsidRPr="003E2336" w:rsidRDefault="007269EE" w:rsidP="007269EE">
      <w:pPr>
        <w:pStyle w:val="ListParagraph"/>
        <w:numPr>
          <w:ilvl w:val="1"/>
          <w:numId w:val="6"/>
        </w:numPr>
        <w:spacing w:after="240"/>
        <w:ind w:left="709" w:hanging="709"/>
        <w:jc w:val="both"/>
        <w:rPr>
          <w:rFonts w:ascii="Times New Roman" w:hAnsi="Times New Roman"/>
          <w:sz w:val="24"/>
        </w:rPr>
      </w:pPr>
      <w:r w:rsidRPr="007269EE">
        <w:rPr>
          <w:rFonts w:ascii="Times New Roman" w:hAnsi="Times New Roman"/>
          <w:sz w:val="24"/>
          <w:lang w:val="en-GB"/>
        </w:rPr>
        <w:t xml:space="preserve">With respect to the payable service fee to LGC arising after the term of loan, </w:t>
      </w:r>
      <w:del w:id="66" w:author="Thuya" w:date="2015-12-16T11:03:00Z">
        <w:r w:rsidRPr="007269EE" w:rsidDel="00557C73">
          <w:rPr>
            <w:rFonts w:ascii="Times New Roman" w:hAnsi="Times New Roman"/>
            <w:sz w:val="24"/>
            <w:lang w:val="en-GB"/>
          </w:rPr>
          <w:delText>MFI</w:delText>
        </w:r>
      </w:del>
      <w:ins w:id="67" w:author="Thuya" w:date="2015-12-16T11:03:00Z">
        <w:r w:rsidR="00557C73">
          <w:rPr>
            <w:rFonts w:ascii="Times New Roman" w:hAnsi="Times New Roman"/>
            <w:sz w:val="24"/>
            <w:lang w:val="en-GB"/>
          </w:rPr>
          <w:t>DCL</w:t>
        </w:r>
      </w:ins>
      <w:r w:rsidRPr="007269EE">
        <w:rPr>
          <w:rFonts w:ascii="Times New Roman" w:hAnsi="Times New Roman"/>
          <w:sz w:val="24"/>
          <w:lang w:val="en-GB"/>
        </w:rPr>
        <w:t xml:space="preserve"> shall act on behalf of LGC to collect from the Customer when such fee</w:t>
      </w:r>
      <w:r w:rsidR="00D41CED">
        <w:rPr>
          <w:rFonts w:ascii="Times New Roman" w:hAnsi="Times New Roman"/>
          <w:sz w:val="24"/>
          <w:lang w:val="en-GB"/>
        </w:rPr>
        <w:t>s</w:t>
      </w:r>
      <w:r w:rsidRPr="007269EE">
        <w:rPr>
          <w:rFonts w:ascii="Times New Roman" w:hAnsi="Times New Roman"/>
          <w:sz w:val="24"/>
          <w:lang w:val="en-GB"/>
        </w:rPr>
        <w:t xml:space="preserve"> </w:t>
      </w:r>
      <w:r w:rsidR="00D41CED">
        <w:rPr>
          <w:rFonts w:ascii="Times New Roman" w:hAnsi="Times New Roman"/>
          <w:sz w:val="24"/>
          <w:lang w:val="en-GB"/>
        </w:rPr>
        <w:t xml:space="preserve">are </w:t>
      </w:r>
      <w:r w:rsidRPr="007269EE">
        <w:rPr>
          <w:rFonts w:ascii="Times New Roman" w:hAnsi="Times New Roman"/>
          <w:sz w:val="24"/>
          <w:lang w:val="en-GB"/>
        </w:rPr>
        <w:t xml:space="preserve">due. LGC shall bear all of the arising expenses (if any) in connection with </w:t>
      </w:r>
      <w:r w:rsidR="00D41CED">
        <w:rPr>
          <w:rFonts w:ascii="Times New Roman" w:hAnsi="Times New Roman"/>
          <w:sz w:val="24"/>
          <w:lang w:val="en-GB"/>
        </w:rPr>
        <w:t>this</w:t>
      </w:r>
      <w:r w:rsidRPr="007269EE">
        <w:rPr>
          <w:rFonts w:ascii="Times New Roman" w:hAnsi="Times New Roman"/>
          <w:sz w:val="24"/>
          <w:lang w:val="en-GB"/>
        </w:rPr>
        <w:t xml:space="preserve"> service fee collection.</w:t>
      </w:r>
    </w:p>
    <w:p w14:paraId="16443A94" w14:textId="749BB6F7" w:rsidR="00F60524" w:rsidRDefault="001F0426" w:rsidP="001F0426">
      <w:pPr>
        <w:pStyle w:val="Heading1"/>
        <w:spacing w:after="240"/>
        <w:jc w:val="both"/>
        <w:rPr>
          <w:rFonts w:ascii="Times New Roman" w:hAnsi="Times New Roman"/>
          <w:b/>
          <w:sz w:val="24"/>
          <w:u w:val="none"/>
          <w:lang w:val="en-GB"/>
        </w:rPr>
      </w:pPr>
      <w:bookmarkStart w:id="68" w:name="_Toc353284438"/>
      <w:r>
        <w:rPr>
          <w:rFonts w:ascii="Times New Roman" w:hAnsi="Times New Roman"/>
          <w:b/>
          <w:sz w:val="24"/>
          <w:u w:val="none"/>
          <w:lang w:val="en-GB"/>
        </w:rPr>
        <w:t>ARTICLE 3</w:t>
      </w:r>
      <w:r>
        <w:rPr>
          <w:rFonts w:ascii="Times New Roman" w:hAnsi="Times New Roman"/>
          <w:b/>
          <w:sz w:val="24"/>
          <w:u w:val="none"/>
          <w:lang w:val="en-GB"/>
        </w:rPr>
        <w:tab/>
      </w:r>
      <w:r w:rsidR="00D26BA4">
        <w:rPr>
          <w:rFonts w:ascii="Times New Roman" w:hAnsi="Times New Roman"/>
          <w:b/>
          <w:sz w:val="24"/>
          <w:u w:val="none"/>
          <w:lang w:val="en-GB"/>
        </w:rPr>
        <w:t>:</w:t>
      </w:r>
      <w:r w:rsidR="0014027E" w:rsidRPr="00D26BA4">
        <w:rPr>
          <w:rFonts w:ascii="Times New Roman" w:hAnsi="Times New Roman"/>
          <w:b/>
          <w:sz w:val="24"/>
          <w:u w:val="none"/>
          <w:lang w:val="en-GB"/>
        </w:rPr>
        <w:tab/>
      </w:r>
      <w:bookmarkEnd w:id="68"/>
      <w:r w:rsidR="00076C63" w:rsidRPr="00D26BA4">
        <w:rPr>
          <w:rFonts w:ascii="Times New Roman" w:hAnsi="Times New Roman"/>
          <w:b/>
          <w:sz w:val="24"/>
          <w:u w:val="none"/>
          <w:lang w:val="en-GB"/>
        </w:rPr>
        <w:t xml:space="preserve">RIGHTS AND OBLIGATIONS OF </w:t>
      </w:r>
      <w:del w:id="69" w:author="Thuya" w:date="2015-12-16T11:03:00Z">
        <w:r w:rsidR="00076C63" w:rsidRPr="00D26BA4" w:rsidDel="00557C73">
          <w:rPr>
            <w:rFonts w:ascii="Times New Roman" w:hAnsi="Times New Roman"/>
            <w:b/>
            <w:sz w:val="24"/>
            <w:u w:val="none"/>
            <w:lang w:val="en-GB"/>
          </w:rPr>
          <w:delText>MFI</w:delText>
        </w:r>
      </w:del>
      <w:ins w:id="70" w:author="Thuya" w:date="2015-12-16T11:03:00Z">
        <w:r w:rsidR="00557C73">
          <w:rPr>
            <w:rFonts w:ascii="Times New Roman" w:hAnsi="Times New Roman"/>
            <w:b/>
            <w:sz w:val="24"/>
            <w:u w:val="none"/>
            <w:lang w:val="en-GB"/>
          </w:rPr>
          <w:t>DCL</w:t>
        </w:r>
      </w:ins>
      <w:r w:rsidR="00F60524">
        <w:rPr>
          <w:rFonts w:ascii="Times New Roman" w:hAnsi="Times New Roman"/>
          <w:b/>
          <w:sz w:val="24"/>
          <w:u w:val="none"/>
          <w:lang w:val="en-GB"/>
        </w:rPr>
        <w:t xml:space="preserve"> </w:t>
      </w:r>
    </w:p>
    <w:p w14:paraId="0903C759" w14:textId="14C7163F" w:rsidR="00F60524" w:rsidRDefault="009E37A8" w:rsidP="00FF50DA">
      <w:pPr>
        <w:pStyle w:val="ListParagraph"/>
        <w:numPr>
          <w:ilvl w:val="1"/>
          <w:numId w:val="13"/>
        </w:numPr>
        <w:spacing w:after="240"/>
        <w:ind w:left="709" w:hanging="709"/>
        <w:jc w:val="both"/>
        <w:rPr>
          <w:rFonts w:ascii="Times New Roman" w:hAnsi="Times New Roman"/>
          <w:sz w:val="24"/>
          <w:lang w:val="en-GB"/>
        </w:rPr>
      </w:pPr>
      <w:r>
        <w:rPr>
          <w:rFonts w:ascii="Times New Roman" w:hAnsi="Times New Roman"/>
          <w:sz w:val="24"/>
          <w:lang w:val="en-GB"/>
        </w:rPr>
        <w:t xml:space="preserve">At the time of disbursement, </w:t>
      </w:r>
      <w:del w:id="71" w:author="Thuya" w:date="2015-12-16T11:03:00Z">
        <w:r w:rsidR="00950D6D" w:rsidDel="00557C73">
          <w:rPr>
            <w:rFonts w:ascii="Times New Roman" w:hAnsi="Times New Roman"/>
            <w:sz w:val="24"/>
            <w:lang w:val="en-GB"/>
          </w:rPr>
          <w:delText>MFI</w:delText>
        </w:r>
      </w:del>
      <w:ins w:id="72" w:author="Thuya" w:date="2015-12-16T11:03:00Z">
        <w:r w:rsidR="00557C73">
          <w:rPr>
            <w:rFonts w:ascii="Times New Roman" w:hAnsi="Times New Roman"/>
            <w:sz w:val="24"/>
            <w:lang w:val="en-GB"/>
          </w:rPr>
          <w:t>DCL</w:t>
        </w:r>
      </w:ins>
      <w:r w:rsidR="00950D6D">
        <w:rPr>
          <w:rFonts w:ascii="Times New Roman" w:hAnsi="Times New Roman"/>
          <w:sz w:val="24"/>
          <w:lang w:val="en-GB"/>
        </w:rPr>
        <w:t xml:space="preserve"> will have right to represent and be on behalf of Customer to use a part of Loan Amount to pay total </w:t>
      </w:r>
      <w:r>
        <w:rPr>
          <w:rFonts w:ascii="Times New Roman" w:hAnsi="Times New Roman"/>
          <w:sz w:val="24"/>
          <w:lang w:val="en-GB"/>
        </w:rPr>
        <w:t>payable service fees</w:t>
      </w:r>
      <w:r w:rsidR="00950D6D">
        <w:rPr>
          <w:rFonts w:ascii="Times New Roman" w:hAnsi="Times New Roman"/>
          <w:sz w:val="24"/>
          <w:lang w:val="en-GB"/>
        </w:rPr>
        <w:t xml:space="preserve"> to LGC arsing in </w:t>
      </w:r>
      <w:r>
        <w:rPr>
          <w:rFonts w:ascii="Times New Roman" w:hAnsi="Times New Roman"/>
          <w:sz w:val="24"/>
          <w:lang w:val="en-GB"/>
        </w:rPr>
        <w:t>Loan Term.</w:t>
      </w:r>
      <w:r w:rsidR="00F60524">
        <w:rPr>
          <w:rFonts w:ascii="Times New Roman" w:hAnsi="Times New Roman"/>
          <w:sz w:val="24"/>
          <w:lang w:val="en-GB"/>
        </w:rPr>
        <w:t xml:space="preserve"> </w:t>
      </w:r>
    </w:p>
    <w:p w14:paraId="260656B3" w14:textId="34AD33BF" w:rsidR="00914CE9" w:rsidRDefault="00914CE9" w:rsidP="00FF50DA">
      <w:pPr>
        <w:pStyle w:val="ListParagraph"/>
        <w:numPr>
          <w:ilvl w:val="1"/>
          <w:numId w:val="13"/>
        </w:numPr>
        <w:spacing w:after="240"/>
        <w:ind w:left="709" w:hanging="709"/>
        <w:jc w:val="both"/>
        <w:rPr>
          <w:rFonts w:ascii="Times New Roman" w:hAnsi="Times New Roman"/>
          <w:sz w:val="24"/>
          <w:lang w:val="en-GB"/>
        </w:rPr>
      </w:pPr>
      <w:del w:id="73" w:author="Thuya" w:date="2015-12-16T11:03:00Z">
        <w:r w:rsidRPr="00D26BA4" w:rsidDel="00557C73">
          <w:rPr>
            <w:rFonts w:ascii="Times New Roman" w:hAnsi="Times New Roman"/>
            <w:sz w:val="24"/>
            <w:lang w:val="en-GB"/>
          </w:rPr>
          <w:delText>MFI</w:delText>
        </w:r>
      </w:del>
      <w:ins w:id="74" w:author="Thuya" w:date="2015-12-16T11:03:00Z">
        <w:r w:rsidR="00557C73">
          <w:rPr>
            <w:rFonts w:ascii="Times New Roman" w:hAnsi="Times New Roman"/>
            <w:sz w:val="24"/>
            <w:lang w:val="en-GB"/>
          </w:rPr>
          <w:t>DCL</w:t>
        </w:r>
      </w:ins>
      <w:r w:rsidRPr="00D26BA4">
        <w:rPr>
          <w:rFonts w:ascii="Times New Roman" w:hAnsi="Times New Roman"/>
          <w:sz w:val="24"/>
          <w:lang w:val="en-GB"/>
        </w:rPr>
        <w:t xml:space="preserve"> will have the right to represent and be on behalf of LGC in order to collect the</w:t>
      </w:r>
      <w:r w:rsidR="003051CC" w:rsidRPr="00D26BA4">
        <w:rPr>
          <w:rFonts w:ascii="Times New Roman" w:hAnsi="Times New Roman"/>
          <w:sz w:val="24"/>
          <w:lang w:val="en-GB"/>
        </w:rPr>
        <w:t xml:space="preserve"> payable</w:t>
      </w:r>
      <w:r w:rsidRPr="00D26BA4">
        <w:rPr>
          <w:rFonts w:ascii="Times New Roman" w:hAnsi="Times New Roman"/>
          <w:sz w:val="24"/>
          <w:lang w:val="en-GB"/>
        </w:rPr>
        <w:t xml:space="preserve"> services fees from the Customer</w:t>
      </w:r>
      <w:r w:rsidR="00CC6388" w:rsidRPr="00D26BA4">
        <w:rPr>
          <w:rFonts w:ascii="Times New Roman" w:hAnsi="Times New Roman"/>
          <w:sz w:val="24"/>
          <w:lang w:val="en-GB"/>
        </w:rPr>
        <w:t xml:space="preserve"> in accordance with</w:t>
      </w:r>
      <w:r w:rsidRPr="00D26BA4">
        <w:rPr>
          <w:rFonts w:ascii="Times New Roman" w:hAnsi="Times New Roman"/>
          <w:sz w:val="24"/>
          <w:lang w:val="en-GB"/>
        </w:rPr>
        <w:t xml:space="preserve"> the </w:t>
      </w:r>
      <w:r w:rsidR="007E47B4">
        <w:rPr>
          <w:rFonts w:ascii="Times New Roman" w:hAnsi="Times New Roman"/>
          <w:sz w:val="24"/>
          <w:lang w:val="en-GB"/>
        </w:rPr>
        <w:t xml:space="preserve">Service </w:t>
      </w:r>
      <w:r w:rsidR="003051CC" w:rsidRPr="00D26BA4">
        <w:rPr>
          <w:rFonts w:ascii="Times New Roman" w:hAnsi="Times New Roman"/>
          <w:sz w:val="24"/>
          <w:lang w:val="en-GB"/>
        </w:rPr>
        <w:t>Agreement which signed between the Customer and LGC</w:t>
      </w:r>
      <w:r w:rsidRPr="00D26BA4">
        <w:rPr>
          <w:rFonts w:ascii="Times New Roman" w:hAnsi="Times New Roman"/>
          <w:sz w:val="24"/>
          <w:lang w:val="en-GB"/>
        </w:rPr>
        <w:t>.</w:t>
      </w:r>
    </w:p>
    <w:p w14:paraId="5C38CA45" w14:textId="73A6FD73" w:rsidR="00C45957" w:rsidRPr="001B13B5" w:rsidRDefault="00C86E35" w:rsidP="00FF50DA">
      <w:pPr>
        <w:pStyle w:val="ListParagraph"/>
        <w:numPr>
          <w:ilvl w:val="1"/>
          <w:numId w:val="13"/>
        </w:numPr>
        <w:spacing w:after="240"/>
        <w:ind w:left="709" w:hanging="709"/>
        <w:jc w:val="both"/>
        <w:rPr>
          <w:rFonts w:ascii="Times New Roman" w:hAnsi="Times New Roman"/>
          <w:sz w:val="24"/>
          <w:lang w:val="en-GB"/>
        </w:rPr>
      </w:pPr>
      <w:del w:id="75" w:author="Thuya" w:date="2015-12-16T11:03:00Z">
        <w:r w:rsidRPr="00D26BA4" w:rsidDel="00557C73">
          <w:rPr>
            <w:rFonts w:ascii="Times New Roman" w:hAnsi="Times New Roman"/>
            <w:sz w:val="24"/>
            <w:lang w:val="en-GB"/>
          </w:rPr>
          <w:delText>MFI</w:delText>
        </w:r>
      </w:del>
      <w:ins w:id="76" w:author="Thuya" w:date="2015-12-16T11:03:00Z">
        <w:r w:rsidR="00557C73">
          <w:rPr>
            <w:rFonts w:ascii="Times New Roman" w:hAnsi="Times New Roman"/>
            <w:sz w:val="24"/>
            <w:lang w:val="en-GB"/>
          </w:rPr>
          <w:t>DCL</w:t>
        </w:r>
      </w:ins>
      <w:r w:rsidRPr="00D26BA4">
        <w:rPr>
          <w:rFonts w:ascii="Times New Roman" w:hAnsi="Times New Roman"/>
          <w:sz w:val="24"/>
          <w:lang w:val="en-GB"/>
        </w:rPr>
        <w:t xml:space="preserve"> will be responsible for repay to LGC </w:t>
      </w:r>
      <w:r w:rsidR="007E47B4">
        <w:rPr>
          <w:rFonts w:ascii="Times New Roman" w:hAnsi="Times New Roman"/>
          <w:sz w:val="24"/>
          <w:lang w:val="en-GB"/>
        </w:rPr>
        <w:t>any service</w:t>
      </w:r>
      <w:r w:rsidRPr="00D26BA4">
        <w:rPr>
          <w:rFonts w:ascii="Times New Roman" w:hAnsi="Times New Roman"/>
          <w:sz w:val="24"/>
          <w:lang w:val="en-GB"/>
        </w:rPr>
        <w:t xml:space="preserve"> fees which are collected from the Customer </w:t>
      </w:r>
      <w:r w:rsidR="00CC6388" w:rsidRPr="00D26BA4">
        <w:rPr>
          <w:rFonts w:ascii="Times New Roman" w:hAnsi="Times New Roman"/>
          <w:sz w:val="24"/>
          <w:lang w:val="en-GB"/>
        </w:rPr>
        <w:t>in accordance with</w:t>
      </w:r>
      <w:r w:rsidR="00DD41C2" w:rsidRPr="00D26BA4">
        <w:rPr>
          <w:rFonts w:ascii="Times New Roman" w:hAnsi="Times New Roman"/>
          <w:sz w:val="24"/>
          <w:lang w:val="en-GB"/>
        </w:rPr>
        <w:t xml:space="preserve"> the Agreement Services which signed between the Customer and LGC</w:t>
      </w:r>
      <w:r w:rsidR="00477A1A">
        <w:rPr>
          <w:rFonts w:ascii="Times New Roman" w:hAnsi="Times New Roman"/>
          <w:sz w:val="24"/>
          <w:lang w:val="en-GB"/>
        </w:rPr>
        <w:t xml:space="preserve"> </w:t>
      </w:r>
      <w:r w:rsidR="00477A1A" w:rsidRPr="001B13B5">
        <w:rPr>
          <w:rFonts w:ascii="Times New Roman" w:hAnsi="Times New Roman"/>
          <w:sz w:val="24"/>
        </w:rPr>
        <w:t>within 10 working days after its collections date</w:t>
      </w:r>
      <w:r w:rsidRPr="001B13B5">
        <w:rPr>
          <w:rFonts w:ascii="Times New Roman" w:hAnsi="Times New Roman"/>
          <w:sz w:val="24"/>
          <w:lang w:val="en-GB"/>
        </w:rPr>
        <w:t>.</w:t>
      </w:r>
    </w:p>
    <w:p w14:paraId="09B4B095" w14:textId="4C373E88" w:rsidR="00252470" w:rsidRDefault="00A24995" w:rsidP="00FF50DA">
      <w:pPr>
        <w:pStyle w:val="ListParagraph"/>
        <w:numPr>
          <w:ilvl w:val="1"/>
          <w:numId w:val="13"/>
        </w:numPr>
        <w:spacing w:after="240"/>
        <w:ind w:left="709" w:hanging="709"/>
        <w:jc w:val="both"/>
        <w:rPr>
          <w:rFonts w:ascii="Times New Roman" w:hAnsi="Times New Roman"/>
          <w:sz w:val="24"/>
          <w:lang w:val="en-GB"/>
        </w:rPr>
      </w:pPr>
      <w:r>
        <w:rPr>
          <w:rFonts w:ascii="Times New Roman" w:hAnsi="Times New Roman"/>
          <w:sz w:val="24"/>
          <w:lang w:val="en-GB"/>
        </w:rPr>
        <w:t xml:space="preserve">In </w:t>
      </w:r>
      <w:r w:rsidR="00E016EA">
        <w:rPr>
          <w:rFonts w:ascii="Times New Roman" w:hAnsi="Times New Roman"/>
          <w:sz w:val="24"/>
          <w:lang w:val="en-GB"/>
        </w:rPr>
        <w:t>the event</w:t>
      </w:r>
      <w:r>
        <w:rPr>
          <w:rFonts w:ascii="Times New Roman" w:hAnsi="Times New Roman"/>
          <w:sz w:val="24"/>
          <w:lang w:val="en-GB"/>
        </w:rPr>
        <w:t xml:space="preserve"> the Customer fails to sign the Agreement with LGC or fai</w:t>
      </w:r>
      <w:r w:rsidR="007E47B4">
        <w:rPr>
          <w:rFonts w:ascii="Times New Roman" w:hAnsi="Times New Roman"/>
          <w:sz w:val="24"/>
          <w:lang w:val="en-GB"/>
        </w:rPr>
        <w:t>ls to make such payable service</w:t>
      </w:r>
      <w:r>
        <w:rPr>
          <w:rFonts w:ascii="Times New Roman" w:hAnsi="Times New Roman"/>
          <w:sz w:val="24"/>
          <w:lang w:val="en-GB"/>
        </w:rPr>
        <w:t xml:space="preserve"> fee via </w:t>
      </w:r>
      <w:del w:id="77" w:author="Thuya" w:date="2015-12-16T11:03:00Z">
        <w:r w:rsidDel="00557C73">
          <w:rPr>
            <w:rFonts w:ascii="Times New Roman" w:hAnsi="Times New Roman"/>
            <w:sz w:val="24"/>
            <w:lang w:val="en-GB"/>
          </w:rPr>
          <w:delText>MFI</w:delText>
        </w:r>
      </w:del>
      <w:ins w:id="78" w:author="Thuya" w:date="2015-12-16T11:03:00Z">
        <w:r w:rsidR="00557C73">
          <w:rPr>
            <w:rFonts w:ascii="Times New Roman" w:hAnsi="Times New Roman"/>
            <w:sz w:val="24"/>
            <w:lang w:val="en-GB"/>
          </w:rPr>
          <w:t>DCL</w:t>
        </w:r>
      </w:ins>
      <w:r>
        <w:rPr>
          <w:rFonts w:ascii="Times New Roman" w:hAnsi="Times New Roman"/>
          <w:sz w:val="24"/>
          <w:lang w:val="en-GB"/>
        </w:rPr>
        <w:t xml:space="preserve">, </w:t>
      </w:r>
      <w:del w:id="79" w:author="Thuya" w:date="2015-12-16T11:03:00Z">
        <w:r w:rsidR="00C45957" w:rsidDel="00557C73">
          <w:rPr>
            <w:rFonts w:ascii="Times New Roman" w:hAnsi="Times New Roman"/>
            <w:sz w:val="24"/>
            <w:lang w:val="en-GB"/>
          </w:rPr>
          <w:delText>MFI</w:delText>
        </w:r>
      </w:del>
      <w:ins w:id="80" w:author="Thuya" w:date="2015-12-16T11:03:00Z">
        <w:r w:rsidR="00557C73">
          <w:rPr>
            <w:rFonts w:ascii="Times New Roman" w:hAnsi="Times New Roman"/>
            <w:sz w:val="24"/>
            <w:lang w:val="en-GB"/>
          </w:rPr>
          <w:t>DCL</w:t>
        </w:r>
      </w:ins>
      <w:r w:rsidR="00C45957">
        <w:rPr>
          <w:rFonts w:ascii="Times New Roman" w:hAnsi="Times New Roman"/>
          <w:sz w:val="24"/>
          <w:lang w:val="en-GB"/>
        </w:rPr>
        <w:t xml:space="preserve"> will have non-liability fo</w:t>
      </w:r>
      <w:r w:rsidR="007E47B4">
        <w:rPr>
          <w:rFonts w:ascii="Times New Roman" w:hAnsi="Times New Roman"/>
          <w:sz w:val="24"/>
          <w:lang w:val="en-GB"/>
        </w:rPr>
        <w:t xml:space="preserve">r repaying any payable service </w:t>
      </w:r>
      <w:r w:rsidR="00A764CF">
        <w:rPr>
          <w:rFonts w:ascii="Times New Roman" w:hAnsi="Times New Roman"/>
          <w:sz w:val="24"/>
          <w:lang w:val="en-GB"/>
        </w:rPr>
        <w:t>fee to LGC.</w:t>
      </w:r>
    </w:p>
    <w:p w14:paraId="73E6ECBD" w14:textId="7E66D519" w:rsidR="00297E3A" w:rsidRDefault="00252470" w:rsidP="00FF50DA">
      <w:pPr>
        <w:pStyle w:val="ListParagraph"/>
        <w:numPr>
          <w:ilvl w:val="1"/>
          <w:numId w:val="13"/>
        </w:numPr>
        <w:spacing w:after="240"/>
        <w:ind w:left="709" w:hanging="709"/>
        <w:jc w:val="both"/>
        <w:rPr>
          <w:rFonts w:ascii="Times New Roman" w:hAnsi="Times New Roman"/>
          <w:sz w:val="24"/>
          <w:lang w:val="en-GB"/>
        </w:rPr>
      </w:pPr>
      <w:del w:id="81" w:author="Thuya" w:date="2015-12-16T11:03:00Z">
        <w:r w:rsidDel="00557C73">
          <w:rPr>
            <w:rFonts w:ascii="Times New Roman" w:hAnsi="Times New Roman"/>
            <w:sz w:val="24"/>
            <w:lang w:val="en-GB"/>
          </w:rPr>
          <w:delText>MFI</w:delText>
        </w:r>
      </w:del>
      <w:ins w:id="82" w:author="Thuya" w:date="2015-12-16T11:03:00Z">
        <w:r w:rsidR="00557C73">
          <w:rPr>
            <w:rFonts w:ascii="Times New Roman" w:hAnsi="Times New Roman"/>
            <w:sz w:val="24"/>
            <w:lang w:val="en-GB"/>
          </w:rPr>
          <w:t>DCL</w:t>
        </w:r>
      </w:ins>
      <w:r>
        <w:rPr>
          <w:rFonts w:ascii="Times New Roman" w:hAnsi="Times New Roman"/>
          <w:sz w:val="24"/>
          <w:lang w:val="en-GB"/>
        </w:rPr>
        <w:t xml:space="preserve"> will be also not responsible for reminding or following or sending any notice for requesting the Customer to make any non</w:t>
      </w:r>
      <w:r w:rsidR="007E47B4">
        <w:rPr>
          <w:rFonts w:ascii="Times New Roman" w:hAnsi="Times New Roman"/>
          <w:sz w:val="24"/>
          <w:lang w:val="en-GB"/>
        </w:rPr>
        <w:t>-payment or outstanding service</w:t>
      </w:r>
      <w:r>
        <w:rPr>
          <w:rFonts w:ascii="Times New Roman" w:hAnsi="Times New Roman"/>
          <w:sz w:val="24"/>
          <w:lang w:val="en-GB"/>
        </w:rPr>
        <w:t xml:space="preserve"> fees to LGC.</w:t>
      </w:r>
    </w:p>
    <w:p w14:paraId="3007B00F" w14:textId="4A0A1D49" w:rsidR="009A3CDA" w:rsidRPr="009A3CDA" w:rsidRDefault="009A3CDA" w:rsidP="009A3CDA">
      <w:pPr>
        <w:pStyle w:val="ListParagraph"/>
        <w:numPr>
          <w:ilvl w:val="1"/>
          <w:numId w:val="13"/>
        </w:numPr>
        <w:spacing w:after="240"/>
        <w:ind w:left="709" w:hanging="709"/>
        <w:jc w:val="both"/>
        <w:rPr>
          <w:rFonts w:ascii="Times New Roman" w:hAnsi="Times New Roman"/>
          <w:sz w:val="24"/>
          <w:lang w:val="en-GB"/>
        </w:rPr>
      </w:pPr>
      <w:del w:id="83" w:author="Thuya" w:date="2015-12-16T11:03:00Z">
        <w:r w:rsidRPr="009A3CDA" w:rsidDel="00557C73">
          <w:rPr>
            <w:rFonts w:ascii="Times New Roman" w:hAnsi="Times New Roman"/>
            <w:sz w:val="24"/>
            <w:lang w:val="en-GB"/>
          </w:rPr>
          <w:delText>MFI</w:delText>
        </w:r>
      </w:del>
      <w:ins w:id="84" w:author="Thuya" w:date="2015-12-16T11:03:00Z">
        <w:r w:rsidR="00557C73">
          <w:rPr>
            <w:rFonts w:ascii="Times New Roman" w:hAnsi="Times New Roman"/>
            <w:sz w:val="24"/>
            <w:lang w:val="en-GB"/>
          </w:rPr>
          <w:t>DCL</w:t>
        </w:r>
      </w:ins>
      <w:r w:rsidRPr="009A3CDA">
        <w:rPr>
          <w:rFonts w:ascii="Times New Roman" w:hAnsi="Times New Roman"/>
          <w:sz w:val="24"/>
          <w:lang w:val="en-GB"/>
        </w:rPr>
        <w:t xml:space="preserve"> has the </w:t>
      </w:r>
      <w:del w:id="85" w:author="Thuya" w:date="2015-12-11T09:58:00Z">
        <w:r w:rsidRPr="009A3CDA" w:rsidDel="000F2E00">
          <w:rPr>
            <w:rFonts w:ascii="Times New Roman" w:hAnsi="Times New Roman"/>
            <w:sz w:val="24"/>
            <w:lang w:val="en-GB"/>
          </w:rPr>
          <w:delText>obligtion</w:delText>
        </w:r>
      </w:del>
      <w:ins w:id="86" w:author="Thuya" w:date="2015-12-11T09:58:00Z">
        <w:r w:rsidR="000F2E00" w:rsidRPr="009A3CDA">
          <w:rPr>
            <w:rFonts w:ascii="Times New Roman" w:hAnsi="Times New Roman"/>
            <w:sz w:val="24"/>
            <w:lang w:val="en-GB"/>
          </w:rPr>
          <w:t>obligation</w:t>
        </w:r>
      </w:ins>
      <w:r w:rsidRPr="009A3CDA">
        <w:rPr>
          <w:rFonts w:ascii="Times New Roman" w:hAnsi="Times New Roman"/>
          <w:sz w:val="24"/>
          <w:lang w:val="en-GB"/>
        </w:rPr>
        <w:t xml:space="preserve"> to provide LGC with reports on the disbursed loans to and collected </w:t>
      </w:r>
      <w:r>
        <w:rPr>
          <w:rFonts w:ascii="Times New Roman" w:hAnsi="Times New Roman"/>
          <w:sz w:val="24"/>
          <w:lang w:val="en-GB"/>
        </w:rPr>
        <w:t xml:space="preserve">service </w:t>
      </w:r>
      <w:r w:rsidR="00A71474">
        <w:rPr>
          <w:rFonts w:ascii="Times New Roman" w:hAnsi="Times New Roman"/>
          <w:sz w:val="24"/>
          <w:lang w:val="en-GB"/>
        </w:rPr>
        <w:t>fees from C</w:t>
      </w:r>
      <w:r w:rsidRPr="009A3CDA">
        <w:rPr>
          <w:rFonts w:ascii="Times New Roman" w:hAnsi="Times New Roman"/>
          <w:sz w:val="24"/>
          <w:lang w:val="en-GB"/>
        </w:rPr>
        <w:t>ustomers on a weekly/monthly basis.</w:t>
      </w:r>
    </w:p>
    <w:p w14:paraId="685FE2B6" w14:textId="77777777" w:rsidR="00A764CF" w:rsidRDefault="001F0426" w:rsidP="001F0426">
      <w:pPr>
        <w:pStyle w:val="Heading1"/>
        <w:spacing w:after="240"/>
        <w:jc w:val="both"/>
        <w:rPr>
          <w:rFonts w:ascii="Times New Roman" w:hAnsi="Times New Roman"/>
          <w:b/>
          <w:sz w:val="24"/>
          <w:u w:val="none"/>
          <w:lang w:val="en-GB"/>
        </w:rPr>
      </w:pPr>
      <w:bookmarkStart w:id="87" w:name="_Toc353284439"/>
      <w:r>
        <w:rPr>
          <w:rFonts w:ascii="Times New Roman" w:hAnsi="Times New Roman"/>
          <w:b/>
          <w:sz w:val="24"/>
          <w:u w:val="none"/>
          <w:lang w:val="en-GB"/>
        </w:rPr>
        <w:t>ARTICLE 4</w:t>
      </w:r>
      <w:r>
        <w:rPr>
          <w:rFonts w:ascii="Times New Roman" w:hAnsi="Times New Roman"/>
          <w:b/>
          <w:sz w:val="24"/>
          <w:u w:val="none"/>
          <w:lang w:val="en-GB"/>
        </w:rPr>
        <w:tab/>
      </w:r>
      <w:r w:rsidR="00CC53E9">
        <w:rPr>
          <w:rFonts w:ascii="Times New Roman" w:hAnsi="Times New Roman"/>
          <w:b/>
          <w:sz w:val="24"/>
          <w:u w:val="none"/>
          <w:lang w:val="en-GB"/>
        </w:rPr>
        <w:t>:</w:t>
      </w:r>
      <w:r w:rsidR="000A4922" w:rsidRPr="00D26BA4">
        <w:rPr>
          <w:rFonts w:ascii="Times New Roman" w:hAnsi="Times New Roman"/>
          <w:b/>
          <w:sz w:val="24"/>
          <w:u w:val="none"/>
          <w:lang w:val="en-GB"/>
        </w:rPr>
        <w:tab/>
      </w:r>
      <w:bookmarkEnd w:id="87"/>
      <w:r w:rsidR="00076C63" w:rsidRPr="00D26BA4">
        <w:rPr>
          <w:rFonts w:ascii="Times New Roman" w:hAnsi="Times New Roman"/>
          <w:b/>
          <w:sz w:val="24"/>
          <w:u w:val="none"/>
          <w:lang w:val="en-GB"/>
        </w:rPr>
        <w:t>RIGHTS AND OBLIGATIONS OF LGC</w:t>
      </w:r>
      <w:r w:rsidR="00A764CF">
        <w:rPr>
          <w:rFonts w:ascii="Times New Roman" w:hAnsi="Times New Roman"/>
          <w:b/>
          <w:sz w:val="24"/>
          <w:u w:val="none"/>
          <w:lang w:val="en-GB"/>
        </w:rPr>
        <w:t xml:space="preserve"> </w:t>
      </w:r>
    </w:p>
    <w:p w14:paraId="28BD6A81" w14:textId="77777777" w:rsidR="00F272A6" w:rsidRDefault="00437D74" w:rsidP="00FF50DA">
      <w:pPr>
        <w:pStyle w:val="ListParagraph"/>
        <w:numPr>
          <w:ilvl w:val="1"/>
          <w:numId w:val="14"/>
        </w:numPr>
        <w:spacing w:after="240"/>
        <w:ind w:left="709" w:hanging="709"/>
        <w:jc w:val="both"/>
        <w:rPr>
          <w:rFonts w:ascii="Times New Roman" w:hAnsi="Times New Roman"/>
          <w:sz w:val="24"/>
        </w:rPr>
      </w:pPr>
      <w:r w:rsidRPr="00D26BA4">
        <w:rPr>
          <w:rFonts w:ascii="Times New Roman" w:hAnsi="Times New Roman"/>
          <w:sz w:val="24"/>
          <w:lang w:val="en-GB"/>
        </w:rPr>
        <w:t>LGC will have the right to</w:t>
      </w:r>
      <w:r w:rsidR="0050268F" w:rsidRPr="00D26BA4">
        <w:rPr>
          <w:rFonts w:ascii="Times New Roman" w:hAnsi="Times New Roman"/>
          <w:sz w:val="24"/>
          <w:lang w:val="en-GB"/>
        </w:rPr>
        <w:t xml:space="preserve"> sign the </w:t>
      </w:r>
      <w:r w:rsidR="007E47B4">
        <w:rPr>
          <w:rFonts w:ascii="Times New Roman" w:hAnsi="Times New Roman"/>
          <w:sz w:val="24"/>
          <w:lang w:val="en-GB"/>
        </w:rPr>
        <w:t>Service Agreement</w:t>
      </w:r>
      <w:r w:rsidR="0050268F" w:rsidRPr="00D26BA4">
        <w:rPr>
          <w:rFonts w:ascii="Times New Roman" w:hAnsi="Times New Roman"/>
          <w:sz w:val="24"/>
          <w:lang w:val="en-GB"/>
        </w:rPr>
        <w:t xml:space="preserve"> with </w:t>
      </w:r>
      <w:r w:rsidR="00AC0D33" w:rsidRPr="00D26BA4">
        <w:rPr>
          <w:rFonts w:ascii="Times New Roman" w:hAnsi="Times New Roman"/>
          <w:sz w:val="24"/>
          <w:lang w:val="en-GB"/>
        </w:rPr>
        <w:t>the Customer</w:t>
      </w:r>
      <w:r w:rsidR="00946A2A" w:rsidRPr="00D26BA4">
        <w:rPr>
          <w:rFonts w:ascii="Times New Roman" w:hAnsi="Times New Roman"/>
          <w:sz w:val="24"/>
          <w:lang w:val="en-GB"/>
        </w:rPr>
        <w:t xml:space="preserve"> in relation to the financial </w:t>
      </w:r>
      <w:r w:rsidR="002E0BB9" w:rsidRPr="00D26BA4">
        <w:rPr>
          <w:rFonts w:ascii="Times New Roman" w:hAnsi="Times New Roman"/>
          <w:sz w:val="24"/>
          <w:lang w:val="en-GB"/>
        </w:rPr>
        <w:t xml:space="preserve">consultancy services with the aim of </w:t>
      </w:r>
      <w:r w:rsidR="00946A2A" w:rsidRPr="00D26BA4">
        <w:rPr>
          <w:rFonts w:ascii="Times New Roman" w:hAnsi="Times New Roman"/>
          <w:sz w:val="24"/>
          <w:lang w:val="en-GB"/>
        </w:rPr>
        <w:t>assist</w:t>
      </w:r>
      <w:r w:rsidR="002E0BB9" w:rsidRPr="00D26BA4">
        <w:rPr>
          <w:rFonts w:ascii="Times New Roman" w:hAnsi="Times New Roman"/>
          <w:sz w:val="24"/>
          <w:lang w:val="en-GB"/>
        </w:rPr>
        <w:t>ing</w:t>
      </w:r>
      <w:r w:rsidR="00946A2A" w:rsidRPr="00D26BA4">
        <w:rPr>
          <w:rFonts w:ascii="Times New Roman" w:hAnsi="Times New Roman"/>
          <w:sz w:val="24"/>
        </w:rPr>
        <w:t xml:space="preserve"> the Customer</w:t>
      </w:r>
      <w:r w:rsidR="002E0BB9" w:rsidRPr="00D26BA4">
        <w:rPr>
          <w:rFonts w:ascii="Times New Roman" w:hAnsi="Times New Roman"/>
          <w:sz w:val="24"/>
        </w:rPr>
        <w:t xml:space="preserve"> </w:t>
      </w:r>
      <w:r w:rsidR="007E47B4">
        <w:rPr>
          <w:rFonts w:ascii="Times New Roman" w:hAnsi="Times New Roman"/>
          <w:sz w:val="24"/>
        </w:rPr>
        <w:t>in choosing and using</w:t>
      </w:r>
      <w:r w:rsidR="00946A2A" w:rsidRPr="00D26BA4">
        <w:rPr>
          <w:rFonts w:ascii="Times New Roman" w:hAnsi="Times New Roman"/>
          <w:sz w:val="24"/>
        </w:rPr>
        <w:t xml:space="preserve"> the proper Microloans to meet the financial demands of the Customer in </w:t>
      </w:r>
      <w:r w:rsidR="004A0451">
        <w:rPr>
          <w:rFonts w:ascii="Times New Roman" w:hAnsi="Times New Roman"/>
          <w:sz w:val="24"/>
        </w:rPr>
        <w:t xml:space="preserve">a </w:t>
      </w:r>
      <w:r w:rsidR="00946A2A" w:rsidRPr="00B93067">
        <w:rPr>
          <w:rFonts w:ascii="Times New Roman" w:hAnsi="Times New Roman"/>
          <w:sz w:val="24"/>
        </w:rPr>
        <w:t>short-term.</w:t>
      </w:r>
    </w:p>
    <w:p w14:paraId="0CF88969" w14:textId="01126772" w:rsidR="00D672BF" w:rsidRPr="00D672BF" w:rsidRDefault="00946A2A" w:rsidP="00FF50DA">
      <w:pPr>
        <w:pStyle w:val="ListParagraph"/>
        <w:numPr>
          <w:ilvl w:val="1"/>
          <w:numId w:val="14"/>
        </w:numPr>
        <w:spacing w:after="240"/>
        <w:ind w:left="709" w:hanging="709"/>
        <w:jc w:val="both"/>
        <w:rPr>
          <w:rFonts w:ascii="Times New Roman" w:hAnsi="Times New Roman"/>
          <w:sz w:val="24"/>
          <w:lang w:val="en-GB"/>
        </w:rPr>
      </w:pPr>
      <w:r w:rsidRPr="00D26BA4">
        <w:rPr>
          <w:rFonts w:ascii="Times New Roman" w:hAnsi="Times New Roman"/>
          <w:sz w:val="24"/>
        </w:rPr>
        <w:lastRenderedPageBreak/>
        <w:t xml:space="preserve">LGC will </w:t>
      </w:r>
      <w:r w:rsidR="002E0BB9" w:rsidRPr="00D26BA4">
        <w:rPr>
          <w:rFonts w:ascii="Times New Roman" w:hAnsi="Times New Roman"/>
          <w:sz w:val="24"/>
        </w:rPr>
        <w:t xml:space="preserve">have the right to receive any services fees which are collected by </w:t>
      </w:r>
      <w:del w:id="88" w:author="Thuya" w:date="2015-12-16T11:03:00Z">
        <w:r w:rsidR="002E0BB9" w:rsidRPr="00D26BA4" w:rsidDel="00557C73">
          <w:rPr>
            <w:rFonts w:ascii="Times New Roman" w:hAnsi="Times New Roman"/>
            <w:sz w:val="24"/>
          </w:rPr>
          <w:delText>MFI</w:delText>
        </w:r>
      </w:del>
      <w:ins w:id="89" w:author="Thuya" w:date="2015-12-16T11:03:00Z">
        <w:r w:rsidR="00557C73">
          <w:rPr>
            <w:rFonts w:ascii="Times New Roman" w:hAnsi="Times New Roman"/>
            <w:sz w:val="24"/>
          </w:rPr>
          <w:t>DCL</w:t>
        </w:r>
      </w:ins>
      <w:r w:rsidR="002E0BB9" w:rsidRPr="00D26BA4">
        <w:rPr>
          <w:rFonts w:ascii="Times New Roman" w:hAnsi="Times New Roman"/>
          <w:sz w:val="24"/>
        </w:rPr>
        <w:t xml:space="preserve"> from the Customer</w:t>
      </w:r>
      <w:r w:rsidR="00CC6388" w:rsidRPr="00D26BA4">
        <w:rPr>
          <w:rFonts w:ascii="Times New Roman" w:hAnsi="Times New Roman"/>
          <w:sz w:val="24"/>
        </w:rPr>
        <w:t xml:space="preserve"> in accordance with</w:t>
      </w:r>
      <w:r w:rsidR="002E0BB9" w:rsidRPr="00D26BA4">
        <w:rPr>
          <w:rFonts w:ascii="Times New Roman" w:hAnsi="Times New Roman"/>
          <w:sz w:val="24"/>
        </w:rPr>
        <w:t xml:space="preserve"> the Agreement Services signed between the Customer and LGC</w:t>
      </w:r>
      <w:r w:rsidR="00D26BA4" w:rsidRPr="00D26BA4">
        <w:rPr>
          <w:rFonts w:ascii="Times New Roman" w:hAnsi="Times New Roman"/>
          <w:sz w:val="24"/>
        </w:rPr>
        <w:t>.</w:t>
      </w:r>
    </w:p>
    <w:p w14:paraId="23931E80" w14:textId="77777777" w:rsidR="00E027C4" w:rsidRDefault="00817A02" w:rsidP="00FF50DA">
      <w:pPr>
        <w:pStyle w:val="ListParagraph"/>
        <w:numPr>
          <w:ilvl w:val="1"/>
          <w:numId w:val="14"/>
        </w:numPr>
        <w:spacing w:after="240"/>
        <w:ind w:left="709" w:hanging="709"/>
        <w:jc w:val="both"/>
        <w:rPr>
          <w:rFonts w:ascii="Times New Roman" w:hAnsi="Times New Roman"/>
          <w:sz w:val="24"/>
          <w:lang w:val="en-GB"/>
        </w:rPr>
      </w:pPr>
      <w:r>
        <w:rPr>
          <w:rFonts w:ascii="Times New Roman" w:hAnsi="Times New Roman"/>
          <w:sz w:val="24"/>
          <w:lang w:val="en-GB"/>
        </w:rPr>
        <w:t>LGC will be responsible itself for its financial consultancy services in compliance with the Agreement Services signed between the Customer and LGC.</w:t>
      </w:r>
    </w:p>
    <w:p w14:paraId="5E05D829" w14:textId="241DC6CF" w:rsidR="006A7BAA" w:rsidRDefault="00E76D14" w:rsidP="007E47B4">
      <w:pPr>
        <w:pStyle w:val="ListParagraph"/>
        <w:numPr>
          <w:ilvl w:val="1"/>
          <w:numId w:val="14"/>
        </w:numPr>
        <w:spacing w:after="240"/>
        <w:ind w:left="709" w:hanging="709"/>
        <w:jc w:val="both"/>
        <w:rPr>
          <w:rFonts w:ascii="Times New Roman" w:hAnsi="Times New Roman"/>
          <w:sz w:val="24"/>
          <w:lang w:val="en-GB"/>
        </w:rPr>
      </w:pPr>
      <w:r>
        <w:rPr>
          <w:rFonts w:ascii="Times New Roman" w:hAnsi="Times New Roman"/>
          <w:sz w:val="24"/>
          <w:lang w:val="en-GB"/>
        </w:rPr>
        <w:t xml:space="preserve">LGC will be responsible for providing </w:t>
      </w:r>
      <w:del w:id="90" w:author="Thuya" w:date="2015-12-16T11:03:00Z">
        <w:r w:rsidDel="00557C73">
          <w:rPr>
            <w:rFonts w:ascii="Times New Roman" w:hAnsi="Times New Roman"/>
            <w:sz w:val="24"/>
            <w:lang w:val="en-GB"/>
          </w:rPr>
          <w:delText>MFI</w:delText>
        </w:r>
      </w:del>
      <w:ins w:id="91" w:author="Thuya" w:date="2015-12-16T11:03:00Z">
        <w:r w:rsidR="00557C73">
          <w:rPr>
            <w:rFonts w:ascii="Times New Roman" w:hAnsi="Times New Roman"/>
            <w:sz w:val="24"/>
            <w:lang w:val="en-GB"/>
          </w:rPr>
          <w:t>DCL</w:t>
        </w:r>
      </w:ins>
      <w:r>
        <w:rPr>
          <w:rFonts w:ascii="Times New Roman" w:hAnsi="Times New Roman"/>
          <w:sz w:val="24"/>
          <w:lang w:val="en-GB"/>
        </w:rPr>
        <w:t xml:space="preserve"> a copy of the Agreement Services signed between the Customer and LGC</w:t>
      </w:r>
      <w:r w:rsidR="001049AD">
        <w:rPr>
          <w:rFonts w:ascii="Times New Roman" w:hAnsi="Times New Roman"/>
          <w:sz w:val="24"/>
          <w:lang w:val="en-GB"/>
        </w:rPr>
        <w:t>,</w:t>
      </w:r>
      <w:r w:rsidR="00F70F50">
        <w:rPr>
          <w:rFonts w:ascii="Times New Roman" w:hAnsi="Times New Roman"/>
          <w:sz w:val="24"/>
          <w:lang w:val="en-GB"/>
        </w:rPr>
        <w:t xml:space="preserve"> and any necessary information or documents</w:t>
      </w:r>
      <w:r>
        <w:rPr>
          <w:rFonts w:ascii="Times New Roman" w:hAnsi="Times New Roman"/>
          <w:sz w:val="24"/>
          <w:lang w:val="en-GB"/>
        </w:rPr>
        <w:t xml:space="preserve"> in order to assist </w:t>
      </w:r>
      <w:del w:id="92" w:author="Thuya" w:date="2015-12-16T11:03:00Z">
        <w:r w:rsidDel="00557C73">
          <w:rPr>
            <w:rFonts w:ascii="Times New Roman" w:hAnsi="Times New Roman"/>
            <w:sz w:val="24"/>
            <w:lang w:val="en-GB"/>
          </w:rPr>
          <w:delText>MFI</w:delText>
        </w:r>
      </w:del>
      <w:ins w:id="93" w:author="Thuya" w:date="2015-12-16T11:03:00Z">
        <w:r w:rsidR="00557C73">
          <w:rPr>
            <w:rFonts w:ascii="Times New Roman" w:hAnsi="Times New Roman"/>
            <w:sz w:val="24"/>
            <w:lang w:val="en-GB"/>
          </w:rPr>
          <w:t>DCL</w:t>
        </w:r>
      </w:ins>
      <w:r>
        <w:rPr>
          <w:rFonts w:ascii="Times New Roman" w:hAnsi="Times New Roman"/>
          <w:sz w:val="24"/>
          <w:lang w:val="en-GB"/>
        </w:rPr>
        <w:t xml:space="preserve"> </w:t>
      </w:r>
      <w:r w:rsidR="007E47B4">
        <w:rPr>
          <w:rFonts w:ascii="Times New Roman" w:hAnsi="Times New Roman"/>
          <w:sz w:val="24"/>
          <w:lang w:val="en-GB"/>
        </w:rPr>
        <w:t>in</w:t>
      </w:r>
      <w:r>
        <w:rPr>
          <w:rFonts w:ascii="Times New Roman" w:hAnsi="Times New Roman"/>
          <w:sz w:val="24"/>
          <w:lang w:val="en-GB"/>
        </w:rPr>
        <w:t xml:space="preserve"> collect</w:t>
      </w:r>
      <w:r w:rsidR="007E47B4">
        <w:rPr>
          <w:rFonts w:ascii="Times New Roman" w:hAnsi="Times New Roman"/>
          <w:sz w:val="24"/>
          <w:lang w:val="en-GB"/>
        </w:rPr>
        <w:t>ing</w:t>
      </w:r>
      <w:r>
        <w:rPr>
          <w:rFonts w:ascii="Times New Roman" w:hAnsi="Times New Roman"/>
          <w:sz w:val="24"/>
          <w:lang w:val="en-GB"/>
        </w:rPr>
        <w:t xml:space="preserve"> the payable services fees</w:t>
      </w:r>
      <w:r w:rsidR="00F70F50">
        <w:rPr>
          <w:rFonts w:ascii="Times New Roman" w:hAnsi="Times New Roman"/>
          <w:sz w:val="24"/>
          <w:lang w:val="en-GB"/>
        </w:rPr>
        <w:t xml:space="preserve"> </w:t>
      </w:r>
      <w:r w:rsidR="008E6F41">
        <w:rPr>
          <w:rFonts w:ascii="Times New Roman" w:hAnsi="Times New Roman"/>
          <w:sz w:val="24"/>
          <w:lang w:val="en-GB"/>
        </w:rPr>
        <w:t>from the Customer</w:t>
      </w:r>
      <w:r>
        <w:rPr>
          <w:rFonts w:ascii="Times New Roman" w:hAnsi="Times New Roman"/>
          <w:sz w:val="24"/>
          <w:lang w:val="en-GB"/>
        </w:rPr>
        <w:t>.</w:t>
      </w:r>
    </w:p>
    <w:p w14:paraId="180B9736" w14:textId="77777777" w:rsidR="00B10780" w:rsidRDefault="00113FEB" w:rsidP="001F0426">
      <w:pPr>
        <w:pStyle w:val="Heading1"/>
        <w:spacing w:after="240"/>
        <w:jc w:val="both"/>
        <w:rPr>
          <w:rFonts w:ascii="Times New Roman" w:hAnsi="Times New Roman"/>
          <w:b/>
          <w:sz w:val="24"/>
          <w:u w:val="none"/>
          <w:lang w:val="en-GB"/>
        </w:rPr>
      </w:pPr>
      <w:bookmarkStart w:id="94" w:name="_Toc353284441"/>
      <w:r w:rsidRPr="00D26BA4">
        <w:rPr>
          <w:rFonts w:ascii="Times New Roman" w:hAnsi="Times New Roman"/>
          <w:b/>
          <w:sz w:val="24"/>
          <w:u w:val="none"/>
          <w:lang w:val="en-GB"/>
        </w:rPr>
        <w:t xml:space="preserve">ARTICLE </w:t>
      </w:r>
      <w:bookmarkEnd w:id="94"/>
      <w:r w:rsidR="00211503">
        <w:rPr>
          <w:rFonts w:ascii="Times New Roman" w:hAnsi="Times New Roman"/>
          <w:b/>
          <w:sz w:val="24"/>
          <w:u w:val="none"/>
          <w:lang w:val="en-GB"/>
        </w:rPr>
        <w:t>5</w:t>
      </w:r>
      <w:r w:rsidR="001F0426">
        <w:rPr>
          <w:rFonts w:ascii="Times New Roman" w:hAnsi="Times New Roman"/>
          <w:b/>
          <w:sz w:val="24"/>
          <w:u w:val="none"/>
          <w:lang w:val="en-GB"/>
        </w:rPr>
        <w:tab/>
      </w:r>
      <w:r w:rsidR="007A775F">
        <w:rPr>
          <w:rFonts w:ascii="Times New Roman" w:hAnsi="Times New Roman"/>
          <w:b/>
          <w:sz w:val="24"/>
          <w:u w:val="none"/>
          <w:lang w:val="en-GB"/>
        </w:rPr>
        <w:t>:</w:t>
      </w:r>
      <w:bookmarkStart w:id="95" w:name="_Toc236707766"/>
      <w:bookmarkStart w:id="96" w:name="_Toc353284445"/>
      <w:r w:rsidR="00FD77E6">
        <w:rPr>
          <w:rFonts w:ascii="Times New Roman" w:hAnsi="Times New Roman"/>
          <w:b/>
          <w:sz w:val="24"/>
          <w:u w:val="none"/>
          <w:lang w:val="en-GB"/>
        </w:rPr>
        <w:tab/>
      </w:r>
      <w:r w:rsidR="002D2D25" w:rsidRPr="00FD77E6">
        <w:rPr>
          <w:rFonts w:ascii="Times New Roman" w:hAnsi="Times New Roman"/>
          <w:b/>
          <w:sz w:val="24"/>
          <w:u w:val="none"/>
          <w:lang w:val="en-GB"/>
        </w:rPr>
        <w:t>FORCE MAJEURE</w:t>
      </w:r>
      <w:bookmarkEnd w:id="95"/>
      <w:r w:rsidR="00FE1471" w:rsidRPr="00FD77E6">
        <w:rPr>
          <w:rFonts w:ascii="Times New Roman" w:hAnsi="Times New Roman"/>
          <w:b/>
          <w:sz w:val="24"/>
          <w:u w:val="none"/>
          <w:lang w:val="en-GB"/>
        </w:rPr>
        <w:t xml:space="preserve"> EVENT</w:t>
      </w:r>
      <w:bookmarkEnd w:id="96"/>
      <w:r w:rsidR="00B10780">
        <w:rPr>
          <w:rFonts w:ascii="Times New Roman" w:hAnsi="Times New Roman"/>
          <w:b/>
          <w:sz w:val="24"/>
          <w:u w:val="none"/>
          <w:lang w:val="en-GB"/>
        </w:rPr>
        <w:t xml:space="preserve"> </w:t>
      </w:r>
    </w:p>
    <w:p w14:paraId="2DD630E7" w14:textId="77777777" w:rsidR="00E211F3" w:rsidRDefault="00211503" w:rsidP="00E211F3">
      <w:pPr>
        <w:spacing w:after="240"/>
        <w:ind w:left="851" w:hanging="851"/>
        <w:jc w:val="both"/>
        <w:rPr>
          <w:rFonts w:ascii="Times New Roman" w:hAnsi="Times New Roman"/>
          <w:sz w:val="24"/>
          <w:lang w:val="en-GB"/>
        </w:rPr>
      </w:pPr>
      <w:r>
        <w:rPr>
          <w:rFonts w:ascii="Times New Roman" w:hAnsi="Times New Roman"/>
          <w:sz w:val="24"/>
          <w:lang w:val="en-GB"/>
        </w:rPr>
        <w:t>5</w:t>
      </w:r>
      <w:r w:rsidR="001F0426">
        <w:rPr>
          <w:rFonts w:ascii="Times New Roman" w:hAnsi="Times New Roman"/>
          <w:sz w:val="24"/>
          <w:lang w:val="en-GB"/>
        </w:rPr>
        <w:t>.1</w:t>
      </w:r>
      <w:r w:rsidR="001F0426">
        <w:rPr>
          <w:rFonts w:ascii="Times New Roman" w:hAnsi="Times New Roman"/>
          <w:sz w:val="24"/>
          <w:lang w:val="en-GB"/>
        </w:rPr>
        <w:tab/>
      </w:r>
      <w:r w:rsidR="002C58E4" w:rsidRPr="001F0426">
        <w:rPr>
          <w:rFonts w:ascii="Times New Roman" w:hAnsi="Times New Roman"/>
          <w:sz w:val="24"/>
          <w:lang w:val="en-GB"/>
        </w:rPr>
        <w:t xml:space="preserve">Force Majeure Event means any circumstance unpredictable and beyond the reasonable control of a Party preventing that Party from complying with or performing its obligations under this Agreement, including but not limited to wars or other military actions, acts of terrorism, riots, civil unrests, destructive actions, disruptive actions, acts of or limitation of the government or other competent authorities, accidents, fires, floods, earthquakes or other natural disasters, or disaster (but exclusive of unlawful strikes and closing doors to make pressure), provided that no circumstance or cause shall be deemed as beyond the reasonable control of a Party if such circumstance or such cause have appeared as a result </w:t>
      </w:r>
      <w:r w:rsidR="00182CE1" w:rsidRPr="001F0426">
        <w:rPr>
          <w:rFonts w:ascii="Times New Roman" w:hAnsi="Times New Roman"/>
          <w:sz w:val="24"/>
          <w:lang w:val="en-GB"/>
        </w:rPr>
        <w:t>of un-carefulness of that Party.</w:t>
      </w:r>
      <w:r w:rsidR="00E70D44">
        <w:rPr>
          <w:rFonts w:ascii="Times New Roman" w:hAnsi="Times New Roman"/>
          <w:sz w:val="24"/>
          <w:lang w:val="en-GB"/>
        </w:rPr>
        <w:t xml:space="preserve"> </w:t>
      </w:r>
    </w:p>
    <w:p w14:paraId="38895F7F" w14:textId="0DC825DD" w:rsidR="00260E42" w:rsidRDefault="00211503" w:rsidP="00260E42">
      <w:pPr>
        <w:spacing w:after="240"/>
        <w:ind w:left="851" w:hanging="851"/>
        <w:jc w:val="both"/>
        <w:rPr>
          <w:rFonts w:ascii="Times New Roman" w:hAnsi="Times New Roman"/>
          <w:sz w:val="24"/>
          <w:lang w:val="en-GB"/>
        </w:rPr>
      </w:pPr>
      <w:r>
        <w:rPr>
          <w:rFonts w:ascii="Times New Roman" w:hAnsi="Times New Roman"/>
          <w:sz w:val="24"/>
          <w:lang w:val="en-GB"/>
        </w:rPr>
        <w:t>5</w:t>
      </w:r>
      <w:r w:rsidR="001F0426">
        <w:rPr>
          <w:rFonts w:ascii="Times New Roman" w:hAnsi="Times New Roman"/>
          <w:sz w:val="24"/>
          <w:lang w:val="en-GB"/>
        </w:rPr>
        <w:t>.2</w:t>
      </w:r>
      <w:r w:rsidR="001F0426">
        <w:rPr>
          <w:rFonts w:ascii="Times New Roman" w:hAnsi="Times New Roman"/>
          <w:sz w:val="24"/>
          <w:lang w:val="en-GB"/>
        </w:rPr>
        <w:tab/>
      </w:r>
      <w:r w:rsidR="007C7DCE" w:rsidRPr="001F0426">
        <w:rPr>
          <w:rFonts w:ascii="Times New Roman" w:hAnsi="Times New Roman"/>
          <w:sz w:val="24"/>
          <w:lang w:val="en-GB"/>
        </w:rPr>
        <w:t>In the event a Party is delayed or prevented from the performance of its obligations under this Agreement due to a Force Majeure Event (</w:t>
      </w:r>
      <w:r w:rsidR="004A14BA" w:rsidRPr="001F0426">
        <w:rPr>
          <w:rFonts w:ascii="Times New Roman" w:hAnsi="Times New Roman"/>
          <w:sz w:val="24"/>
          <w:lang w:val="en-GB"/>
        </w:rPr>
        <w:t>“</w:t>
      </w:r>
      <w:r w:rsidR="007C7DCE" w:rsidRPr="001F0426">
        <w:rPr>
          <w:rFonts w:ascii="Times New Roman" w:hAnsi="Times New Roman"/>
          <w:b/>
          <w:sz w:val="24"/>
          <w:lang w:val="en-GB"/>
        </w:rPr>
        <w:t>Affected Party</w:t>
      </w:r>
      <w:r w:rsidR="004A14BA" w:rsidRPr="001F0426">
        <w:rPr>
          <w:rFonts w:ascii="Times New Roman" w:hAnsi="Times New Roman"/>
          <w:sz w:val="24"/>
          <w:lang w:val="en-GB"/>
        </w:rPr>
        <w:t>”</w:t>
      </w:r>
      <w:r w:rsidR="00260E42">
        <w:rPr>
          <w:rFonts w:ascii="Times New Roman" w:hAnsi="Times New Roman"/>
          <w:sz w:val="24"/>
          <w:lang w:val="en-GB"/>
        </w:rPr>
        <w:t>), the Affected Party must</w:t>
      </w:r>
      <w:r w:rsidR="009824A0">
        <w:rPr>
          <w:rFonts w:ascii="Times New Roman" w:hAnsi="Times New Roman"/>
          <w:sz w:val="24"/>
          <w:lang w:val="en-GB"/>
        </w:rPr>
        <w:t>:</w:t>
      </w:r>
      <w:r w:rsidR="00260E42">
        <w:rPr>
          <w:rFonts w:ascii="Times New Roman" w:hAnsi="Times New Roman"/>
          <w:sz w:val="24"/>
          <w:lang w:val="en-GB"/>
        </w:rPr>
        <w:t xml:space="preserve"> </w:t>
      </w:r>
    </w:p>
    <w:p w14:paraId="3A77DF81" w14:textId="77777777" w:rsidR="0009358A" w:rsidRPr="00260E42" w:rsidRDefault="00A2369F" w:rsidP="00FF50DA">
      <w:pPr>
        <w:numPr>
          <w:ilvl w:val="0"/>
          <w:numId w:val="4"/>
        </w:numPr>
        <w:tabs>
          <w:tab w:val="left" w:pos="1457"/>
        </w:tabs>
        <w:spacing w:after="240"/>
        <w:ind w:left="1418" w:hanging="705"/>
        <w:jc w:val="both"/>
        <w:rPr>
          <w:rFonts w:ascii="Times New Roman" w:hAnsi="Times New Roman"/>
          <w:sz w:val="24"/>
          <w:lang w:val="en-GB"/>
        </w:rPr>
      </w:pPr>
      <w:bookmarkStart w:id="97" w:name="_Toc350240531"/>
      <w:bookmarkStart w:id="98" w:name="_Toc350240589"/>
      <w:bookmarkStart w:id="99" w:name="_Toc350240651"/>
      <w:r w:rsidRPr="00D26BA4">
        <w:rPr>
          <w:rFonts w:ascii="Times New Roman" w:hAnsi="Times New Roman"/>
          <w:bCs/>
          <w:kern w:val="32"/>
          <w:sz w:val="24"/>
        </w:rPr>
        <w:t>notify the other Party in writing of the Force Majeure Event and reasonable evidences of such an event;</w:t>
      </w:r>
      <w:bookmarkEnd w:id="97"/>
      <w:bookmarkEnd w:id="98"/>
      <w:bookmarkEnd w:id="99"/>
      <w:r w:rsidR="00B10803">
        <w:rPr>
          <w:rFonts w:ascii="Times New Roman" w:hAnsi="Times New Roman"/>
          <w:bCs/>
          <w:kern w:val="32"/>
          <w:sz w:val="24"/>
        </w:rPr>
        <w:t xml:space="preserve"> and</w:t>
      </w:r>
    </w:p>
    <w:p w14:paraId="23C6233E" w14:textId="77777777" w:rsidR="00A304A9" w:rsidRDefault="0009358A" w:rsidP="00FF50DA">
      <w:pPr>
        <w:numPr>
          <w:ilvl w:val="0"/>
          <w:numId w:val="4"/>
        </w:numPr>
        <w:tabs>
          <w:tab w:val="left" w:pos="1457"/>
        </w:tabs>
        <w:spacing w:after="240"/>
        <w:ind w:left="1418" w:hanging="705"/>
        <w:jc w:val="both"/>
        <w:rPr>
          <w:rFonts w:ascii="Times New Roman" w:hAnsi="Times New Roman"/>
          <w:sz w:val="24"/>
          <w:lang w:val="en-GB"/>
        </w:rPr>
      </w:pPr>
      <w:bookmarkStart w:id="100" w:name="_Toc350240532"/>
      <w:bookmarkStart w:id="101" w:name="_Toc350240590"/>
      <w:bookmarkStart w:id="102" w:name="_Toc350240652"/>
      <w:r w:rsidRPr="00D26BA4">
        <w:rPr>
          <w:rFonts w:ascii="Times New Roman" w:hAnsi="Times New Roman"/>
          <w:bCs/>
          <w:kern w:val="32"/>
          <w:sz w:val="24"/>
        </w:rPr>
        <w:t>send a written notice to the other Party to notify such delay or obstacle as soon as practical and specifying the starting date and the scale of such delay or obstacle, causes of such delay or obstacle and estimated times of such delay or obstacle;</w:t>
      </w:r>
      <w:bookmarkEnd w:id="100"/>
      <w:bookmarkEnd w:id="101"/>
      <w:bookmarkEnd w:id="102"/>
      <w:r w:rsidR="00A304A9" w:rsidRPr="00D26BA4">
        <w:rPr>
          <w:rFonts w:ascii="Times New Roman" w:hAnsi="Times New Roman"/>
          <w:sz w:val="24"/>
          <w:lang w:val="en-GB"/>
        </w:rPr>
        <w:t xml:space="preserve"> </w:t>
      </w:r>
      <w:r w:rsidR="00B10803">
        <w:rPr>
          <w:rFonts w:ascii="Times New Roman" w:hAnsi="Times New Roman"/>
          <w:sz w:val="24"/>
          <w:lang w:val="en-GB"/>
        </w:rPr>
        <w:t xml:space="preserve">and </w:t>
      </w:r>
    </w:p>
    <w:p w14:paraId="0342D107" w14:textId="77777777" w:rsidR="0009358A" w:rsidRPr="00260E42" w:rsidRDefault="0009358A" w:rsidP="00FF50DA">
      <w:pPr>
        <w:numPr>
          <w:ilvl w:val="0"/>
          <w:numId w:val="4"/>
        </w:numPr>
        <w:tabs>
          <w:tab w:val="left" w:pos="1457"/>
        </w:tabs>
        <w:spacing w:after="240"/>
        <w:ind w:left="1418" w:hanging="705"/>
        <w:jc w:val="both"/>
        <w:rPr>
          <w:rFonts w:ascii="Times New Roman" w:hAnsi="Times New Roman"/>
          <w:sz w:val="24"/>
          <w:lang w:val="en-GB"/>
        </w:rPr>
      </w:pPr>
      <w:bookmarkStart w:id="103" w:name="_Toc350240533"/>
      <w:bookmarkStart w:id="104" w:name="_Toc350240591"/>
      <w:bookmarkStart w:id="105" w:name="_Toc350240653"/>
      <w:r w:rsidRPr="00D26BA4">
        <w:rPr>
          <w:rFonts w:ascii="Times New Roman" w:hAnsi="Times New Roman"/>
          <w:bCs/>
          <w:kern w:val="32"/>
          <w:sz w:val="24"/>
        </w:rPr>
        <w:t>use all reasonable efforts to minimize the impact of the delays or obstacles to the implementation of its obligations under this Agreement; and</w:t>
      </w:r>
      <w:bookmarkEnd w:id="103"/>
      <w:bookmarkEnd w:id="104"/>
      <w:bookmarkEnd w:id="105"/>
    </w:p>
    <w:p w14:paraId="3559A24E" w14:textId="77777777" w:rsidR="0009358A" w:rsidRPr="00260E42" w:rsidRDefault="0009358A" w:rsidP="00FF50DA">
      <w:pPr>
        <w:numPr>
          <w:ilvl w:val="0"/>
          <w:numId w:val="4"/>
        </w:numPr>
        <w:tabs>
          <w:tab w:val="left" w:pos="1457"/>
        </w:tabs>
        <w:spacing w:after="240"/>
        <w:ind w:left="1418" w:hanging="705"/>
        <w:jc w:val="both"/>
        <w:rPr>
          <w:rFonts w:ascii="Times New Roman" w:hAnsi="Times New Roman"/>
          <w:sz w:val="24"/>
          <w:lang w:val="en-GB"/>
        </w:rPr>
      </w:pPr>
      <w:bookmarkStart w:id="106" w:name="_Toc350240534"/>
      <w:bookmarkStart w:id="107" w:name="_Toc350240592"/>
      <w:bookmarkStart w:id="108" w:name="_Toc350240654"/>
      <w:r w:rsidRPr="00D26BA4">
        <w:rPr>
          <w:rFonts w:ascii="Times New Roman" w:hAnsi="Times New Roman"/>
          <w:bCs/>
          <w:kern w:val="32"/>
          <w:sz w:val="24"/>
        </w:rPr>
        <w:t>resume the implementation of its obligations as soon as practical after removing off the reason causing such delay or obstacle</w:t>
      </w:r>
      <w:bookmarkEnd w:id="106"/>
      <w:bookmarkEnd w:id="107"/>
      <w:bookmarkEnd w:id="108"/>
      <w:r w:rsidR="00B10803">
        <w:rPr>
          <w:rFonts w:ascii="Times New Roman" w:hAnsi="Times New Roman"/>
          <w:bCs/>
          <w:kern w:val="32"/>
          <w:sz w:val="24"/>
        </w:rPr>
        <w:t>; and</w:t>
      </w:r>
    </w:p>
    <w:p w14:paraId="4AB45CFC" w14:textId="77777777" w:rsidR="001F0426" w:rsidRDefault="00DE217A" w:rsidP="001F0426">
      <w:pPr>
        <w:numPr>
          <w:ilvl w:val="0"/>
          <w:numId w:val="4"/>
        </w:numPr>
        <w:tabs>
          <w:tab w:val="left" w:pos="1457"/>
        </w:tabs>
        <w:spacing w:after="240"/>
        <w:ind w:left="1418" w:hanging="705"/>
        <w:jc w:val="both"/>
        <w:rPr>
          <w:rFonts w:ascii="Times New Roman" w:hAnsi="Times New Roman"/>
          <w:sz w:val="24"/>
          <w:lang w:val="en-GB"/>
        </w:rPr>
      </w:pPr>
      <w:proofErr w:type="gramStart"/>
      <w:r w:rsidRPr="006D5171">
        <w:rPr>
          <w:rFonts w:ascii="Times New Roman" w:hAnsi="Times New Roman"/>
          <w:sz w:val="24"/>
          <w:lang w:val="en-GB"/>
        </w:rPr>
        <w:t>fail</w:t>
      </w:r>
      <w:proofErr w:type="gramEnd"/>
      <w:r w:rsidRPr="006D5171">
        <w:rPr>
          <w:rFonts w:ascii="Times New Roman" w:hAnsi="Times New Roman"/>
          <w:sz w:val="24"/>
          <w:lang w:val="en-GB"/>
        </w:rPr>
        <w:t xml:space="preserve"> to continuously</w:t>
      </w:r>
      <w:r w:rsidR="00B10803" w:rsidRPr="006D5171">
        <w:rPr>
          <w:rFonts w:ascii="Times New Roman" w:hAnsi="Times New Roman"/>
          <w:sz w:val="24"/>
          <w:lang w:val="en-GB"/>
        </w:rPr>
        <w:t xml:space="preserve"> perform any obligations </w:t>
      </w:r>
      <w:r w:rsidR="00647443" w:rsidRPr="006D5171">
        <w:rPr>
          <w:rFonts w:ascii="Times New Roman" w:hAnsi="Times New Roman"/>
          <w:sz w:val="24"/>
          <w:lang w:val="en-GB"/>
        </w:rPr>
        <w:t>stated in this Agreement without influence of rights of any party</w:t>
      </w:r>
      <w:r w:rsidR="00BF3570" w:rsidRPr="006D5171">
        <w:rPr>
          <w:rFonts w:ascii="Times New Roman" w:hAnsi="Times New Roman"/>
          <w:sz w:val="24"/>
          <w:lang w:val="en-GB"/>
        </w:rPr>
        <w:t>.</w:t>
      </w:r>
    </w:p>
    <w:p w14:paraId="04600771" w14:textId="6D0919A7" w:rsidR="009A6BA0" w:rsidRDefault="002D2D25" w:rsidP="00211503">
      <w:pPr>
        <w:pStyle w:val="ListParagraph"/>
        <w:numPr>
          <w:ilvl w:val="1"/>
          <w:numId w:val="24"/>
        </w:numPr>
        <w:tabs>
          <w:tab w:val="left" w:pos="1457"/>
        </w:tabs>
        <w:spacing w:after="240"/>
        <w:ind w:left="851" w:hanging="851"/>
        <w:jc w:val="both"/>
        <w:rPr>
          <w:rFonts w:ascii="Times New Roman" w:hAnsi="Times New Roman"/>
          <w:sz w:val="24"/>
          <w:lang w:val="en-GB"/>
        </w:rPr>
      </w:pPr>
      <w:r w:rsidRPr="00211503">
        <w:rPr>
          <w:rFonts w:ascii="Times New Roman" w:hAnsi="Times New Roman"/>
          <w:sz w:val="24"/>
          <w:lang w:val="en-GB"/>
        </w:rPr>
        <w:t xml:space="preserve">If a Force Majeure Event has prevented and </w:t>
      </w:r>
      <w:r w:rsidR="0060487A" w:rsidRPr="00211503">
        <w:rPr>
          <w:rFonts w:ascii="Times New Roman" w:hAnsi="Times New Roman"/>
          <w:sz w:val="24"/>
          <w:lang w:val="en-GB"/>
        </w:rPr>
        <w:t xml:space="preserve">continues </w:t>
      </w:r>
      <w:r w:rsidRPr="00211503">
        <w:rPr>
          <w:rFonts w:ascii="Times New Roman" w:hAnsi="Times New Roman"/>
          <w:sz w:val="24"/>
          <w:lang w:val="en-GB"/>
        </w:rPr>
        <w:t>to prevent</w:t>
      </w:r>
      <w:r w:rsidR="0060487A" w:rsidRPr="00211503">
        <w:rPr>
          <w:rFonts w:ascii="Times New Roman" w:hAnsi="Times New Roman"/>
          <w:sz w:val="24"/>
          <w:lang w:val="en-GB"/>
        </w:rPr>
        <w:t xml:space="preserve"> the </w:t>
      </w:r>
      <w:r w:rsidRPr="00211503">
        <w:rPr>
          <w:rFonts w:ascii="Times New Roman" w:hAnsi="Times New Roman"/>
          <w:sz w:val="24"/>
          <w:lang w:val="en-GB"/>
        </w:rPr>
        <w:t xml:space="preserve">implementation of the </w:t>
      </w:r>
      <w:r w:rsidR="0011369A" w:rsidRPr="00211503">
        <w:rPr>
          <w:rFonts w:ascii="Times New Roman" w:hAnsi="Times New Roman"/>
          <w:sz w:val="24"/>
          <w:lang w:val="en-GB"/>
        </w:rPr>
        <w:t>Agreement</w:t>
      </w:r>
      <w:r w:rsidRPr="00211503">
        <w:rPr>
          <w:rFonts w:ascii="Times New Roman" w:hAnsi="Times New Roman"/>
          <w:sz w:val="24"/>
          <w:lang w:val="en-GB"/>
        </w:rPr>
        <w:t xml:space="preserve"> </w:t>
      </w:r>
      <w:r w:rsidR="00946548" w:rsidRPr="00211503">
        <w:rPr>
          <w:rFonts w:ascii="Times New Roman" w:hAnsi="Times New Roman"/>
          <w:sz w:val="24"/>
          <w:lang w:val="en-GB"/>
        </w:rPr>
        <w:t xml:space="preserve">of the Parties </w:t>
      </w:r>
      <w:r w:rsidRPr="00211503">
        <w:rPr>
          <w:rFonts w:ascii="Times New Roman" w:hAnsi="Times New Roman"/>
          <w:sz w:val="24"/>
          <w:lang w:val="en-GB"/>
        </w:rPr>
        <w:t xml:space="preserve">for a continuous period of more than </w:t>
      </w:r>
      <w:r w:rsidR="00E00AD2" w:rsidRPr="00211503">
        <w:rPr>
          <w:rFonts w:ascii="Times New Roman" w:hAnsi="Times New Roman"/>
          <w:sz w:val="24"/>
          <w:lang w:val="en-GB"/>
        </w:rPr>
        <w:t>[</w:t>
      </w:r>
      <w:r w:rsidR="00E00AD2" w:rsidRPr="00B5750F">
        <w:rPr>
          <w:rFonts w:ascii="Times New Roman" w:hAnsi="Times New Roman"/>
          <w:sz w:val="24"/>
          <w:highlight w:val="yellow"/>
          <w:lang w:val="en-GB"/>
          <w:rPrChange w:id="109" w:author="Thuya" w:date="2015-12-16T10:14:00Z">
            <w:rPr>
              <w:rFonts w:ascii="Times New Roman" w:hAnsi="Times New Roman"/>
              <w:sz w:val="24"/>
              <w:lang w:val="en-GB"/>
            </w:rPr>
          </w:rPrChange>
        </w:rPr>
        <w:t>sixty (60)]</w:t>
      </w:r>
      <w:r w:rsidRPr="00211503">
        <w:rPr>
          <w:rFonts w:ascii="Times New Roman" w:hAnsi="Times New Roman"/>
          <w:sz w:val="24"/>
          <w:lang w:val="en-GB"/>
        </w:rPr>
        <w:t xml:space="preserve"> </w:t>
      </w:r>
      <w:r w:rsidR="001D1A36" w:rsidRPr="00211503">
        <w:rPr>
          <w:rFonts w:ascii="Times New Roman" w:hAnsi="Times New Roman"/>
          <w:sz w:val="24"/>
          <w:lang w:val="en-GB"/>
        </w:rPr>
        <w:t xml:space="preserve">days </w:t>
      </w:r>
      <w:r w:rsidRPr="00211503">
        <w:rPr>
          <w:rFonts w:ascii="Times New Roman" w:hAnsi="Times New Roman"/>
          <w:sz w:val="24"/>
          <w:lang w:val="en-GB"/>
        </w:rPr>
        <w:t xml:space="preserve">then that shall be a ground for </w:t>
      </w:r>
      <w:r w:rsidR="00946548" w:rsidRPr="00211503">
        <w:rPr>
          <w:rFonts w:ascii="Times New Roman" w:hAnsi="Times New Roman"/>
          <w:sz w:val="24"/>
          <w:lang w:val="en-GB"/>
        </w:rPr>
        <w:t>determining</w:t>
      </w:r>
      <w:r w:rsidR="00E81346" w:rsidRPr="00211503">
        <w:rPr>
          <w:rFonts w:ascii="Times New Roman" w:hAnsi="Times New Roman"/>
          <w:sz w:val="24"/>
          <w:lang w:val="en-GB"/>
        </w:rPr>
        <w:t xml:space="preserve"> the</w:t>
      </w:r>
      <w:r w:rsidR="00816030" w:rsidRPr="00211503">
        <w:rPr>
          <w:rFonts w:ascii="Times New Roman" w:hAnsi="Times New Roman"/>
          <w:sz w:val="24"/>
          <w:lang w:val="en-GB"/>
        </w:rPr>
        <w:t xml:space="preserve"> continuance or </w:t>
      </w:r>
      <w:r w:rsidRPr="00211503">
        <w:rPr>
          <w:rFonts w:ascii="Times New Roman" w:hAnsi="Times New Roman"/>
          <w:sz w:val="24"/>
          <w:lang w:val="en-GB"/>
        </w:rPr>
        <w:t>termination of th</w:t>
      </w:r>
      <w:r w:rsidR="00816030" w:rsidRPr="00211503">
        <w:rPr>
          <w:rFonts w:ascii="Times New Roman" w:hAnsi="Times New Roman"/>
          <w:sz w:val="24"/>
          <w:lang w:val="en-GB"/>
        </w:rPr>
        <w:t xml:space="preserve">is </w:t>
      </w:r>
      <w:r w:rsidR="00894FAC" w:rsidRPr="00211503">
        <w:rPr>
          <w:rFonts w:ascii="Times New Roman" w:hAnsi="Times New Roman"/>
          <w:sz w:val="24"/>
          <w:lang w:val="en-GB"/>
        </w:rPr>
        <w:t>Agreement</w:t>
      </w:r>
      <w:r w:rsidR="00BF2F88" w:rsidRPr="00211503">
        <w:rPr>
          <w:rFonts w:ascii="Times New Roman" w:hAnsi="Times New Roman"/>
          <w:sz w:val="24"/>
          <w:lang w:val="en-GB"/>
        </w:rPr>
        <w:t xml:space="preserve"> in accordance with the mutual agreement of the Parties</w:t>
      </w:r>
      <w:r w:rsidR="009A6BA0" w:rsidRPr="00211503">
        <w:rPr>
          <w:rFonts w:ascii="Times New Roman" w:hAnsi="Times New Roman"/>
          <w:sz w:val="24"/>
          <w:lang w:val="en-GB"/>
        </w:rPr>
        <w:t>.</w:t>
      </w:r>
    </w:p>
    <w:p w14:paraId="2E4C26BC" w14:textId="77777777" w:rsidR="008224C1" w:rsidRDefault="00DE217A" w:rsidP="008224C1">
      <w:pPr>
        <w:pStyle w:val="Heading1"/>
        <w:spacing w:after="240"/>
        <w:jc w:val="both"/>
        <w:rPr>
          <w:rFonts w:ascii="Times New Roman" w:hAnsi="Times New Roman"/>
          <w:b/>
          <w:sz w:val="24"/>
          <w:u w:val="none"/>
          <w:lang w:val="en-GB"/>
        </w:rPr>
      </w:pPr>
      <w:bookmarkStart w:id="110" w:name="_Toc236707771"/>
      <w:bookmarkStart w:id="111" w:name="_Toc353284446"/>
      <w:r>
        <w:rPr>
          <w:rFonts w:ascii="Times New Roman" w:hAnsi="Times New Roman"/>
          <w:b/>
          <w:sz w:val="24"/>
          <w:u w:val="none"/>
          <w:lang w:val="en-GB"/>
        </w:rPr>
        <w:lastRenderedPageBreak/>
        <w:t xml:space="preserve">ARTICLE </w:t>
      </w:r>
      <w:r w:rsidR="00211503">
        <w:rPr>
          <w:rFonts w:ascii="Times New Roman" w:hAnsi="Times New Roman"/>
          <w:b/>
          <w:sz w:val="24"/>
          <w:u w:val="none"/>
          <w:lang w:val="en-GB"/>
        </w:rPr>
        <w:t>6</w:t>
      </w:r>
      <w:r w:rsidR="001F0426">
        <w:rPr>
          <w:rFonts w:ascii="Times New Roman" w:hAnsi="Times New Roman"/>
          <w:b/>
          <w:sz w:val="24"/>
          <w:u w:val="none"/>
          <w:lang w:val="en-GB"/>
        </w:rPr>
        <w:tab/>
      </w:r>
      <w:r>
        <w:rPr>
          <w:rFonts w:ascii="Times New Roman" w:hAnsi="Times New Roman"/>
          <w:b/>
          <w:sz w:val="24"/>
          <w:u w:val="none"/>
          <w:lang w:val="en-GB"/>
        </w:rPr>
        <w:t>:</w:t>
      </w:r>
      <w:r w:rsidR="000411A8" w:rsidRPr="00D26BA4">
        <w:rPr>
          <w:rFonts w:ascii="Times New Roman" w:hAnsi="Times New Roman"/>
          <w:b/>
          <w:sz w:val="24"/>
          <w:u w:val="none"/>
          <w:lang w:val="en-GB"/>
        </w:rPr>
        <w:tab/>
        <w:t>GOVERNING</w:t>
      </w:r>
      <w:r w:rsidR="006D56F7" w:rsidRPr="00D26BA4">
        <w:rPr>
          <w:rFonts w:ascii="Times New Roman" w:hAnsi="Times New Roman"/>
          <w:b/>
          <w:sz w:val="24"/>
          <w:u w:val="none"/>
          <w:lang w:val="en-GB"/>
        </w:rPr>
        <w:t xml:space="preserve"> LAW AND </w:t>
      </w:r>
      <w:r w:rsidR="00D24DD4" w:rsidRPr="00D26BA4">
        <w:rPr>
          <w:rFonts w:ascii="Times New Roman" w:hAnsi="Times New Roman"/>
          <w:b/>
          <w:sz w:val="24"/>
          <w:u w:val="none"/>
          <w:lang w:val="en-GB"/>
        </w:rPr>
        <w:t>SETTLEMENT OF DISPUTE</w:t>
      </w:r>
      <w:bookmarkEnd w:id="110"/>
      <w:bookmarkEnd w:id="111"/>
      <w:r w:rsidR="008224C1">
        <w:rPr>
          <w:rFonts w:ascii="Times New Roman" w:hAnsi="Times New Roman"/>
          <w:b/>
          <w:sz w:val="24"/>
          <w:u w:val="none"/>
          <w:lang w:val="en-GB"/>
        </w:rPr>
        <w:t xml:space="preserve"> </w:t>
      </w:r>
    </w:p>
    <w:p w14:paraId="5875FA45" w14:textId="77777777" w:rsidR="008224C1" w:rsidRDefault="00211503" w:rsidP="008224C1">
      <w:pPr>
        <w:tabs>
          <w:tab w:val="left" w:pos="851"/>
        </w:tabs>
        <w:spacing w:after="240"/>
        <w:ind w:left="851" w:hanging="851"/>
        <w:jc w:val="both"/>
        <w:rPr>
          <w:rFonts w:ascii="Times New Roman" w:hAnsi="Times New Roman"/>
          <w:sz w:val="24"/>
          <w:lang w:val="en-GB"/>
        </w:rPr>
      </w:pPr>
      <w:r>
        <w:rPr>
          <w:rFonts w:ascii="Times New Roman" w:hAnsi="Times New Roman"/>
          <w:sz w:val="24"/>
          <w:lang w:val="en-GB"/>
        </w:rPr>
        <w:t>6</w:t>
      </w:r>
      <w:r w:rsidR="001F0426">
        <w:rPr>
          <w:rFonts w:ascii="Times New Roman" w:hAnsi="Times New Roman"/>
          <w:sz w:val="24"/>
          <w:lang w:val="en-GB"/>
        </w:rPr>
        <w:t>.1</w:t>
      </w:r>
      <w:r w:rsidR="001F0426">
        <w:rPr>
          <w:rFonts w:ascii="Times New Roman" w:hAnsi="Times New Roman"/>
          <w:sz w:val="24"/>
          <w:lang w:val="en-GB"/>
        </w:rPr>
        <w:tab/>
      </w:r>
      <w:r w:rsidR="008257B7" w:rsidRPr="001F0426">
        <w:rPr>
          <w:rFonts w:ascii="Times New Roman" w:hAnsi="Times New Roman"/>
          <w:sz w:val="24"/>
          <w:lang w:val="en-GB"/>
        </w:rPr>
        <w:t>Governing law</w:t>
      </w:r>
      <w:r w:rsidR="008224C1">
        <w:rPr>
          <w:rFonts w:ascii="Times New Roman" w:hAnsi="Times New Roman"/>
          <w:sz w:val="24"/>
          <w:lang w:val="en-GB"/>
        </w:rPr>
        <w:t xml:space="preserve"> </w:t>
      </w:r>
    </w:p>
    <w:p w14:paraId="7E3B9D55" w14:textId="1358197B" w:rsidR="006D56F7" w:rsidRDefault="006D5171" w:rsidP="006D5171">
      <w:pPr>
        <w:pStyle w:val="ListParagraph"/>
        <w:tabs>
          <w:tab w:val="left" w:pos="851"/>
        </w:tabs>
        <w:spacing w:after="240"/>
        <w:ind w:left="851" w:hanging="851"/>
        <w:jc w:val="both"/>
        <w:rPr>
          <w:rFonts w:ascii="Times New Roman" w:hAnsi="Times New Roman"/>
          <w:sz w:val="24"/>
          <w:lang w:val="en-GB"/>
        </w:rPr>
      </w:pPr>
      <w:r>
        <w:rPr>
          <w:rFonts w:ascii="Times New Roman" w:hAnsi="Times New Roman"/>
          <w:sz w:val="24"/>
          <w:lang w:val="en-GB"/>
        </w:rPr>
        <w:tab/>
      </w:r>
      <w:r w:rsidR="00877FD3" w:rsidRPr="00D26BA4">
        <w:rPr>
          <w:rFonts w:ascii="Times New Roman" w:hAnsi="Times New Roman"/>
          <w:sz w:val="24"/>
          <w:lang w:val="en-GB"/>
        </w:rPr>
        <w:t xml:space="preserve">This Agreement shall be governed and construed in accordance with the laws of </w:t>
      </w:r>
      <w:del w:id="112" w:author="Thuya" w:date="2015-12-16T10:14:00Z">
        <w:r w:rsidR="00877FD3" w:rsidRPr="00D26BA4" w:rsidDel="005E35DA">
          <w:rPr>
            <w:rFonts w:ascii="Times New Roman" w:hAnsi="Times New Roman"/>
            <w:sz w:val="24"/>
            <w:lang w:val="en-GB"/>
          </w:rPr>
          <w:delText>Vietnam</w:delText>
        </w:r>
      </w:del>
      <w:ins w:id="113" w:author="Thuya" w:date="2015-12-16T10:14:00Z">
        <w:r w:rsidR="005E35DA">
          <w:rPr>
            <w:rFonts w:ascii="Times New Roman" w:hAnsi="Times New Roman"/>
            <w:sz w:val="24"/>
            <w:lang w:val="en-GB"/>
          </w:rPr>
          <w:t>the Republic of the Union of Myanmar</w:t>
        </w:r>
      </w:ins>
      <w:r w:rsidR="00877FD3" w:rsidRPr="00D26BA4">
        <w:rPr>
          <w:rFonts w:ascii="Times New Roman" w:hAnsi="Times New Roman"/>
          <w:sz w:val="24"/>
          <w:lang w:val="en-GB"/>
        </w:rPr>
        <w:t>.</w:t>
      </w:r>
    </w:p>
    <w:p w14:paraId="500FCDCC" w14:textId="77777777" w:rsidR="008257B7" w:rsidRDefault="008257B7" w:rsidP="00211503">
      <w:pPr>
        <w:pStyle w:val="ListParagraph"/>
        <w:numPr>
          <w:ilvl w:val="2"/>
          <w:numId w:val="25"/>
        </w:numPr>
        <w:spacing w:after="240"/>
        <w:ind w:left="851" w:hanging="851"/>
        <w:jc w:val="both"/>
        <w:rPr>
          <w:rFonts w:ascii="Times New Roman" w:hAnsi="Times New Roman"/>
          <w:sz w:val="24"/>
          <w:lang w:val="en-GB"/>
        </w:rPr>
      </w:pPr>
      <w:r w:rsidRPr="00211503">
        <w:rPr>
          <w:rFonts w:ascii="Times New Roman" w:hAnsi="Times New Roman"/>
          <w:sz w:val="24"/>
          <w:lang w:val="en-GB"/>
        </w:rPr>
        <w:t>Settlement of dispute</w:t>
      </w:r>
    </w:p>
    <w:p w14:paraId="0956F822" w14:textId="77777777" w:rsidR="003B3A79" w:rsidRPr="008224C1" w:rsidRDefault="00030732" w:rsidP="00FF50DA">
      <w:pPr>
        <w:pStyle w:val="ListParagraph"/>
        <w:numPr>
          <w:ilvl w:val="0"/>
          <w:numId w:val="7"/>
        </w:numPr>
        <w:spacing w:after="240"/>
        <w:ind w:left="1418" w:hanging="698"/>
        <w:jc w:val="both"/>
        <w:rPr>
          <w:rFonts w:ascii="Times New Roman" w:hAnsi="Times New Roman"/>
          <w:sz w:val="24"/>
          <w:lang w:val="en-GB"/>
        </w:rPr>
      </w:pPr>
      <w:bookmarkStart w:id="114" w:name="_Toc350240539"/>
      <w:bookmarkStart w:id="115" w:name="_Toc350240597"/>
      <w:bookmarkStart w:id="116" w:name="_Toc350240659"/>
      <w:r w:rsidRPr="00D26BA4">
        <w:rPr>
          <w:rFonts w:ascii="Times New Roman" w:hAnsi="Times New Roman"/>
          <w:sz w:val="24"/>
        </w:rPr>
        <w:t>All disputes arising out of or in connection with this Agreement shall firstly be settled through amicable negotiation between the Parties.</w:t>
      </w:r>
      <w:bookmarkEnd w:id="114"/>
      <w:bookmarkEnd w:id="115"/>
      <w:bookmarkEnd w:id="116"/>
    </w:p>
    <w:p w14:paraId="6879EED7" w14:textId="33C961BF" w:rsidR="006A4821" w:rsidRPr="008224C1" w:rsidRDefault="00837793" w:rsidP="00FF50DA">
      <w:pPr>
        <w:pStyle w:val="ListParagraph"/>
        <w:numPr>
          <w:ilvl w:val="0"/>
          <w:numId w:val="7"/>
        </w:numPr>
        <w:spacing w:after="240"/>
        <w:ind w:left="1418" w:hanging="698"/>
        <w:jc w:val="both"/>
        <w:rPr>
          <w:rFonts w:ascii="Times New Roman" w:hAnsi="Times New Roman"/>
          <w:sz w:val="24"/>
        </w:rPr>
      </w:pPr>
      <w:bookmarkStart w:id="117" w:name="_Toc350240540"/>
      <w:bookmarkStart w:id="118" w:name="_Toc350240598"/>
      <w:bookmarkStart w:id="119" w:name="_Toc350240660"/>
      <w:r w:rsidRPr="006D5171">
        <w:rPr>
          <w:rFonts w:ascii="Times New Roman" w:hAnsi="Times New Roman"/>
          <w:sz w:val="24"/>
        </w:rPr>
        <w:t xml:space="preserve">If no settlement is reached within [thirty (30)] Business Days from the date of notification of the dispute by one Party to the other Party, either Party shall have the right to submit the dispute to the </w:t>
      </w:r>
      <w:bookmarkEnd w:id="117"/>
      <w:bookmarkEnd w:id="118"/>
      <w:bookmarkEnd w:id="119"/>
      <w:del w:id="120" w:author="Thuya" w:date="2015-12-16T10:15:00Z">
        <w:r w:rsidR="0008050A" w:rsidRPr="006D5171" w:rsidDel="00B5750F">
          <w:rPr>
            <w:rFonts w:ascii="Times New Roman" w:hAnsi="Times New Roman"/>
            <w:sz w:val="24"/>
            <w:lang w:val="en-GB"/>
          </w:rPr>
          <w:delText>Vietnam</w:delText>
        </w:r>
        <w:r w:rsidRPr="006D5171" w:rsidDel="00B5750F">
          <w:rPr>
            <w:rFonts w:ascii="Times New Roman" w:hAnsi="Times New Roman"/>
            <w:sz w:val="24"/>
            <w:lang w:val="en-GB"/>
          </w:rPr>
          <w:delText xml:space="preserve"> International Arbitration Centre (VIAC) at the</w:delText>
        </w:r>
        <w:r w:rsidR="0008050A" w:rsidRPr="006D5171" w:rsidDel="00B5750F">
          <w:rPr>
            <w:rFonts w:ascii="Times New Roman" w:hAnsi="Times New Roman"/>
            <w:sz w:val="24"/>
            <w:lang w:val="en-GB"/>
          </w:rPr>
          <w:delText xml:space="preserve"> Chamber </w:delText>
        </w:r>
        <w:r w:rsidR="00EB3347" w:rsidRPr="006D5171" w:rsidDel="00B5750F">
          <w:rPr>
            <w:rFonts w:ascii="Times New Roman" w:hAnsi="Times New Roman"/>
            <w:sz w:val="24"/>
            <w:lang w:val="en-GB"/>
          </w:rPr>
          <w:delText xml:space="preserve">of </w:delText>
        </w:r>
        <w:r w:rsidR="0008050A" w:rsidRPr="006D5171" w:rsidDel="00B5750F">
          <w:rPr>
            <w:rFonts w:ascii="Times New Roman" w:hAnsi="Times New Roman"/>
            <w:sz w:val="24"/>
            <w:lang w:val="en-GB"/>
          </w:rPr>
          <w:delText>Commerce of Industry</w:delText>
        </w:r>
        <w:r w:rsidR="006070FB" w:rsidRPr="006D5171" w:rsidDel="00B5750F">
          <w:rPr>
            <w:rFonts w:ascii="Times New Roman" w:hAnsi="Times New Roman"/>
            <w:sz w:val="24"/>
            <w:lang w:val="en-GB"/>
          </w:rPr>
          <w:delText xml:space="preserve"> of Vietnam</w:delText>
        </w:r>
        <w:r w:rsidR="0008050A" w:rsidRPr="006D5171" w:rsidDel="00B5750F">
          <w:rPr>
            <w:rFonts w:ascii="Times New Roman" w:hAnsi="Times New Roman"/>
            <w:sz w:val="24"/>
            <w:lang w:val="en-GB"/>
          </w:rPr>
          <w:delText xml:space="preserve"> according to the </w:delText>
        </w:r>
        <w:r w:rsidR="000E41BF" w:rsidRPr="006D5171" w:rsidDel="00B5750F">
          <w:rPr>
            <w:rFonts w:ascii="Times New Roman" w:hAnsi="Times New Roman"/>
            <w:sz w:val="24"/>
            <w:lang w:val="en-GB"/>
          </w:rPr>
          <w:delText xml:space="preserve">prevailing </w:delText>
        </w:r>
        <w:r w:rsidR="00EF1055" w:rsidRPr="006D5171" w:rsidDel="00B5750F">
          <w:rPr>
            <w:rFonts w:ascii="Times New Roman" w:hAnsi="Times New Roman"/>
            <w:sz w:val="24"/>
            <w:lang w:val="en-GB"/>
          </w:rPr>
          <w:delText xml:space="preserve">rules of </w:delText>
        </w:r>
        <w:r w:rsidR="00E31E81" w:rsidRPr="006D5171" w:rsidDel="00B5750F">
          <w:rPr>
            <w:rFonts w:ascii="Times New Roman" w:hAnsi="Times New Roman"/>
            <w:sz w:val="24"/>
            <w:lang w:val="en-GB"/>
          </w:rPr>
          <w:delText>the VIAC</w:delText>
        </w:r>
      </w:del>
      <w:ins w:id="121" w:author="Thuya" w:date="2015-12-16T10:15:00Z">
        <w:r w:rsidR="00B5750F">
          <w:rPr>
            <w:rFonts w:ascii="Times New Roman" w:hAnsi="Times New Roman"/>
            <w:sz w:val="24"/>
            <w:lang w:val="en-GB"/>
          </w:rPr>
          <w:t>Singapore International Arbitration Centre (SIAC) in accordance with the prevailing rules of the SIAC</w:t>
        </w:r>
      </w:ins>
      <w:r w:rsidR="004E0663" w:rsidRPr="006D5171">
        <w:rPr>
          <w:rFonts w:ascii="Times New Roman" w:hAnsi="Times New Roman"/>
          <w:sz w:val="24"/>
          <w:lang w:val="en-GB"/>
        </w:rPr>
        <w:t>.</w:t>
      </w:r>
      <w:r w:rsidR="004E0663" w:rsidRPr="006D5171">
        <w:rPr>
          <w:rFonts w:ascii="Times New Roman" w:hAnsi="Times New Roman"/>
          <w:sz w:val="24"/>
        </w:rPr>
        <w:t xml:space="preserve"> The </w:t>
      </w:r>
      <w:r w:rsidR="004A4ADE" w:rsidRPr="006D5171">
        <w:rPr>
          <w:rFonts w:ascii="Times New Roman" w:hAnsi="Times New Roman"/>
          <w:sz w:val="24"/>
        </w:rPr>
        <w:t>arbitral tribunal shall comprise</w:t>
      </w:r>
      <w:r w:rsidR="004E0663" w:rsidRPr="006D5171">
        <w:rPr>
          <w:rFonts w:ascii="Times New Roman" w:hAnsi="Times New Roman"/>
          <w:sz w:val="24"/>
        </w:rPr>
        <w:t xml:space="preserve"> </w:t>
      </w:r>
      <w:r w:rsidR="00856918" w:rsidRPr="006D5171">
        <w:rPr>
          <w:rFonts w:ascii="Times New Roman" w:hAnsi="Times New Roman"/>
          <w:sz w:val="24"/>
        </w:rPr>
        <w:t>[</w:t>
      </w:r>
      <w:r w:rsidR="004E0663" w:rsidRPr="006D5171">
        <w:rPr>
          <w:rFonts w:ascii="Times New Roman" w:hAnsi="Times New Roman"/>
          <w:sz w:val="24"/>
        </w:rPr>
        <w:t>three (</w:t>
      </w:r>
      <w:r w:rsidR="004E0663" w:rsidRPr="00111AC3">
        <w:rPr>
          <w:rFonts w:ascii="Times New Roman" w:hAnsi="Times New Roman"/>
          <w:sz w:val="24"/>
          <w:highlight w:val="yellow"/>
          <w:rPrChange w:id="122" w:author="Thuya" w:date="2015-12-16T10:18:00Z">
            <w:rPr>
              <w:rFonts w:ascii="Times New Roman" w:hAnsi="Times New Roman"/>
              <w:sz w:val="24"/>
            </w:rPr>
          </w:rPrChange>
        </w:rPr>
        <w:t>03</w:t>
      </w:r>
      <w:r w:rsidR="004E0663" w:rsidRPr="006D5171">
        <w:rPr>
          <w:rFonts w:ascii="Times New Roman" w:hAnsi="Times New Roman"/>
          <w:sz w:val="24"/>
        </w:rPr>
        <w:t>)</w:t>
      </w:r>
      <w:r w:rsidR="00856918" w:rsidRPr="006D5171">
        <w:rPr>
          <w:rFonts w:ascii="Times New Roman" w:hAnsi="Times New Roman"/>
          <w:sz w:val="24"/>
        </w:rPr>
        <w:t>]</w:t>
      </w:r>
      <w:r w:rsidR="00F632C8" w:rsidRPr="006D5171">
        <w:rPr>
          <w:rFonts w:ascii="Times New Roman" w:hAnsi="Times New Roman"/>
          <w:sz w:val="24"/>
        </w:rPr>
        <w:t xml:space="preserve"> arbitrators</w:t>
      </w:r>
      <w:r w:rsidR="004E0663" w:rsidRPr="006D5171">
        <w:rPr>
          <w:rFonts w:ascii="Times New Roman" w:hAnsi="Times New Roman"/>
          <w:sz w:val="24"/>
        </w:rPr>
        <w:t xml:space="preserve"> which are appointed in accordance with </w:t>
      </w:r>
      <w:r w:rsidR="00627686" w:rsidRPr="006D5171">
        <w:rPr>
          <w:rFonts w:ascii="Times New Roman" w:hAnsi="Times New Roman"/>
          <w:sz w:val="24"/>
        </w:rPr>
        <w:t>the</w:t>
      </w:r>
      <w:del w:id="123" w:author="Thuya" w:date="2015-12-16T10:18:00Z">
        <w:r w:rsidR="00627686" w:rsidRPr="006D5171" w:rsidDel="00111AC3">
          <w:rPr>
            <w:rFonts w:ascii="Times New Roman" w:hAnsi="Times New Roman"/>
            <w:sz w:val="24"/>
          </w:rPr>
          <w:delText xml:space="preserve"> </w:delText>
        </w:r>
        <w:r w:rsidR="004E0663" w:rsidRPr="006D5171" w:rsidDel="00111AC3">
          <w:rPr>
            <w:rFonts w:ascii="Times New Roman" w:hAnsi="Times New Roman"/>
            <w:sz w:val="24"/>
          </w:rPr>
          <w:delText>VIAC’s</w:delText>
        </w:r>
      </w:del>
      <w:ins w:id="124" w:author="Thuya" w:date="2015-12-16T10:18:00Z">
        <w:r w:rsidR="00111AC3">
          <w:rPr>
            <w:rFonts w:ascii="Times New Roman" w:hAnsi="Times New Roman"/>
            <w:sz w:val="24"/>
          </w:rPr>
          <w:t xml:space="preserve"> SIAC's</w:t>
        </w:r>
      </w:ins>
      <w:r w:rsidR="004E0663" w:rsidRPr="006D5171">
        <w:rPr>
          <w:rFonts w:ascii="Times New Roman" w:hAnsi="Times New Roman"/>
          <w:sz w:val="24"/>
        </w:rPr>
        <w:t xml:space="preserve"> Rules of Arbitration. The place of arbitration proceedings shall be in </w:t>
      </w:r>
      <w:del w:id="125" w:author="Thuya" w:date="2015-12-16T10:16:00Z">
        <w:r w:rsidR="004E0663" w:rsidRPr="006D5171" w:rsidDel="00B5750F">
          <w:rPr>
            <w:rFonts w:ascii="Times New Roman" w:hAnsi="Times New Roman"/>
            <w:sz w:val="24"/>
          </w:rPr>
          <w:delText>Ho Chi Minh City, Vietnam</w:delText>
        </w:r>
      </w:del>
      <w:ins w:id="126" w:author="Thuya" w:date="2015-12-16T10:16:00Z">
        <w:r w:rsidR="00B5750F">
          <w:rPr>
            <w:rFonts w:ascii="Times New Roman" w:hAnsi="Times New Roman"/>
            <w:sz w:val="24"/>
          </w:rPr>
          <w:t>Singapore</w:t>
        </w:r>
      </w:ins>
      <w:r w:rsidR="004E0663" w:rsidRPr="006D5171">
        <w:rPr>
          <w:rFonts w:ascii="Times New Roman" w:hAnsi="Times New Roman"/>
          <w:sz w:val="24"/>
        </w:rPr>
        <w:t xml:space="preserve">. The language to be used in the arbitral proceedings shall be </w:t>
      </w:r>
      <w:del w:id="127" w:author="Thuya" w:date="2015-12-16T10:16:00Z">
        <w:r w:rsidR="00AF24C4" w:rsidRPr="006D5171" w:rsidDel="00B5750F">
          <w:rPr>
            <w:rFonts w:ascii="Times New Roman" w:hAnsi="Times New Roman"/>
            <w:sz w:val="24"/>
          </w:rPr>
          <w:delText>Vietnamese</w:delText>
        </w:r>
      </w:del>
      <w:ins w:id="128" w:author="Thuya" w:date="2015-12-16T10:16:00Z">
        <w:r w:rsidR="00B5750F">
          <w:rPr>
            <w:rFonts w:ascii="Times New Roman" w:hAnsi="Times New Roman"/>
            <w:sz w:val="24"/>
          </w:rPr>
          <w:t>English</w:t>
        </w:r>
      </w:ins>
      <w:r w:rsidR="004E0663" w:rsidRPr="006D5171">
        <w:rPr>
          <w:rFonts w:ascii="Times New Roman" w:eastAsia="Gulim" w:hAnsi="Times New Roman"/>
          <w:sz w:val="24"/>
        </w:rPr>
        <w:t>.</w:t>
      </w:r>
    </w:p>
    <w:p w14:paraId="28CC9AAE" w14:textId="77777777" w:rsidR="006A4821" w:rsidRPr="00EB7D79" w:rsidRDefault="006A4821" w:rsidP="00FF50DA">
      <w:pPr>
        <w:pStyle w:val="ListParagraph"/>
        <w:numPr>
          <w:ilvl w:val="0"/>
          <w:numId w:val="7"/>
        </w:numPr>
        <w:spacing w:after="240"/>
        <w:ind w:left="1418" w:hanging="698"/>
        <w:jc w:val="both"/>
        <w:rPr>
          <w:rFonts w:ascii="Times New Roman" w:hAnsi="Times New Roman"/>
          <w:sz w:val="24"/>
          <w:lang w:val="en-GB"/>
        </w:rPr>
      </w:pPr>
      <w:r w:rsidRPr="00D26BA4">
        <w:rPr>
          <w:rFonts w:ascii="Times New Roman" w:hAnsi="Times New Roman"/>
          <w:sz w:val="24"/>
        </w:rPr>
        <w:t>The costs of the arbitration under this Article shall be borne by the losing party unless the arbitral tribunal determines otherwise at its own discretion.</w:t>
      </w:r>
    </w:p>
    <w:p w14:paraId="4C56C041" w14:textId="77777777" w:rsidR="00B11EA1" w:rsidRPr="00EB7D79" w:rsidRDefault="00B11EA1" w:rsidP="00FF50DA">
      <w:pPr>
        <w:pStyle w:val="ListParagraph"/>
        <w:numPr>
          <w:ilvl w:val="0"/>
          <w:numId w:val="7"/>
        </w:numPr>
        <w:spacing w:after="240"/>
        <w:ind w:left="1418" w:hanging="698"/>
        <w:jc w:val="both"/>
        <w:rPr>
          <w:rFonts w:ascii="Times New Roman" w:hAnsi="Times New Roman"/>
          <w:sz w:val="24"/>
          <w:lang w:val="en-GB"/>
        </w:rPr>
      </w:pPr>
      <w:r w:rsidRPr="00D26BA4">
        <w:rPr>
          <w:rFonts w:ascii="Times New Roman" w:hAnsi="Times New Roman"/>
          <w:sz w:val="24"/>
        </w:rPr>
        <w:t>During and without prejudice to the arbitration process, this Agreement shall continue to be performed in all respects except for the disputed part, which is under arbitration.</w:t>
      </w:r>
    </w:p>
    <w:p w14:paraId="077768EA" w14:textId="77777777" w:rsidR="00EB7D79" w:rsidRDefault="000D5CAC" w:rsidP="001F0426">
      <w:pPr>
        <w:pStyle w:val="Heading1"/>
        <w:spacing w:after="240"/>
        <w:jc w:val="both"/>
        <w:rPr>
          <w:rFonts w:ascii="Times New Roman" w:hAnsi="Times New Roman"/>
          <w:b/>
          <w:sz w:val="24"/>
          <w:u w:val="none"/>
          <w:lang w:val="en-GB"/>
        </w:rPr>
      </w:pPr>
      <w:bookmarkStart w:id="129" w:name="_Toc236707772"/>
      <w:bookmarkStart w:id="130" w:name="_Toc353284447"/>
      <w:r w:rsidRPr="00D26BA4">
        <w:rPr>
          <w:rFonts w:ascii="Times New Roman" w:hAnsi="Times New Roman"/>
          <w:b/>
          <w:sz w:val="24"/>
          <w:u w:val="none"/>
          <w:lang w:val="en-GB"/>
        </w:rPr>
        <w:t xml:space="preserve">ARTICLE </w:t>
      </w:r>
      <w:r w:rsidR="00211503">
        <w:rPr>
          <w:rFonts w:ascii="Times New Roman" w:hAnsi="Times New Roman"/>
          <w:b/>
          <w:sz w:val="24"/>
          <w:u w:val="none"/>
          <w:lang w:val="en-GB"/>
        </w:rPr>
        <w:t>7</w:t>
      </w:r>
      <w:r w:rsidR="001F0426">
        <w:rPr>
          <w:rFonts w:ascii="Times New Roman" w:hAnsi="Times New Roman"/>
          <w:b/>
          <w:sz w:val="24"/>
          <w:u w:val="none"/>
          <w:lang w:val="en-GB"/>
        </w:rPr>
        <w:tab/>
      </w:r>
      <w:r w:rsidR="008E223A">
        <w:rPr>
          <w:rFonts w:ascii="Times New Roman" w:hAnsi="Times New Roman"/>
          <w:b/>
          <w:sz w:val="24"/>
          <w:u w:val="none"/>
          <w:lang w:val="en-GB"/>
        </w:rPr>
        <w:t>:</w:t>
      </w:r>
      <w:r w:rsidR="008E223A">
        <w:rPr>
          <w:rFonts w:ascii="Times New Roman" w:hAnsi="Times New Roman"/>
          <w:b/>
          <w:sz w:val="24"/>
          <w:u w:val="none"/>
          <w:lang w:val="en-GB"/>
        </w:rPr>
        <w:tab/>
      </w:r>
      <w:r w:rsidR="00D9361D" w:rsidRPr="00D26BA4">
        <w:rPr>
          <w:rFonts w:ascii="Times New Roman" w:hAnsi="Times New Roman"/>
          <w:b/>
          <w:sz w:val="24"/>
          <w:u w:val="none"/>
          <w:lang w:val="en-GB"/>
        </w:rPr>
        <w:t xml:space="preserve">EFFECTIVENESS AND </w:t>
      </w:r>
      <w:r w:rsidR="00A65A04" w:rsidRPr="00D26BA4">
        <w:rPr>
          <w:rFonts w:ascii="Times New Roman" w:hAnsi="Times New Roman"/>
          <w:b/>
          <w:sz w:val="24"/>
          <w:u w:val="none"/>
          <w:lang w:val="en-GB"/>
        </w:rPr>
        <w:t>TERMINATION</w:t>
      </w:r>
      <w:bookmarkEnd w:id="129"/>
      <w:bookmarkEnd w:id="130"/>
      <w:r w:rsidR="00A65A04" w:rsidRPr="00D26BA4">
        <w:rPr>
          <w:rFonts w:ascii="Times New Roman" w:hAnsi="Times New Roman"/>
          <w:b/>
          <w:sz w:val="24"/>
          <w:u w:val="none"/>
          <w:lang w:val="en-GB"/>
        </w:rPr>
        <w:t xml:space="preserve"> </w:t>
      </w:r>
    </w:p>
    <w:p w14:paraId="095D4606" w14:textId="77777777" w:rsidR="000D5CAC" w:rsidRDefault="00211503" w:rsidP="006D5171">
      <w:pPr>
        <w:spacing w:after="240"/>
        <w:jc w:val="both"/>
        <w:rPr>
          <w:rFonts w:ascii="Times New Roman" w:hAnsi="Times New Roman"/>
          <w:sz w:val="24"/>
          <w:lang w:val="en-GB"/>
        </w:rPr>
      </w:pPr>
      <w:r>
        <w:rPr>
          <w:rFonts w:ascii="Times New Roman" w:hAnsi="Times New Roman"/>
          <w:sz w:val="24"/>
          <w:lang w:val="en-GB"/>
        </w:rPr>
        <w:t>7</w:t>
      </w:r>
      <w:r w:rsidR="006D5171">
        <w:rPr>
          <w:rFonts w:ascii="Times New Roman" w:hAnsi="Times New Roman"/>
          <w:sz w:val="24"/>
          <w:lang w:val="en-GB"/>
        </w:rPr>
        <w:t>.1</w:t>
      </w:r>
      <w:r w:rsidR="006D5171">
        <w:rPr>
          <w:rFonts w:ascii="Times New Roman" w:hAnsi="Times New Roman"/>
          <w:sz w:val="24"/>
          <w:lang w:val="en-GB"/>
        </w:rPr>
        <w:tab/>
      </w:r>
      <w:r w:rsidR="00C338E9" w:rsidRPr="006D5171">
        <w:rPr>
          <w:rFonts w:ascii="Times New Roman" w:hAnsi="Times New Roman"/>
          <w:sz w:val="24"/>
          <w:lang w:val="en-GB"/>
        </w:rPr>
        <w:t>This Agreement comes into effect from the signing date hereof.</w:t>
      </w:r>
    </w:p>
    <w:p w14:paraId="5A53FB84" w14:textId="77777777" w:rsidR="00C338E9" w:rsidRDefault="00211503" w:rsidP="001F0426">
      <w:pPr>
        <w:spacing w:after="240"/>
        <w:jc w:val="both"/>
        <w:rPr>
          <w:rFonts w:ascii="Times New Roman" w:hAnsi="Times New Roman"/>
          <w:sz w:val="24"/>
        </w:rPr>
      </w:pPr>
      <w:r>
        <w:rPr>
          <w:rFonts w:ascii="Times New Roman" w:hAnsi="Times New Roman"/>
          <w:sz w:val="24"/>
          <w:lang w:val="en-GB"/>
        </w:rPr>
        <w:t>7</w:t>
      </w:r>
      <w:r w:rsidR="001F0426">
        <w:rPr>
          <w:rFonts w:ascii="Times New Roman" w:hAnsi="Times New Roman"/>
          <w:sz w:val="24"/>
          <w:lang w:val="en-GB"/>
        </w:rPr>
        <w:t>.2</w:t>
      </w:r>
      <w:r w:rsidR="001F0426">
        <w:rPr>
          <w:rFonts w:ascii="Times New Roman" w:hAnsi="Times New Roman"/>
          <w:sz w:val="24"/>
          <w:lang w:val="en-GB"/>
        </w:rPr>
        <w:tab/>
      </w:r>
      <w:r w:rsidR="00400122" w:rsidRPr="001F0426">
        <w:rPr>
          <w:rFonts w:ascii="Times New Roman" w:hAnsi="Times New Roman"/>
          <w:sz w:val="24"/>
        </w:rPr>
        <w:t>This Agreement may be terminated upon the occurrence of the following events:</w:t>
      </w:r>
    </w:p>
    <w:p w14:paraId="62E4DEA7" w14:textId="77777777" w:rsidR="00EC1E02" w:rsidRDefault="00400122" w:rsidP="00FF50DA">
      <w:pPr>
        <w:pStyle w:val="ListParagraph"/>
        <w:numPr>
          <w:ilvl w:val="0"/>
          <w:numId w:val="12"/>
        </w:numPr>
        <w:spacing w:after="240"/>
        <w:ind w:left="1418" w:hanging="709"/>
        <w:jc w:val="both"/>
        <w:rPr>
          <w:rFonts w:ascii="Times New Roman" w:hAnsi="Times New Roman"/>
          <w:sz w:val="24"/>
          <w:lang w:val="en-GB"/>
        </w:rPr>
      </w:pPr>
      <w:r w:rsidRPr="00D26BA4">
        <w:rPr>
          <w:rFonts w:ascii="Times New Roman" w:hAnsi="Times New Roman"/>
          <w:sz w:val="24"/>
          <w:lang w:val="en-GB"/>
        </w:rPr>
        <w:t>Upon the written agreement reached by the Parties;</w:t>
      </w:r>
    </w:p>
    <w:p w14:paraId="013E957F" w14:textId="77777777" w:rsidR="00EC1E02" w:rsidRDefault="00901AE5" w:rsidP="00FF50DA">
      <w:pPr>
        <w:pStyle w:val="ListParagraph"/>
        <w:numPr>
          <w:ilvl w:val="0"/>
          <w:numId w:val="12"/>
        </w:numPr>
        <w:spacing w:after="240"/>
        <w:ind w:left="1418" w:hanging="709"/>
        <w:jc w:val="both"/>
        <w:rPr>
          <w:rFonts w:ascii="Times New Roman" w:hAnsi="Times New Roman"/>
          <w:sz w:val="24"/>
          <w:lang w:val="en-GB"/>
        </w:rPr>
      </w:pPr>
      <w:r w:rsidRPr="00D26BA4">
        <w:rPr>
          <w:rFonts w:ascii="Times New Roman" w:hAnsi="Times New Roman"/>
          <w:sz w:val="24"/>
          <w:lang w:val="en-GB"/>
        </w:rPr>
        <w:t xml:space="preserve">If </w:t>
      </w:r>
      <w:r w:rsidR="005903F7">
        <w:rPr>
          <w:rFonts w:ascii="Times New Roman" w:hAnsi="Times New Roman"/>
          <w:sz w:val="24"/>
          <w:lang w:val="en-GB"/>
        </w:rPr>
        <w:t>a Party</w:t>
      </w:r>
      <w:r w:rsidRPr="00D26BA4">
        <w:rPr>
          <w:rFonts w:ascii="Times New Roman" w:hAnsi="Times New Roman"/>
          <w:sz w:val="24"/>
          <w:lang w:val="en-GB"/>
        </w:rPr>
        <w:t xml:space="preserve"> is in breach of any its obligation or commitment in this Agreement and fails to remedy within a reasonable time limit </w:t>
      </w:r>
      <w:r w:rsidR="009F17E8" w:rsidRPr="00D26BA4">
        <w:rPr>
          <w:rFonts w:ascii="Times New Roman" w:hAnsi="Times New Roman"/>
          <w:sz w:val="24"/>
          <w:lang w:val="en-GB"/>
        </w:rPr>
        <w:t>([</w:t>
      </w:r>
      <w:r w:rsidRPr="00D26BA4">
        <w:rPr>
          <w:rFonts w:ascii="Times New Roman" w:hAnsi="Times New Roman"/>
          <w:sz w:val="24"/>
          <w:lang w:val="en-GB"/>
        </w:rPr>
        <w:t>thirty (30)</w:t>
      </w:r>
      <w:r w:rsidR="00323ADE" w:rsidRPr="00D26BA4">
        <w:rPr>
          <w:rFonts w:ascii="Times New Roman" w:hAnsi="Times New Roman"/>
          <w:sz w:val="24"/>
          <w:lang w:val="en-GB"/>
        </w:rPr>
        <w:t>]</w:t>
      </w:r>
      <w:r w:rsidRPr="00D26BA4">
        <w:rPr>
          <w:rFonts w:ascii="Times New Roman" w:hAnsi="Times New Roman"/>
          <w:sz w:val="24"/>
          <w:lang w:val="en-GB"/>
        </w:rPr>
        <w:t xml:space="preserve"> </w:t>
      </w:r>
      <w:r w:rsidR="00323ADE" w:rsidRPr="00D26BA4">
        <w:rPr>
          <w:rFonts w:ascii="Times New Roman" w:hAnsi="Times New Roman"/>
          <w:sz w:val="24"/>
          <w:lang w:val="en-GB"/>
        </w:rPr>
        <w:t xml:space="preserve">days </w:t>
      </w:r>
      <w:r w:rsidRPr="00D26BA4">
        <w:rPr>
          <w:rFonts w:ascii="Times New Roman" w:hAnsi="Times New Roman"/>
          <w:sz w:val="24"/>
          <w:lang w:val="en-GB"/>
        </w:rPr>
        <w:t xml:space="preserve">at maximum) as requested in the written notice of </w:t>
      </w:r>
      <w:r w:rsidR="005903F7">
        <w:rPr>
          <w:rFonts w:ascii="Times New Roman" w:hAnsi="Times New Roman"/>
          <w:sz w:val="24"/>
          <w:lang w:val="en-GB"/>
        </w:rPr>
        <w:t>the remaining Parties, the remaining Parties have</w:t>
      </w:r>
      <w:r w:rsidRPr="00D26BA4">
        <w:rPr>
          <w:rFonts w:ascii="Times New Roman" w:hAnsi="Times New Roman"/>
          <w:sz w:val="24"/>
          <w:lang w:val="en-GB"/>
        </w:rPr>
        <w:t xml:space="preserve"> the right to unilaterally terminate this Agreement by written notice to the</w:t>
      </w:r>
      <w:r w:rsidR="00936487">
        <w:rPr>
          <w:rFonts w:ascii="Times New Roman" w:hAnsi="Times New Roman"/>
          <w:sz w:val="24"/>
          <w:lang w:val="en-GB"/>
        </w:rPr>
        <w:t xml:space="preserve"> Breaching</w:t>
      </w:r>
      <w:r w:rsidRPr="00D26BA4">
        <w:rPr>
          <w:rFonts w:ascii="Times New Roman" w:hAnsi="Times New Roman"/>
          <w:sz w:val="24"/>
          <w:lang w:val="en-GB"/>
        </w:rPr>
        <w:t xml:space="preserve"> </w:t>
      </w:r>
      <w:r w:rsidR="005E262C" w:rsidRPr="00D26BA4">
        <w:rPr>
          <w:rFonts w:ascii="Times New Roman" w:hAnsi="Times New Roman"/>
          <w:sz w:val="24"/>
          <w:lang w:val="en-GB"/>
        </w:rPr>
        <w:t>Party with immediate effect;</w:t>
      </w:r>
      <w:r w:rsidR="00E81346" w:rsidRPr="00D26BA4">
        <w:rPr>
          <w:rFonts w:ascii="Times New Roman" w:hAnsi="Times New Roman"/>
          <w:sz w:val="24"/>
          <w:lang w:val="en-GB"/>
        </w:rPr>
        <w:t xml:space="preserve"> and</w:t>
      </w:r>
    </w:p>
    <w:p w14:paraId="58F9E108" w14:textId="77777777" w:rsidR="00EC1E02" w:rsidRDefault="00371F3B" w:rsidP="00FF50DA">
      <w:pPr>
        <w:pStyle w:val="ListParagraph"/>
        <w:numPr>
          <w:ilvl w:val="0"/>
          <w:numId w:val="12"/>
        </w:numPr>
        <w:spacing w:after="240"/>
        <w:ind w:left="1418" w:hanging="709"/>
        <w:jc w:val="both"/>
        <w:rPr>
          <w:rFonts w:ascii="Times New Roman" w:hAnsi="Times New Roman"/>
          <w:sz w:val="24"/>
          <w:lang w:val="en-GB"/>
        </w:rPr>
      </w:pPr>
      <w:r w:rsidRPr="00D26BA4">
        <w:rPr>
          <w:rFonts w:ascii="Times New Roman" w:hAnsi="Times New Roman"/>
          <w:sz w:val="24"/>
          <w:lang w:val="en-GB"/>
        </w:rPr>
        <w:t xml:space="preserve">Upon the occurrence of the Force Majeure Event as defined in Article </w:t>
      </w:r>
      <w:r w:rsidR="00936487">
        <w:rPr>
          <w:rFonts w:ascii="Times New Roman" w:hAnsi="Times New Roman"/>
          <w:sz w:val="24"/>
          <w:lang w:val="en-GB"/>
        </w:rPr>
        <w:t>6</w:t>
      </w:r>
      <w:r w:rsidRPr="00D26BA4">
        <w:rPr>
          <w:rFonts w:ascii="Times New Roman" w:hAnsi="Times New Roman"/>
          <w:sz w:val="24"/>
          <w:lang w:val="en-GB"/>
        </w:rPr>
        <w:t xml:space="preserve"> hereof</w:t>
      </w:r>
      <w:r w:rsidR="00E81346" w:rsidRPr="00D26BA4">
        <w:rPr>
          <w:rFonts w:ascii="Times New Roman" w:hAnsi="Times New Roman"/>
          <w:sz w:val="24"/>
          <w:lang w:val="en-GB"/>
        </w:rPr>
        <w:t>.</w:t>
      </w:r>
    </w:p>
    <w:p w14:paraId="053ADD15" w14:textId="77777777" w:rsidR="00EC1E02" w:rsidRDefault="00EC1E02" w:rsidP="00211503">
      <w:pPr>
        <w:pStyle w:val="ListParagraph"/>
        <w:numPr>
          <w:ilvl w:val="1"/>
          <w:numId w:val="26"/>
        </w:numPr>
        <w:spacing w:after="240"/>
        <w:ind w:left="851" w:hanging="851"/>
        <w:jc w:val="both"/>
        <w:rPr>
          <w:rFonts w:ascii="Times New Roman" w:hAnsi="Times New Roman"/>
          <w:sz w:val="24"/>
          <w:lang w:val="en-GB"/>
        </w:rPr>
      </w:pPr>
      <w:r w:rsidRPr="00211503">
        <w:rPr>
          <w:rFonts w:ascii="Times New Roman" w:hAnsi="Times New Roman"/>
          <w:sz w:val="24"/>
          <w:lang w:val="en-GB"/>
        </w:rPr>
        <w:t>In case this Agreement is terminated</w:t>
      </w:r>
      <w:r w:rsidR="00936487" w:rsidRPr="00211503">
        <w:rPr>
          <w:rFonts w:ascii="Times New Roman" w:hAnsi="Times New Roman"/>
          <w:sz w:val="24"/>
          <w:lang w:val="en-GB"/>
        </w:rPr>
        <w:t xml:space="preserve"> for any reasons</w:t>
      </w:r>
      <w:r w:rsidR="00083FF3" w:rsidRPr="00211503">
        <w:rPr>
          <w:rFonts w:ascii="Times New Roman" w:hAnsi="Times New Roman"/>
          <w:sz w:val="24"/>
          <w:lang w:val="en-GB"/>
        </w:rPr>
        <w:t xml:space="preserve">, </w:t>
      </w:r>
      <w:r w:rsidR="002B0DDE" w:rsidRPr="00211503">
        <w:rPr>
          <w:rFonts w:ascii="Times New Roman" w:hAnsi="Times New Roman"/>
          <w:sz w:val="24"/>
          <w:lang w:val="en-GB"/>
        </w:rPr>
        <w:t xml:space="preserve">within [thirty (30)] days from the date of termination of this Agreement, </w:t>
      </w:r>
      <w:r w:rsidR="00936487" w:rsidRPr="00211503">
        <w:rPr>
          <w:rFonts w:ascii="Times New Roman" w:hAnsi="Times New Roman"/>
          <w:sz w:val="24"/>
          <w:lang w:val="en-GB"/>
        </w:rPr>
        <w:t>the Parties</w:t>
      </w:r>
      <w:r w:rsidR="002B40AB" w:rsidRPr="00211503">
        <w:rPr>
          <w:rFonts w:ascii="Times New Roman" w:hAnsi="Times New Roman"/>
          <w:sz w:val="24"/>
          <w:lang w:val="en-GB"/>
        </w:rPr>
        <w:t xml:space="preserve"> shall compensate </w:t>
      </w:r>
      <w:r w:rsidR="00936487" w:rsidRPr="00211503">
        <w:rPr>
          <w:rFonts w:ascii="Times New Roman" w:hAnsi="Times New Roman"/>
          <w:sz w:val="24"/>
          <w:lang w:val="en-GB"/>
        </w:rPr>
        <w:t>the other Parties</w:t>
      </w:r>
      <w:r w:rsidR="002B40AB" w:rsidRPr="00211503">
        <w:rPr>
          <w:rFonts w:ascii="Times New Roman" w:hAnsi="Times New Roman"/>
          <w:sz w:val="24"/>
          <w:lang w:val="en-GB"/>
        </w:rPr>
        <w:t xml:space="preserve"> for any </w:t>
      </w:r>
      <w:r w:rsidR="008560E3" w:rsidRPr="00211503">
        <w:rPr>
          <w:rFonts w:ascii="Times New Roman" w:hAnsi="Times New Roman"/>
          <w:sz w:val="24"/>
          <w:lang w:val="en-GB"/>
        </w:rPr>
        <w:t>loss and damage arising</w:t>
      </w:r>
      <w:r w:rsidR="00936487" w:rsidRPr="00211503">
        <w:rPr>
          <w:rFonts w:ascii="Times New Roman" w:hAnsi="Times New Roman"/>
          <w:sz w:val="24"/>
          <w:lang w:val="en-GB"/>
        </w:rPr>
        <w:t xml:space="preserve"> </w:t>
      </w:r>
      <w:r w:rsidR="008C2AF3" w:rsidRPr="00211503">
        <w:rPr>
          <w:rFonts w:ascii="Times New Roman" w:hAnsi="Times New Roman"/>
          <w:sz w:val="24"/>
          <w:lang w:val="en-GB"/>
        </w:rPr>
        <w:t>(if any)</w:t>
      </w:r>
      <w:r w:rsidR="00655F82" w:rsidRPr="00211503">
        <w:rPr>
          <w:rFonts w:ascii="Times New Roman" w:hAnsi="Times New Roman"/>
          <w:sz w:val="24"/>
          <w:lang w:val="en-GB"/>
        </w:rPr>
        <w:t>.</w:t>
      </w:r>
    </w:p>
    <w:p w14:paraId="4095C6BB" w14:textId="77777777" w:rsidR="00EC24A0" w:rsidRDefault="001D7956" w:rsidP="001F0426">
      <w:pPr>
        <w:pStyle w:val="Heading1"/>
        <w:spacing w:after="240"/>
        <w:jc w:val="both"/>
        <w:rPr>
          <w:rFonts w:ascii="Times New Roman" w:hAnsi="Times New Roman"/>
          <w:b/>
          <w:sz w:val="24"/>
          <w:u w:val="none"/>
          <w:lang w:val="en-GB"/>
        </w:rPr>
      </w:pPr>
      <w:bookmarkStart w:id="131" w:name="_Toc236707775"/>
      <w:bookmarkStart w:id="132" w:name="_Toc353284448"/>
      <w:r w:rsidRPr="00D26BA4">
        <w:rPr>
          <w:rFonts w:ascii="Times New Roman" w:hAnsi="Times New Roman"/>
          <w:b/>
          <w:sz w:val="24"/>
          <w:u w:val="none"/>
          <w:lang w:val="en-GB"/>
        </w:rPr>
        <w:lastRenderedPageBreak/>
        <w:t xml:space="preserve">ARTICLE </w:t>
      </w:r>
      <w:r w:rsidR="00211503">
        <w:rPr>
          <w:rFonts w:ascii="Times New Roman" w:hAnsi="Times New Roman"/>
          <w:b/>
          <w:sz w:val="24"/>
          <w:u w:val="none"/>
          <w:lang w:val="en-GB"/>
        </w:rPr>
        <w:t>8</w:t>
      </w:r>
      <w:r w:rsidR="001F0426">
        <w:rPr>
          <w:rFonts w:ascii="Times New Roman" w:hAnsi="Times New Roman"/>
          <w:b/>
          <w:sz w:val="24"/>
          <w:u w:val="none"/>
          <w:lang w:val="en-GB"/>
        </w:rPr>
        <w:tab/>
      </w:r>
      <w:r w:rsidR="00A32B59">
        <w:rPr>
          <w:rFonts w:ascii="Times New Roman" w:hAnsi="Times New Roman"/>
          <w:b/>
          <w:sz w:val="24"/>
          <w:u w:val="none"/>
          <w:lang w:val="en-GB"/>
        </w:rPr>
        <w:t>:</w:t>
      </w:r>
      <w:r w:rsidRPr="00D26BA4">
        <w:rPr>
          <w:rFonts w:ascii="Times New Roman" w:hAnsi="Times New Roman"/>
          <w:b/>
          <w:sz w:val="24"/>
          <w:u w:val="none"/>
          <w:lang w:val="en-GB"/>
        </w:rPr>
        <w:t xml:space="preserve"> </w:t>
      </w:r>
      <w:r w:rsidR="00CC3EDB" w:rsidRPr="00D26BA4">
        <w:rPr>
          <w:rFonts w:ascii="Times New Roman" w:hAnsi="Times New Roman"/>
          <w:b/>
          <w:sz w:val="24"/>
          <w:u w:val="none"/>
          <w:lang w:val="en-GB"/>
        </w:rPr>
        <w:tab/>
      </w:r>
      <w:r w:rsidR="0092088E" w:rsidRPr="00D26BA4">
        <w:rPr>
          <w:rFonts w:ascii="Times New Roman" w:hAnsi="Times New Roman"/>
          <w:b/>
          <w:sz w:val="24"/>
          <w:u w:val="none"/>
          <w:lang w:val="en-GB"/>
        </w:rPr>
        <w:t>CONFIDENTIALLY</w:t>
      </w:r>
      <w:bookmarkEnd w:id="131"/>
      <w:r w:rsidR="00D805C9" w:rsidRPr="00D26BA4">
        <w:rPr>
          <w:rFonts w:ascii="Times New Roman" w:hAnsi="Times New Roman"/>
          <w:b/>
          <w:sz w:val="24"/>
          <w:u w:val="none"/>
          <w:lang w:val="en-GB"/>
        </w:rPr>
        <w:t xml:space="preserve"> </w:t>
      </w:r>
      <w:bookmarkStart w:id="133" w:name="_Toc350240545"/>
      <w:bookmarkStart w:id="134" w:name="_Toc350240603"/>
      <w:bookmarkStart w:id="135" w:name="_Toc350240666"/>
      <w:bookmarkEnd w:id="132"/>
      <w:r w:rsidR="00EC24A0">
        <w:rPr>
          <w:rFonts w:ascii="Times New Roman" w:hAnsi="Times New Roman"/>
          <w:b/>
          <w:sz w:val="24"/>
          <w:u w:val="none"/>
          <w:lang w:val="en-GB"/>
        </w:rPr>
        <w:t xml:space="preserve"> </w:t>
      </w:r>
    </w:p>
    <w:p w14:paraId="0D5F0CF1" w14:textId="7D544C59" w:rsidR="00EC24A0" w:rsidRDefault="00211503" w:rsidP="00EC24A0">
      <w:pPr>
        <w:tabs>
          <w:tab w:val="left" w:pos="709"/>
        </w:tabs>
        <w:spacing w:after="240"/>
        <w:ind w:left="709" w:hanging="709"/>
        <w:jc w:val="both"/>
        <w:rPr>
          <w:rFonts w:ascii="Times New Roman" w:hAnsi="Times New Roman"/>
          <w:sz w:val="24"/>
        </w:rPr>
      </w:pPr>
      <w:r>
        <w:rPr>
          <w:rFonts w:ascii="Times New Roman" w:hAnsi="Times New Roman"/>
          <w:sz w:val="24"/>
          <w:lang w:val="en-GB"/>
        </w:rPr>
        <w:t>8</w:t>
      </w:r>
      <w:r w:rsidR="002901AA">
        <w:rPr>
          <w:rFonts w:ascii="Times New Roman" w:hAnsi="Times New Roman"/>
          <w:sz w:val="24"/>
          <w:lang w:val="en-GB"/>
        </w:rPr>
        <w:t>.1</w:t>
      </w:r>
      <w:r w:rsidR="002901AA">
        <w:rPr>
          <w:rFonts w:ascii="Times New Roman" w:hAnsi="Times New Roman"/>
          <w:sz w:val="24"/>
          <w:lang w:val="en-GB"/>
        </w:rPr>
        <w:tab/>
      </w:r>
      <w:r w:rsidR="00707C68" w:rsidRPr="002901AA">
        <w:rPr>
          <w:rFonts w:ascii="Times New Roman" w:hAnsi="Times New Roman"/>
          <w:sz w:val="24"/>
        </w:rPr>
        <w:t xml:space="preserve">Confidentially Information means the contents of this Agreement and any information or data stored in any form, which is the exclusive property and confidential to </w:t>
      </w:r>
      <w:r w:rsidR="00BE73A9" w:rsidRPr="002901AA">
        <w:rPr>
          <w:rFonts w:ascii="Times New Roman" w:hAnsi="Times New Roman"/>
          <w:sz w:val="24"/>
        </w:rPr>
        <w:t xml:space="preserve">each </w:t>
      </w:r>
      <w:r w:rsidR="00362A4E" w:rsidRPr="002901AA">
        <w:rPr>
          <w:rFonts w:ascii="Times New Roman" w:hAnsi="Times New Roman"/>
          <w:sz w:val="24"/>
        </w:rPr>
        <w:t>Party</w:t>
      </w:r>
      <w:r w:rsidR="00BE73A9" w:rsidRPr="002901AA">
        <w:rPr>
          <w:rFonts w:ascii="Times New Roman" w:hAnsi="Times New Roman"/>
          <w:sz w:val="24"/>
        </w:rPr>
        <w:t xml:space="preserve"> respectively</w:t>
      </w:r>
      <w:r w:rsidR="00362A4E" w:rsidRPr="002901AA">
        <w:rPr>
          <w:rFonts w:ascii="Times New Roman" w:hAnsi="Times New Roman"/>
          <w:sz w:val="24"/>
        </w:rPr>
        <w:t xml:space="preserve"> in this Agreement</w:t>
      </w:r>
      <w:r w:rsidR="00707C68" w:rsidRPr="002901AA">
        <w:rPr>
          <w:rFonts w:ascii="Times New Roman" w:hAnsi="Times New Roman"/>
          <w:sz w:val="24"/>
        </w:rPr>
        <w:t xml:space="preserve">, including but not limited to, the existence and the terms, conditions of this Agreement, the information referred to or related to the transaction contemplated by this Agreement and/or the principles, confidential </w:t>
      </w:r>
      <w:r w:rsidR="00362A4E" w:rsidRPr="002901AA">
        <w:rPr>
          <w:rFonts w:ascii="Times New Roman" w:hAnsi="Times New Roman"/>
          <w:sz w:val="24"/>
        </w:rPr>
        <w:t>operations</w:t>
      </w:r>
      <w:r w:rsidR="00707C68" w:rsidRPr="002901AA">
        <w:rPr>
          <w:rFonts w:ascii="Times New Roman" w:hAnsi="Times New Roman"/>
          <w:sz w:val="24"/>
        </w:rPr>
        <w:t>, organizationa</w:t>
      </w:r>
      <w:r w:rsidR="00362A4E" w:rsidRPr="002901AA">
        <w:rPr>
          <w:rFonts w:ascii="Times New Roman" w:hAnsi="Times New Roman"/>
          <w:sz w:val="24"/>
        </w:rPr>
        <w:t>l structures</w:t>
      </w:r>
      <w:r w:rsidR="00707C68" w:rsidRPr="002901AA">
        <w:rPr>
          <w:rFonts w:ascii="Times New Roman" w:hAnsi="Times New Roman"/>
          <w:sz w:val="24"/>
        </w:rPr>
        <w:t xml:space="preserve">, financial </w:t>
      </w:r>
      <w:r w:rsidR="00362A4E" w:rsidRPr="002901AA">
        <w:rPr>
          <w:rFonts w:ascii="Times New Roman" w:hAnsi="Times New Roman"/>
          <w:sz w:val="24"/>
        </w:rPr>
        <w:t>services</w:t>
      </w:r>
      <w:r w:rsidR="00707C68" w:rsidRPr="002901AA">
        <w:rPr>
          <w:rFonts w:ascii="Times New Roman" w:hAnsi="Times New Roman"/>
          <w:sz w:val="24"/>
        </w:rPr>
        <w:t>,</w:t>
      </w:r>
      <w:r w:rsidR="00362A4E" w:rsidRPr="002901AA">
        <w:rPr>
          <w:rFonts w:ascii="Times New Roman" w:hAnsi="Times New Roman"/>
          <w:sz w:val="24"/>
        </w:rPr>
        <w:t xml:space="preserve"> and/</w:t>
      </w:r>
      <w:r w:rsidR="00707C68" w:rsidRPr="002901AA">
        <w:rPr>
          <w:rFonts w:ascii="Times New Roman" w:hAnsi="Times New Roman"/>
          <w:sz w:val="24"/>
        </w:rPr>
        <w:t xml:space="preserve">or </w:t>
      </w:r>
      <w:r w:rsidR="00362A4E" w:rsidRPr="002901AA">
        <w:rPr>
          <w:rFonts w:ascii="Times New Roman" w:hAnsi="Times New Roman"/>
          <w:sz w:val="24"/>
        </w:rPr>
        <w:t xml:space="preserve">any </w:t>
      </w:r>
      <w:r w:rsidR="00707C68" w:rsidRPr="002901AA">
        <w:rPr>
          <w:rFonts w:ascii="Times New Roman" w:hAnsi="Times New Roman"/>
          <w:sz w:val="24"/>
        </w:rPr>
        <w:t>issue</w:t>
      </w:r>
      <w:r w:rsidR="00362A4E" w:rsidRPr="002901AA">
        <w:rPr>
          <w:rFonts w:ascii="Times New Roman" w:hAnsi="Times New Roman"/>
          <w:sz w:val="24"/>
        </w:rPr>
        <w:t xml:space="preserve"> and information</w:t>
      </w:r>
      <w:r w:rsidR="00707C68" w:rsidRPr="002901AA">
        <w:rPr>
          <w:rFonts w:ascii="Times New Roman" w:hAnsi="Times New Roman"/>
          <w:sz w:val="24"/>
        </w:rPr>
        <w:t xml:space="preserve"> </w:t>
      </w:r>
      <w:r w:rsidR="00362A4E" w:rsidRPr="002901AA">
        <w:rPr>
          <w:rFonts w:ascii="Times New Roman" w:hAnsi="Times New Roman"/>
          <w:sz w:val="24"/>
        </w:rPr>
        <w:t>of Microloan</w:t>
      </w:r>
      <w:r w:rsidR="00707C68" w:rsidRPr="002901AA">
        <w:rPr>
          <w:rFonts w:ascii="Times New Roman" w:hAnsi="Times New Roman"/>
          <w:sz w:val="24"/>
        </w:rPr>
        <w:t xml:space="preserve"> and </w:t>
      </w:r>
      <w:r w:rsidR="00362A4E" w:rsidRPr="002901AA">
        <w:rPr>
          <w:rFonts w:ascii="Times New Roman" w:hAnsi="Times New Roman"/>
          <w:sz w:val="24"/>
        </w:rPr>
        <w:t>the Customers</w:t>
      </w:r>
      <w:r w:rsidR="00707C68" w:rsidRPr="002901AA">
        <w:rPr>
          <w:rFonts w:ascii="Times New Roman" w:hAnsi="Times New Roman"/>
          <w:sz w:val="24"/>
        </w:rPr>
        <w:t>, documentation</w:t>
      </w:r>
      <w:r w:rsidR="00362A4E" w:rsidRPr="002901AA">
        <w:rPr>
          <w:rFonts w:ascii="Times New Roman" w:hAnsi="Times New Roman"/>
          <w:sz w:val="24"/>
        </w:rPr>
        <w:t>s</w:t>
      </w:r>
      <w:r w:rsidR="00707C68" w:rsidRPr="002901AA">
        <w:rPr>
          <w:rFonts w:ascii="Times New Roman" w:hAnsi="Times New Roman"/>
          <w:sz w:val="24"/>
        </w:rPr>
        <w:t>, manuals, budgets, financial statements or other information, the list of business staff, accounts, customer lists, marketing studies, drawings, notes and memorandum. The term “Confidential Information” shall not apply to the below information or data:</w:t>
      </w:r>
    </w:p>
    <w:p w14:paraId="555B81EA" w14:textId="77777777" w:rsidR="00E44050" w:rsidRDefault="00707C68" w:rsidP="00FF50DA">
      <w:pPr>
        <w:pStyle w:val="ListParagraph"/>
        <w:numPr>
          <w:ilvl w:val="0"/>
          <w:numId w:val="16"/>
        </w:numPr>
        <w:spacing w:after="240"/>
        <w:ind w:left="1418" w:hanging="709"/>
        <w:jc w:val="both"/>
        <w:rPr>
          <w:rFonts w:ascii="Times New Roman" w:hAnsi="Times New Roman"/>
          <w:sz w:val="24"/>
        </w:rPr>
      </w:pPr>
      <w:r w:rsidRPr="00E44050">
        <w:rPr>
          <w:rFonts w:ascii="Times New Roman" w:hAnsi="Times New Roman"/>
          <w:sz w:val="24"/>
        </w:rPr>
        <w:t xml:space="preserve">is being or, after disclosure, shall be public information unless it is the result of the unauthorized disclosure of that information by </w:t>
      </w:r>
      <w:r w:rsidR="00BE73A9">
        <w:rPr>
          <w:rFonts w:ascii="Times New Roman" w:hAnsi="Times New Roman"/>
          <w:sz w:val="24"/>
        </w:rPr>
        <w:t>each party</w:t>
      </w:r>
      <w:r w:rsidR="00377584">
        <w:rPr>
          <w:rFonts w:ascii="Times New Roman" w:hAnsi="Times New Roman"/>
          <w:sz w:val="24"/>
        </w:rPr>
        <w:t xml:space="preserve"> respectively</w:t>
      </w:r>
      <w:r w:rsidRPr="00E44050">
        <w:rPr>
          <w:rFonts w:ascii="Times New Roman" w:hAnsi="Times New Roman"/>
          <w:sz w:val="24"/>
        </w:rPr>
        <w:t>;</w:t>
      </w:r>
    </w:p>
    <w:p w14:paraId="3293D8DB" w14:textId="53437ECB" w:rsidR="00E44050" w:rsidRDefault="00707C68" w:rsidP="00FF50DA">
      <w:pPr>
        <w:pStyle w:val="ListParagraph"/>
        <w:numPr>
          <w:ilvl w:val="0"/>
          <w:numId w:val="16"/>
        </w:numPr>
        <w:spacing w:after="240"/>
        <w:ind w:left="1418" w:hanging="709"/>
        <w:jc w:val="both"/>
        <w:rPr>
          <w:rFonts w:ascii="Times New Roman" w:hAnsi="Times New Roman"/>
          <w:sz w:val="24"/>
        </w:rPr>
      </w:pPr>
      <w:r w:rsidRPr="00E44050">
        <w:rPr>
          <w:rFonts w:ascii="Times New Roman" w:hAnsi="Times New Roman"/>
          <w:sz w:val="24"/>
        </w:rPr>
        <w:t xml:space="preserve">is provided by a third party who is not bound by confidentiality obligations or is frequently provided by </w:t>
      </w:r>
      <w:r w:rsidR="00BE73A9">
        <w:rPr>
          <w:rFonts w:ascii="Times New Roman" w:hAnsi="Times New Roman"/>
          <w:sz w:val="24"/>
        </w:rPr>
        <w:t>each party</w:t>
      </w:r>
      <w:r w:rsidR="00F305C8">
        <w:rPr>
          <w:rFonts w:ascii="Times New Roman" w:hAnsi="Times New Roman"/>
          <w:sz w:val="24"/>
        </w:rPr>
        <w:t>;</w:t>
      </w:r>
    </w:p>
    <w:p w14:paraId="6CF32425" w14:textId="77777777" w:rsidR="00E44050" w:rsidRDefault="00707C68" w:rsidP="00FF50DA">
      <w:pPr>
        <w:pStyle w:val="ListParagraph"/>
        <w:numPr>
          <w:ilvl w:val="0"/>
          <w:numId w:val="16"/>
        </w:numPr>
        <w:spacing w:after="240"/>
        <w:ind w:left="1418" w:hanging="709"/>
        <w:jc w:val="both"/>
        <w:rPr>
          <w:rFonts w:ascii="Times New Roman" w:hAnsi="Times New Roman"/>
          <w:sz w:val="24"/>
        </w:rPr>
      </w:pPr>
      <w:r w:rsidRPr="00E44050">
        <w:rPr>
          <w:rFonts w:ascii="Times New Roman" w:hAnsi="Times New Roman"/>
          <w:sz w:val="24"/>
        </w:rPr>
        <w:t xml:space="preserve">has been possessed by </w:t>
      </w:r>
      <w:r w:rsidR="00BE73A9">
        <w:rPr>
          <w:rFonts w:ascii="Times New Roman" w:hAnsi="Times New Roman"/>
          <w:sz w:val="24"/>
        </w:rPr>
        <w:t>each Party</w:t>
      </w:r>
      <w:r w:rsidRPr="00E44050">
        <w:rPr>
          <w:rFonts w:ascii="Times New Roman" w:hAnsi="Times New Roman"/>
          <w:sz w:val="24"/>
        </w:rPr>
        <w:t xml:space="preserve"> prior to the disclosure of information to </w:t>
      </w:r>
      <w:r w:rsidR="00BE73A9">
        <w:rPr>
          <w:rFonts w:ascii="Times New Roman" w:hAnsi="Times New Roman"/>
          <w:sz w:val="24"/>
        </w:rPr>
        <w:t>a third party</w:t>
      </w:r>
      <w:r w:rsidRPr="00E44050">
        <w:rPr>
          <w:rFonts w:ascii="Times New Roman" w:hAnsi="Times New Roman"/>
          <w:sz w:val="24"/>
        </w:rPr>
        <w:t>; or</w:t>
      </w:r>
    </w:p>
    <w:p w14:paraId="46BE906F" w14:textId="77777777" w:rsidR="002901AA" w:rsidRDefault="00707C68" w:rsidP="002901AA">
      <w:pPr>
        <w:pStyle w:val="ListParagraph"/>
        <w:numPr>
          <w:ilvl w:val="0"/>
          <w:numId w:val="16"/>
        </w:numPr>
        <w:spacing w:after="240"/>
        <w:ind w:left="1418" w:hanging="709"/>
        <w:jc w:val="both"/>
        <w:rPr>
          <w:rFonts w:ascii="Times New Roman" w:hAnsi="Times New Roman"/>
          <w:sz w:val="24"/>
        </w:rPr>
      </w:pPr>
      <w:proofErr w:type="gramStart"/>
      <w:r w:rsidRPr="00E44050">
        <w:rPr>
          <w:rFonts w:ascii="Times New Roman" w:hAnsi="Times New Roman"/>
          <w:sz w:val="24"/>
        </w:rPr>
        <w:t>is</w:t>
      </w:r>
      <w:proofErr w:type="gramEnd"/>
      <w:r w:rsidRPr="00E44050">
        <w:rPr>
          <w:rFonts w:ascii="Times New Roman" w:hAnsi="Times New Roman"/>
          <w:sz w:val="24"/>
        </w:rPr>
        <w:t xml:space="preserve"> developed independently by </w:t>
      </w:r>
      <w:r w:rsidR="00BE73A9">
        <w:rPr>
          <w:rFonts w:ascii="Times New Roman" w:hAnsi="Times New Roman"/>
          <w:sz w:val="24"/>
        </w:rPr>
        <w:t>each party</w:t>
      </w:r>
      <w:r w:rsidRPr="00E44050">
        <w:rPr>
          <w:rFonts w:ascii="Times New Roman" w:hAnsi="Times New Roman"/>
          <w:sz w:val="24"/>
        </w:rPr>
        <w:t xml:space="preserve"> without unauthorized use of the Confidential Information.</w:t>
      </w:r>
    </w:p>
    <w:p w14:paraId="17B7C8DF" w14:textId="77777777" w:rsidR="00886FBD" w:rsidRDefault="001F06E2" w:rsidP="00211503">
      <w:pPr>
        <w:pStyle w:val="ListParagraph"/>
        <w:numPr>
          <w:ilvl w:val="1"/>
          <w:numId w:val="27"/>
        </w:numPr>
        <w:spacing w:after="240"/>
        <w:ind w:left="851" w:hanging="851"/>
        <w:jc w:val="both"/>
        <w:rPr>
          <w:rFonts w:ascii="Times New Roman" w:hAnsi="Times New Roman"/>
          <w:sz w:val="24"/>
        </w:rPr>
      </w:pPr>
      <w:r w:rsidRPr="00211503">
        <w:rPr>
          <w:rFonts w:ascii="Times New Roman" w:hAnsi="Times New Roman"/>
          <w:sz w:val="24"/>
        </w:rPr>
        <w:t>Each party</w:t>
      </w:r>
      <w:r w:rsidR="003F3E96" w:rsidRPr="00211503">
        <w:rPr>
          <w:rFonts w:ascii="Times New Roman" w:hAnsi="Times New Roman"/>
          <w:sz w:val="24"/>
        </w:rPr>
        <w:t xml:space="preserve"> shall not, except as</w:t>
      </w:r>
      <w:r w:rsidRPr="00211503">
        <w:rPr>
          <w:rFonts w:ascii="Times New Roman" w:hAnsi="Times New Roman"/>
          <w:sz w:val="24"/>
        </w:rPr>
        <w:t xml:space="preserve"> mutually</w:t>
      </w:r>
      <w:r w:rsidR="003F3E96" w:rsidRPr="00211503">
        <w:rPr>
          <w:rFonts w:ascii="Times New Roman" w:hAnsi="Times New Roman"/>
          <w:sz w:val="24"/>
        </w:rPr>
        <w:t xml:space="preserve"> authorized by </w:t>
      </w:r>
      <w:r w:rsidRPr="00211503">
        <w:rPr>
          <w:rFonts w:ascii="Times New Roman" w:hAnsi="Times New Roman"/>
          <w:sz w:val="24"/>
        </w:rPr>
        <w:t xml:space="preserve">the Parties </w:t>
      </w:r>
      <w:r w:rsidR="003F3E96" w:rsidRPr="00211503">
        <w:rPr>
          <w:rFonts w:ascii="Times New Roman" w:hAnsi="Times New Roman"/>
          <w:sz w:val="24"/>
        </w:rPr>
        <w:t xml:space="preserve">in writing or required by law, reveal, disclose or otherwise provide or permit or cause to be revealed, disclosed or provided to any third party any Confidential Information and shall keep with complete secrecy and confidentiality the Confidential Information and shall not use or attempt to use or caused to be used any such Confidential Information in any manner which may injure or cause loss to or otherwise affect or prejudice either directly or indirectly </w:t>
      </w:r>
      <w:r w:rsidRPr="00211503">
        <w:rPr>
          <w:rFonts w:ascii="Times New Roman" w:hAnsi="Times New Roman"/>
          <w:sz w:val="24"/>
        </w:rPr>
        <w:t>the remaining party</w:t>
      </w:r>
      <w:r w:rsidR="003F3E96" w:rsidRPr="00211503">
        <w:rPr>
          <w:rFonts w:ascii="Times New Roman" w:hAnsi="Times New Roman"/>
          <w:sz w:val="24"/>
        </w:rPr>
        <w:t>.</w:t>
      </w:r>
      <w:bookmarkEnd w:id="133"/>
      <w:bookmarkEnd w:id="134"/>
      <w:bookmarkEnd w:id="135"/>
    </w:p>
    <w:p w14:paraId="00A1BEA0" w14:textId="77777777" w:rsidR="002901AA" w:rsidRDefault="006A7BC3" w:rsidP="00211503">
      <w:pPr>
        <w:pStyle w:val="ListParagraph"/>
        <w:numPr>
          <w:ilvl w:val="1"/>
          <w:numId w:val="27"/>
        </w:numPr>
        <w:spacing w:after="240"/>
        <w:ind w:left="851" w:hanging="851"/>
        <w:jc w:val="both"/>
        <w:rPr>
          <w:rFonts w:ascii="Times New Roman" w:hAnsi="Times New Roman"/>
          <w:sz w:val="24"/>
        </w:rPr>
      </w:pPr>
      <w:r w:rsidRPr="00211503">
        <w:rPr>
          <w:rFonts w:ascii="Times New Roman" w:hAnsi="Times New Roman"/>
          <w:sz w:val="24"/>
        </w:rPr>
        <w:t>Notwithstanding any otherwise provision contained herein,</w:t>
      </w:r>
      <w:r w:rsidR="00AF6B08" w:rsidRPr="00211503">
        <w:rPr>
          <w:rFonts w:ascii="Times New Roman" w:hAnsi="Times New Roman"/>
          <w:sz w:val="24"/>
        </w:rPr>
        <w:t xml:space="preserve"> in the event a Party fails to perform</w:t>
      </w:r>
      <w:r w:rsidRPr="00211503">
        <w:rPr>
          <w:rFonts w:ascii="Times New Roman" w:hAnsi="Times New Roman"/>
          <w:sz w:val="24"/>
        </w:rPr>
        <w:t xml:space="preserve"> </w:t>
      </w:r>
      <w:r w:rsidR="00E67DAC" w:rsidRPr="00211503">
        <w:rPr>
          <w:rFonts w:ascii="Times New Roman" w:hAnsi="Times New Roman"/>
          <w:sz w:val="24"/>
        </w:rPr>
        <w:t>t</w:t>
      </w:r>
      <w:r w:rsidR="00B254DB" w:rsidRPr="00211503">
        <w:rPr>
          <w:rFonts w:ascii="Times New Roman" w:hAnsi="Times New Roman"/>
          <w:sz w:val="24"/>
        </w:rPr>
        <w:t xml:space="preserve">he provisions </w:t>
      </w:r>
      <w:r w:rsidR="00C76499" w:rsidRPr="00211503">
        <w:rPr>
          <w:rFonts w:ascii="Times New Roman" w:hAnsi="Times New Roman"/>
          <w:sz w:val="24"/>
        </w:rPr>
        <w:t>in</w:t>
      </w:r>
      <w:r w:rsidR="00B254DB" w:rsidRPr="00211503">
        <w:rPr>
          <w:rFonts w:ascii="Times New Roman" w:hAnsi="Times New Roman"/>
          <w:sz w:val="24"/>
        </w:rPr>
        <w:t xml:space="preserve"> this Article </w:t>
      </w:r>
      <w:r w:rsidR="00AF6B08" w:rsidRPr="00211503">
        <w:rPr>
          <w:rFonts w:ascii="Times New Roman" w:hAnsi="Times New Roman"/>
          <w:sz w:val="24"/>
        </w:rPr>
        <w:t>9</w:t>
      </w:r>
      <w:r w:rsidR="00B254DB" w:rsidRPr="00211503">
        <w:rPr>
          <w:rFonts w:ascii="Times New Roman" w:hAnsi="Times New Roman"/>
          <w:sz w:val="24"/>
        </w:rPr>
        <w:t xml:space="preserve"> </w:t>
      </w:r>
      <w:r w:rsidR="00AF6B08" w:rsidRPr="00211503">
        <w:rPr>
          <w:rFonts w:ascii="Times New Roman" w:hAnsi="Times New Roman"/>
          <w:sz w:val="24"/>
        </w:rPr>
        <w:t xml:space="preserve">of this Agreement, such breach </w:t>
      </w:r>
      <w:r w:rsidR="00B254DB" w:rsidRPr="00211503">
        <w:rPr>
          <w:rFonts w:ascii="Times New Roman" w:hAnsi="Times New Roman"/>
          <w:sz w:val="24"/>
        </w:rPr>
        <w:t xml:space="preserve">shall survive termination or cancellation of this Agreement </w:t>
      </w:r>
      <w:r w:rsidR="00886FBD" w:rsidRPr="00211503">
        <w:rPr>
          <w:rFonts w:ascii="Times New Roman" w:hAnsi="Times New Roman"/>
          <w:sz w:val="24"/>
        </w:rPr>
        <w:t>for any reasons</w:t>
      </w:r>
      <w:r w:rsidR="00B254DB" w:rsidRPr="00211503">
        <w:rPr>
          <w:rFonts w:ascii="Times New Roman" w:hAnsi="Times New Roman"/>
          <w:sz w:val="24"/>
        </w:rPr>
        <w:t>.</w:t>
      </w:r>
      <w:bookmarkStart w:id="136" w:name="_Toc353284449"/>
    </w:p>
    <w:p w14:paraId="57411EFC" w14:textId="77777777" w:rsidR="00EC24A0" w:rsidRDefault="00CE271F" w:rsidP="002901AA">
      <w:pPr>
        <w:pStyle w:val="ListParagraph"/>
        <w:spacing w:after="240"/>
        <w:ind w:left="0"/>
        <w:jc w:val="both"/>
        <w:rPr>
          <w:rFonts w:ascii="Times New Roman" w:hAnsi="Times New Roman"/>
          <w:b/>
          <w:sz w:val="24"/>
          <w:lang w:val="en-GB"/>
        </w:rPr>
      </w:pPr>
      <w:r w:rsidRPr="002901AA">
        <w:rPr>
          <w:rFonts w:ascii="Times New Roman" w:hAnsi="Times New Roman"/>
          <w:b/>
          <w:sz w:val="24"/>
          <w:lang w:val="en-GB"/>
        </w:rPr>
        <w:t xml:space="preserve">ARTICLE </w:t>
      </w:r>
      <w:r w:rsidR="00211503">
        <w:rPr>
          <w:rFonts w:ascii="Times New Roman" w:hAnsi="Times New Roman"/>
          <w:b/>
          <w:sz w:val="24"/>
          <w:lang w:val="en-GB"/>
        </w:rPr>
        <w:t>9</w:t>
      </w:r>
      <w:r w:rsidR="001F0426" w:rsidRPr="002901AA">
        <w:rPr>
          <w:rFonts w:ascii="Times New Roman" w:hAnsi="Times New Roman"/>
          <w:b/>
          <w:sz w:val="24"/>
          <w:lang w:val="en-GB"/>
        </w:rPr>
        <w:tab/>
      </w:r>
      <w:r w:rsidR="00E76D14" w:rsidRPr="002901AA">
        <w:rPr>
          <w:rFonts w:ascii="Times New Roman" w:hAnsi="Times New Roman"/>
          <w:b/>
          <w:sz w:val="24"/>
          <w:lang w:val="en-GB"/>
        </w:rPr>
        <w:t>:</w:t>
      </w:r>
      <w:r w:rsidRPr="002901AA">
        <w:rPr>
          <w:rFonts w:ascii="Times New Roman" w:hAnsi="Times New Roman"/>
          <w:b/>
          <w:sz w:val="24"/>
          <w:lang w:val="en-GB"/>
        </w:rPr>
        <w:tab/>
        <w:t>MISCELLANEOUS</w:t>
      </w:r>
      <w:bookmarkEnd w:id="136"/>
      <w:r w:rsidR="00EC24A0">
        <w:rPr>
          <w:rFonts w:ascii="Times New Roman" w:hAnsi="Times New Roman"/>
          <w:b/>
          <w:sz w:val="24"/>
          <w:lang w:val="en-GB"/>
        </w:rPr>
        <w:t xml:space="preserve"> </w:t>
      </w:r>
    </w:p>
    <w:p w14:paraId="11C53F81" w14:textId="77777777" w:rsidR="00CE271F" w:rsidRDefault="00211503" w:rsidP="00211503">
      <w:pPr>
        <w:pStyle w:val="BodyText"/>
        <w:tabs>
          <w:tab w:val="left" w:pos="851"/>
        </w:tabs>
        <w:spacing w:after="240"/>
        <w:rPr>
          <w:rFonts w:ascii="Times New Roman" w:hAnsi="Times New Roman"/>
          <w:b/>
          <w:sz w:val="24"/>
          <w:lang w:val="en-GB"/>
        </w:rPr>
      </w:pPr>
      <w:r>
        <w:rPr>
          <w:rFonts w:ascii="Times New Roman" w:hAnsi="Times New Roman"/>
          <w:b/>
          <w:sz w:val="24"/>
          <w:lang w:val="en-GB"/>
        </w:rPr>
        <w:t>9.1</w:t>
      </w:r>
      <w:r>
        <w:rPr>
          <w:rFonts w:ascii="Times New Roman" w:hAnsi="Times New Roman"/>
          <w:b/>
          <w:sz w:val="24"/>
          <w:lang w:val="en-GB"/>
        </w:rPr>
        <w:tab/>
      </w:r>
      <w:r w:rsidR="00CE271F" w:rsidRPr="00D26BA4">
        <w:rPr>
          <w:rFonts w:ascii="Times New Roman" w:hAnsi="Times New Roman"/>
          <w:b/>
          <w:sz w:val="24"/>
          <w:lang w:val="en-GB"/>
        </w:rPr>
        <w:t>Notice</w:t>
      </w:r>
    </w:p>
    <w:p w14:paraId="5721EA37" w14:textId="77777777" w:rsidR="00CE271F" w:rsidRPr="00EC24A0" w:rsidRDefault="00CE271F" w:rsidP="00FF50DA">
      <w:pPr>
        <w:numPr>
          <w:ilvl w:val="1"/>
          <w:numId w:val="10"/>
        </w:numPr>
        <w:spacing w:after="240"/>
        <w:ind w:hanging="720"/>
        <w:jc w:val="both"/>
        <w:rPr>
          <w:rFonts w:ascii="Times New Roman" w:hAnsi="Times New Roman"/>
          <w:sz w:val="24"/>
          <w:lang w:val="en-GB"/>
        </w:rPr>
      </w:pPr>
      <w:r w:rsidRPr="00D26BA4">
        <w:rPr>
          <w:rFonts w:ascii="Times New Roman" w:hAnsi="Times New Roman"/>
          <w:bCs/>
          <w:sz w:val="24"/>
          <w:lang w:val="en-GB"/>
        </w:rPr>
        <w:t>All notices and communication made under this Agreement by one Party to the other Party shall be in writing and in English and shall be sent by mailman, registered airmail, courier, facsimile or email (followed by registered airmail) addressed to the intended recipient.</w:t>
      </w:r>
    </w:p>
    <w:p w14:paraId="4B231C38" w14:textId="77777777" w:rsidR="00CE271F" w:rsidRPr="00EC24A0" w:rsidRDefault="00CE271F" w:rsidP="00FF50DA">
      <w:pPr>
        <w:numPr>
          <w:ilvl w:val="1"/>
          <w:numId w:val="10"/>
        </w:numPr>
        <w:spacing w:after="240"/>
        <w:ind w:hanging="720"/>
        <w:jc w:val="both"/>
        <w:rPr>
          <w:rFonts w:ascii="Times New Roman" w:hAnsi="Times New Roman"/>
          <w:sz w:val="24"/>
          <w:lang w:val="en-GB"/>
        </w:rPr>
      </w:pPr>
      <w:r w:rsidRPr="00D26BA4">
        <w:rPr>
          <w:rFonts w:ascii="Times New Roman" w:hAnsi="Times New Roman"/>
          <w:bCs/>
          <w:sz w:val="24"/>
          <w:lang w:val="en-GB"/>
        </w:rPr>
        <w:t>All notices and communications made under this Agreement shall be deemed to be received:</w:t>
      </w:r>
    </w:p>
    <w:p w14:paraId="1CFE5AD3" w14:textId="77777777" w:rsidR="00CE271F" w:rsidRDefault="00CE271F" w:rsidP="00FF50DA">
      <w:pPr>
        <w:numPr>
          <w:ilvl w:val="0"/>
          <w:numId w:val="11"/>
        </w:numPr>
        <w:spacing w:after="240"/>
        <w:ind w:left="2127" w:hanging="709"/>
        <w:jc w:val="both"/>
        <w:rPr>
          <w:rStyle w:val="hps"/>
          <w:rFonts w:ascii="Times New Roman" w:hAnsi="Times New Roman"/>
          <w:sz w:val="24"/>
          <w:lang w:val="en-GB"/>
        </w:rPr>
      </w:pPr>
      <w:r w:rsidRPr="00D26BA4">
        <w:rPr>
          <w:rStyle w:val="hps"/>
          <w:rFonts w:ascii="Times New Roman" w:hAnsi="Times New Roman"/>
          <w:sz w:val="24"/>
          <w:lang w:val="en-GB"/>
        </w:rPr>
        <w:t>at</w:t>
      </w:r>
      <w:r w:rsidRPr="00D26BA4">
        <w:rPr>
          <w:rFonts w:ascii="Times New Roman" w:hAnsi="Times New Roman"/>
          <w:sz w:val="24"/>
          <w:lang w:val="en-GB"/>
        </w:rPr>
        <w:t xml:space="preserve"> </w:t>
      </w:r>
      <w:r w:rsidRPr="00D26BA4">
        <w:rPr>
          <w:rStyle w:val="hps"/>
          <w:rFonts w:ascii="Times New Roman" w:hAnsi="Times New Roman"/>
          <w:sz w:val="24"/>
          <w:lang w:val="en-GB"/>
        </w:rPr>
        <w:t>the sending time if they are delivered by mailman;</w:t>
      </w:r>
    </w:p>
    <w:p w14:paraId="64EF1942" w14:textId="0931523E" w:rsidR="00CE271F" w:rsidRPr="00EC24A0" w:rsidRDefault="00915809" w:rsidP="00FF50DA">
      <w:pPr>
        <w:numPr>
          <w:ilvl w:val="2"/>
          <w:numId w:val="10"/>
        </w:numPr>
        <w:spacing w:after="240"/>
        <w:ind w:left="2127" w:hanging="709"/>
        <w:jc w:val="both"/>
        <w:rPr>
          <w:rFonts w:ascii="Times New Roman" w:hAnsi="Times New Roman"/>
          <w:sz w:val="24"/>
          <w:lang w:val="en-GB"/>
        </w:rPr>
      </w:pPr>
      <w:r w:rsidRPr="00D26BA4">
        <w:rPr>
          <w:rFonts w:ascii="Times New Roman" w:hAnsi="Times New Roman"/>
          <w:bCs/>
          <w:sz w:val="24"/>
          <w:lang w:val="en-GB"/>
        </w:rPr>
        <w:lastRenderedPageBreak/>
        <w:t xml:space="preserve"> </w:t>
      </w:r>
      <w:r w:rsidR="00CE271F" w:rsidRPr="00D26BA4">
        <w:rPr>
          <w:rFonts w:ascii="Times New Roman" w:hAnsi="Times New Roman"/>
          <w:bCs/>
          <w:sz w:val="24"/>
          <w:lang w:val="en-GB"/>
        </w:rPr>
        <w:t xml:space="preserve">[seven (07)] Business Days after postmark in case of a registered airmail, </w:t>
      </w:r>
      <w:r w:rsidR="00CE271F" w:rsidRPr="00D26BA4">
        <w:rPr>
          <w:rFonts w:ascii="Times New Roman" w:eastAsia="Calibri" w:hAnsi="Times New Roman"/>
          <w:sz w:val="24"/>
        </w:rPr>
        <w:t>postage prepaid</w:t>
      </w:r>
      <w:r w:rsidR="00CE271F" w:rsidRPr="00D26BA4">
        <w:rPr>
          <w:rFonts w:ascii="Times New Roman" w:hAnsi="Times New Roman"/>
          <w:bCs/>
          <w:sz w:val="24"/>
          <w:lang w:val="en-GB"/>
        </w:rPr>
        <w:t>;</w:t>
      </w:r>
    </w:p>
    <w:p w14:paraId="43A8D331" w14:textId="442CBA23" w:rsidR="00CE271F" w:rsidRPr="00EC24A0" w:rsidRDefault="00915809" w:rsidP="00FF50DA">
      <w:pPr>
        <w:numPr>
          <w:ilvl w:val="2"/>
          <w:numId w:val="10"/>
        </w:numPr>
        <w:spacing w:after="240"/>
        <w:ind w:left="2127" w:hanging="709"/>
        <w:jc w:val="both"/>
        <w:rPr>
          <w:rFonts w:ascii="Times New Roman" w:hAnsi="Times New Roman"/>
          <w:sz w:val="24"/>
          <w:lang w:val="en-GB"/>
        </w:rPr>
      </w:pPr>
      <w:r w:rsidRPr="00D26BA4">
        <w:rPr>
          <w:rFonts w:ascii="Times New Roman" w:hAnsi="Times New Roman"/>
          <w:bCs/>
          <w:sz w:val="24"/>
          <w:lang w:val="en-GB"/>
        </w:rPr>
        <w:t xml:space="preserve"> </w:t>
      </w:r>
      <w:r w:rsidR="00CE271F" w:rsidRPr="00D26BA4">
        <w:rPr>
          <w:rFonts w:ascii="Times New Roman" w:hAnsi="Times New Roman"/>
          <w:bCs/>
          <w:sz w:val="24"/>
          <w:lang w:val="en-GB"/>
        </w:rPr>
        <w:t xml:space="preserve">[three (03)] Business Days after dispatch in case of express delivery service, </w:t>
      </w:r>
      <w:r w:rsidR="00CE271F" w:rsidRPr="00D26BA4">
        <w:rPr>
          <w:rFonts w:ascii="Times New Roman" w:eastAsia="Calibri" w:hAnsi="Times New Roman"/>
          <w:sz w:val="24"/>
        </w:rPr>
        <w:t>postage prepaid</w:t>
      </w:r>
      <w:r w:rsidR="00CE271F" w:rsidRPr="00D26BA4">
        <w:rPr>
          <w:rFonts w:ascii="Times New Roman" w:hAnsi="Times New Roman"/>
          <w:bCs/>
          <w:sz w:val="24"/>
          <w:lang w:val="en-GB"/>
        </w:rPr>
        <w:t>;</w:t>
      </w:r>
    </w:p>
    <w:p w14:paraId="3EBACCF4" w14:textId="77777777" w:rsidR="00CE271F" w:rsidRPr="00EC24A0" w:rsidRDefault="00CE271F" w:rsidP="00FF50DA">
      <w:pPr>
        <w:numPr>
          <w:ilvl w:val="2"/>
          <w:numId w:val="10"/>
        </w:numPr>
        <w:spacing w:after="240"/>
        <w:ind w:left="2127" w:hanging="709"/>
        <w:jc w:val="both"/>
        <w:rPr>
          <w:rFonts w:ascii="Times New Roman" w:hAnsi="Times New Roman"/>
          <w:sz w:val="24"/>
          <w:lang w:val="en-GB"/>
        </w:rPr>
      </w:pPr>
      <w:proofErr w:type="gramStart"/>
      <w:r w:rsidRPr="00D26BA4">
        <w:rPr>
          <w:rFonts w:ascii="Times New Roman" w:hAnsi="Times New Roman"/>
          <w:bCs/>
          <w:sz w:val="24"/>
          <w:lang w:val="en-GB"/>
        </w:rPr>
        <w:t>immediately</w:t>
      </w:r>
      <w:proofErr w:type="gramEnd"/>
      <w:r w:rsidRPr="00D26BA4">
        <w:rPr>
          <w:rFonts w:ascii="Times New Roman" w:hAnsi="Times New Roman"/>
          <w:bCs/>
          <w:sz w:val="24"/>
          <w:lang w:val="en-GB"/>
        </w:rPr>
        <w:t xml:space="preserve"> on transmission in the case of a facsimile or an email (followed by registered airmail letter).</w:t>
      </w:r>
    </w:p>
    <w:p w14:paraId="1F55716D" w14:textId="77777777" w:rsidR="00CE271F" w:rsidRPr="00EC24A0" w:rsidRDefault="00CE271F" w:rsidP="00FF50DA">
      <w:pPr>
        <w:numPr>
          <w:ilvl w:val="1"/>
          <w:numId w:val="10"/>
        </w:numPr>
        <w:spacing w:after="240"/>
        <w:ind w:hanging="731"/>
        <w:jc w:val="both"/>
        <w:rPr>
          <w:rFonts w:ascii="Times New Roman" w:hAnsi="Times New Roman"/>
          <w:sz w:val="24"/>
          <w:lang w:val="en-GB"/>
        </w:rPr>
      </w:pPr>
      <w:r w:rsidRPr="00D26BA4">
        <w:rPr>
          <w:rFonts w:ascii="Times New Roman" w:hAnsi="Times New Roman"/>
          <w:bCs/>
          <w:sz w:val="24"/>
          <w:lang w:val="en-GB"/>
        </w:rPr>
        <w:t xml:space="preserve">All notices and communications under this Agreement shall be sent to the other Parties to their relevant correspondences details as set out </w:t>
      </w:r>
      <w:r w:rsidR="00FA3817">
        <w:rPr>
          <w:rFonts w:ascii="Times New Roman" w:hAnsi="Times New Roman"/>
          <w:bCs/>
          <w:sz w:val="24"/>
          <w:lang w:val="en-GB"/>
        </w:rPr>
        <w:t xml:space="preserve">in the first part of this Agreement </w:t>
      </w:r>
      <w:r w:rsidR="007F7727" w:rsidRPr="00D26BA4">
        <w:rPr>
          <w:rFonts w:ascii="Times New Roman" w:hAnsi="Times New Roman"/>
          <w:bCs/>
          <w:sz w:val="24"/>
          <w:lang w:val="en-GB"/>
        </w:rPr>
        <w:t>herein.</w:t>
      </w:r>
    </w:p>
    <w:p w14:paraId="2BED32B3" w14:textId="77777777" w:rsidR="00CE271F" w:rsidRPr="002558E9" w:rsidRDefault="00CE271F" w:rsidP="00FF50DA">
      <w:pPr>
        <w:numPr>
          <w:ilvl w:val="1"/>
          <w:numId w:val="10"/>
        </w:numPr>
        <w:spacing w:after="240"/>
        <w:ind w:hanging="731"/>
        <w:jc w:val="both"/>
        <w:rPr>
          <w:rFonts w:ascii="Times New Roman" w:hAnsi="Times New Roman"/>
          <w:sz w:val="24"/>
          <w:lang w:val="en-GB"/>
        </w:rPr>
      </w:pPr>
      <w:r w:rsidRPr="00D26BA4">
        <w:rPr>
          <w:rFonts w:ascii="Times New Roman" w:eastAsia="Calibri" w:hAnsi="Times New Roman"/>
          <w:sz w:val="24"/>
        </w:rPr>
        <w:t xml:space="preserve">A </w:t>
      </w:r>
      <w:r w:rsidRPr="00D26BA4">
        <w:rPr>
          <w:rFonts w:ascii="Times New Roman" w:hAnsi="Times New Roman"/>
          <w:sz w:val="24"/>
        </w:rPr>
        <w:t xml:space="preserve">Party </w:t>
      </w:r>
      <w:r w:rsidRPr="00D26BA4">
        <w:rPr>
          <w:rFonts w:ascii="Times New Roman" w:eastAsia="Calibri" w:hAnsi="Times New Roman"/>
          <w:sz w:val="24"/>
        </w:rPr>
        <w:t xml:space="preserve">may change or supplement the addresses set forth above, or designate additional addresses, for purposes of this Article </w:t>
      </w:r>
      <w:r w:rsidRPr="00D26BA4">
        <w:rPr>
          <w:rFonts w:ascii="Times New Roman" w:hAnsi="Times New Roman"/>
          <w:sz w:val="24"/>
        </w:rPr>
        <w:t>1</w:t>
      </w:r>
      <w:r w:rsidR="00FA3817">
        <w:rPr>
          <w:rFonts w:ascii="Times New Roman" w:hAnsi="Times New Roman"/>
          <w:sz w:val="24"/>
        </w:rPr>
        <w:t>0</w:t>
      </w:r>
      <w:r w:rsidRPr="00D26BA4">
        <w:rPr>
          <w:rFonts w:ascii="Times New Roman" w:hAnsi="Times New Roman"/>
          <w:sz w:val="24"/>
        </w:rPr>
        <w:t>.1</w:t>
      </w:r>
      <w:r w:rsidRPr="00D26BA4">
        <w:rPr>
          <w:rFonts w:ascii="Times New Roman" w:eastAsia="Calibri" w:hAnsi="Times New Roman"/>
          <w:sz w:val="24"/>
        </w:rPr>
        <w:t xml:space="preserve"> by giving the other </w:t>
      </w:r>
      <w:r w:rsidRPr="00D26BA4">
        <w:rPr>
          <w:rFonts w:ascii="Times New Roman" w:hAnsi="Times New Roman"/>
          <w:sz w:val="24"/>
        </w:rPr>
        <w:t xml:space="preserve">Party </w:t>
      </w:r>
      <w:r w:rsidRPr="00D26BA4">
        <w:rPr>
          <w:rFonts w:ascii="Times New Roman" w:eastAsia="Calibri" w:hAnsi="Times New Roman"/>
          <w:sz w:val="24"/>
        </w:rPr>
        <w:t>written notice of the new address in the manner set forth above.</w:t>
      </w:r>
    </w:p>
    <w:p w14:paraId="45BEB72C" w14:textId="77777777" w:rsidR="00CE271F" w:rsidRDefault="00CE271F" w:rsidP="00211503">
      <w:pPr>
        <w:pStyle w:val="BodyText"/>
        <w:numPr>
          <w:ilvl w:val="1"/>
          <w:numId w:val="29"/>
        </w:numPr>
        <w:tabs>
          <w:tab w:val="left" w:pos="709"/>
        </w:tabs>
        <w:spacing w:after="240"/>
        <w:ind w:left="709" w:hanging="709"/>
        <w:rPr>
          <w:rFonts w:ascii="Times New Roman" w:hAnsi="Times New Roman"/>
          <w:b/>
          <w:sz w:val="24"/>
          <w:lang w:val="en-GB"/>
        </w:rPr>
      </w:pPr>
      <w:r w:rsidRPr="00D26BA4">
        <w:rPr>
          <w:rFonts w:ascii="Times New Roman" w:hAnsi="Times New Roman"/>
          <w:b/>
          <w:sz w:val="24"/>
          <w:lang w:val="en-GB"/>
        </w:rPr>
        <w:t>Severability</w:t>
      </w:r>
    </w:p>
    <w:p w14:paraId="39578B77" w14:textId="2BFE985F" w:rsidR="002558E9" w:rsidRDefault="00CE271F" w:rsidP="002558E9">
      <w:pPr>
        <w:spacing w:after="240"/>
        <w:ind w:left="709"/>
        <w:jc w:val="both"/>
        <w:rPr>
          <w:rStyle w:val="DeltaViewInsertion"/>
          <w:rFonts w:ascii="Times New Roman" w:hAnsi="Times New Roman"/>
          <w:bCs/>
          <w:color w:val="auto"/>
          <w:w w:val="0"/>
          <w:sz w:val="24"/>
          <w:u w:val="none"/>
          <w:lang w:val="en-GB"/>
        </w:rPr>
      </w:pPr>
      <w:r w:rsidRPr="00D26BA4">
        <w:rPr>
          <w:rStyle w:val="DeltaViewInsertion"/>
          <w:rFonts w:ascii="Times New Roman" w:hAnsi="Times New Roman"/>
          <w:bCs/>
          <w:color w:val="auto"/>
          <w:w w:val="0"/>
          <w:sz w:val="24"/>
          <w:u w:val="none"/>
          <w:lang w:val="en-GB"/>
        </w:rPr>
        <w:t>Any provision</w:t>
      </w:r>
      <w:r w:rsidRPr="00D26BA4">
        <w:rPr>
          <w:rFonts w:ascii="Times New Roman" w:hAnsi="Times New Roman"/>
          <w:bCs/>
          <w:w w:val="0"/>
          <w:sz w:val="24"/>
          <w:lang w:val="en-GB"/>
        </w:rPr>
        <w:t xml:space="preserve"> </w:t>
      </w:r>
      <w:r w:rsidRPr="00D26BA4">
        <w:rPr>
          <w:rFonts w:ascii="Times New Roman" w:hAnsi="Times New Roman"/>
          <w:w w:val="0"/>
          <w:sz w:val="24"/>
          <w:lang w:val="en-GB"/>
        </w:rPr>
        <w:t xml:space="preserve">or </w:t>
      </w:r>
      <w:bookmarkStart w:id="137" w:name="_DV_C137"/>
      <w:r w:rsidRPr="00D26BA4">
        <w:rPr>
          <w:rStyle w:val="DeltaViewInsertion"/>
          <w:rFonts w:ascii="Times New Roman" w:hAnsi="Times New Roman"/>
          <w:bCs/>
          <w:color w:val="auto"/>
          <w:w w:val="0"/>
          <w:sz w:val="24"/>
          <w:u w:val="none"/>
          <w:lang w:val="en-GB"/>
        </w:rPr>
        <w:t xml:space="preserve">undertaking in this Agreement which is or may become illegal, void, prohibited or </w:t>
      </w:r>
      <w:bookmarkEnd w:id="137"/>
      <w:r w:rsidRPr="00D26BA4">
        <w:rPr>
          <w:rFonts w:ascii="Times New Roman" w:hAnsi="Times New Roman"/>
          <w:w w:val="0"/>
          <w:sz w:val="24"/>
          <w:lang w:val="en-GB"/>
        </w:rPr>
        <w:t>unenforceable</w:t>
      </w:r>
      <w:bookmarkStart w:id="138" w:name="_DV_C139"/>
      <w:r w:rsidRPr="00D26BA4">
        <w:rPr>
          <w:rStyle w:val="DeltaViewInsertion"/>
          <w:rFonts w:ascii="Times New Roman" w:hAnsi="Times New Roman"/>
          <w:color w:val="auto"/>
          <w:w w:val="0"/>
          <w:sz w:val="24"/>
          <w:u w:val="none"/>
          <w:lang w:val="en-GB"/>
        </w:rPr>
        <w:t xml:space="preserve"> </w:t>
      </w:r>
      <w:r w:rsidRPr="00D26BA4">
        <w:rPr>
          <w:rStyle w:val="DeltaViewInsertion"/>
          <w:rFonts w:ascii="Times New Roman" w:hAnsi="Times New Roman"/>
          <w:bCs/>
          <w:color w:val="auto"/>
          <w:w w:val="0"/>
          <w:sz w:val="24"/>
          <w:u w:val="none"/>
          <w:lang w:val="en-GB"/>
        </w:rPr>
        <w:t xml:space="preserve">in any respect under </w:t>
      </w:r>
      <w:bookmarkEnd w:id="138"/>
      <w:r w:rsidR="00B14531" w:rsidRPr="00D26BA4">
        <w:rPr>
          <w:rStyle w:val="DeltaViewInsertion"/>
          <w:rFonts w:ascii="Times New Roman" w:hAnsi="Times New Roman"/>
          <w:bCs/>
          <w:color w:val="auto"/>
          <w:w w:val="0"/>
          <w:sz w:val="24"/>
          <w:u w:val="none"/>
          <w:lang w:val="en-GB"/>
        </w:rPr>
        <w:t xml:space="preserve">the laws of </w:t>
      </w:r>
      <w:del w:id="139" w:author="Thuya" w:date="2015-12-16T10:34:00Z">
        <w:r w:rsidR="00B14531" w:rsidRPr="00D26BA4" w:rsidDel="001E5815">
          <w:rPr>
            <w:rStyle w:val="DeltaViewInsertion"/>
            <w:rFonts w:ascii="Times New Roman" w:hAnsi="Times New Roman"/>
            <w:bCs/>
            <w:color w:val="auto"/>
            <w:w w:val="0"/>
            <w:sz w:val="24"/>
            <w:u w:val="none"/>
            <w:lang w:val="en-GB"/>
          </w:rPr>
          <w:delText>Vietnam</w:delText>
        </w:r>
        <w:r w:rsidRPr="00D26BA4" w:rsidDel="001E5815">
          <w:rPr>
            <w:rFonts w:ascii="Times New Roman" w:hAnsi="Times New Roman"/>
            <w:bCs/>
            <w:w w:val="0"/>
            <w:sz w:val="24"/>
            <w:lang w:val="en-GB"/>
          </w:rPr>
          <w:delText xml:space="preserve"> </w:delText>
        </w:r>
      </w:del>
      <w:bookmarkStart w:id="140" w:name="_DV_C141"/>
      <w:ins w:id="141" w:author="Thuya" w:date="2015-12-16T10:34:00Z">
        <w:r w:rsidR="001E5815">
          <w:rPr>
            <w:rStyle w:val="DeltaViewInsertion"/>
            <w:rFonts w:ascii="Times New Roman" w:hAnsi="Times New Roman"/>
            <w:bCs/>
            <w:color w:val="auto"/>
            <w:w w:val="0"/>
            <w:sz w:val="24"/>
            <w:u w:val="none"/>
            <w:lang w:val="en-GB"/>
          </w:rPr>
          <w:t>the Republic of the Union of Myanmar</w:t>
        </w:r>
        <w:r w:rsidR="001E5815" w:rsidRPr="00D26BA4">
          <w:rPr>
            <w:rFonts w:ascii="Times New Roman" w:hAnsi="Times New Roman"/>
            <w:bCs/>
            <w:w w:val="0"/>
            <w:sz w:val="24"/>
            <w:lang w:val="en-GB"/>
          </w:rPr>
          <w:t xml:space="preserve"> </w:t>
        </w:r>
      </w:ins>
      <w:r w:rsidRPr="00D26BA4">
        <w:rPr>
          <w:rFonts w:ascii="Times New Roman" w:hAnsi="Times New Roman"/>
          <w:w w:val="0"/>
          <w:sz w:val="24"/>
          <w:lang w:val="en-GB"/>
        </w:rPr>
        <w:t xml:space="preserve">shall </w:t>
      </w:r>
      <w:r w:rsidRPr="00D26BA4">
        <w:rPr>
          <w:rStyle w:val="DeltaViewInsertion"/>
          <w:rFonts w:ascii="Times New Roman" w:hAnsi="Times New Roman"/>
          <w:bCs/>
          <w:color w:val="auto"/>
          <w:w w:val="0"/>
          <w:sz w:val="24"/>
          <w:u w:val="none"/>
          <w:lang w:val="en-GB"/>
        </w:rPr>
        <w:t>be ineffective to</w:t>
      </w:r>
      <w:bookmarkEnd w:id="140"/>
      <w:r w:rsidRPr="00D26BA4">
        <w:rPr>
          <w:rFonts w:ascii="Times New Roman" w:hAnsi="Times New Roman"/>
          <w:bCs/>
          <w:w w:val="0"/>
          <w:sz w:val="24"/>
          <w:lang w:val="en-GB"/>
        </w:rPr>
        <w:t xml:space="preserve"> </w:t>
      </w:r>
      <w:r w:rsidRPr="00D26BA4">
        <w:rPr>
          <w:rFonts w:ascii="Times New Roman" w:hAnsi="Times New Roman"/>
          <w:w w:val="0"/>
          <w:sz w:val="24"/>
          <w:lang w:val="en-GB"/>
        </w:rPr>
        <w:t xml:space="preserve">the </w:t>
      </w:r>
      <w:bookmarkStart w:id="142" w:name="_DV_C142"/>
      <w:r w:rsidRPr="00D26BA4">
        <w:rPr>
          <w:rStyle w:val="DeltaViewInsertion"/>
          <w:rFonts w:ascii="Times New Roman" w:hAnsi="Times New Roman"/>
          <w:bCs/>
          <w:color w:val="auto"/>
          <w:w w:val="0"/>
          <w:sz w:val="24"/>
          <w:u w:val="none"/>
          <w:lang w:val="en-GB"/>
        </w:rPr>
        <w:t xml:space="preserve">extent of such illegality, invalidity, prohibition or unenforceability without invalidating the </w:t>
      </w:r>
      <w:bookmarkEnd w:id="142"/>
      <w:r w:rsidRPr="00D26BA4">
        <w:rPr>
          <w:rFonts w:ascii="Times New Roman" w:hAnsi="Times New Roman"/>
          <w:w w:val="0"/>
          <w:sz w:val="24"/>
          <w:lang w:val="en-GB"/>
        </w:rPr>
        <w:t>remaining provisions</w:t>
      </w:r>
      <w:bookmarkStart w:id="143" w:name="_DV_C143"/>
      <w:r w:rsidRPr="00D26BA4">
        <w:rPr>
          <w:rFonts w:ascii="Times New Roman" w:hAnsi="Times New Roman"/>
          <w:w w:val="0"/>
          <w:sz w:val="24"/>
          <w:lang w:val="en-GB"/>
        </w:rPr>
        <w:t xml:space="preserve"> </w:t>
      </w:r>
      <w:r w:rsidRPr="00D26BA4">
        <w:rPr>
          <w:rStyle w:val="DeltaViewInsertion"/>
          <w:rFonts w:ascii="Times New Roman" w:hAnsi="Times New Roman"/>
          <w:bCs/>
          <w:color w:val="auto"/>
          <w:w w:val="0"/>
          <w:sz w:val="24"/>
          <w:u w:val="none"/>
          <w:lang w:val="en-GB"/>
        </w:rPr>
        <w:t>hereof, and any such illegality, invalidity, prohibition or unenforceability shall not invalidate or render illegal, invalid or unenforceable any other provision or undertaking contained</w:t>
      </w:r>
      <w:bookmarkEnd w:id="143"/>
      <w:r w:rsidRPr="00D26BA4">
        <w:rPr>
          <w:rStyle w:val="DeltaViewInsertion"/>
          <w:rFonts w:ascii="Times New Roman" w:hAnsi="Times New Roman"/>
          <w:bCs/>
          <w:color w:val="auto"/>
          <w:w w:val="0"/>
          <w:sz w:val="24"/>
          <w:u w:val="none"/>
          <w:lang w:val="en-GB"/>
        </w:rPr>
        <w:t xml:space="preserve"> herein</w:t>
      </w:r>
      <w:r w:rsidRPr="00D26BA4">
        <w:rPr>
          <w:rFonts w:ascii="Times New Roman" w:hAnsi="Times New Roman"/>
          <w:bCs/>
          <w:w w:val="0"/>
          <w:sz w:val="24"/>
          <w:lang w:val="en-GB"/>
        </w:rPr>
        <w:t>.</w:t>
      </w:r>
      <w:r w:rsidRPr="00D26BA4">
        <w:rPr>
          <w:rStyle w:val="DeltaViewInsertion"/>
          <w:rFonts w:ascii="Times New Roman" w:hAnsi="Times New Roman"/>
          <w:bCs/>
          <w:color w:val="auto"/>
          <w:w w:val="0"/>
          <w:sz w:val="24"/>
          <w:u w:val="none"/>
          <w:lang w:val="en-GB"/>
        </w:rPr>
        <w:t xml:space="preserve"> Where, however, the provisions of </w:t>
      </w:r>
      <w:r w:rsidR="005E1013" w:rsidRPr="00D26BA4">
        <w:rPr>
          <w:rStyle w:val="DeltaViewInsertion"/>
          <w:rFonts w:ascii="Times New Roman" w:hAnsi="Times New Roman"/>
          <w:bCs/>
          <w:color w:val="auto"/>
          <w:w w:val="0"/>
          <w:sz w:val="24"/>
          <w:u w:val="none"/>
          <w:lang w:val="en-GB"/>
        </w:rPr>
        <w:t xml:space="preserve">the laws of </w:t>
      </w:r>
      <w:del w:id="144" w:author="Thuya" w:date="2015-12-16T10:35:00Z">
        <w:r w:rsidR="005E1013" w:rsidRPr="00D26BA4" w:rsidDel="001E5815">
          <w:rPr>
            <w:rStyle w:val="DeltaViewInsertion"/>
            <w:rFonts w:ascii="Times New Roman" w:hAnsi="Times New Roman"/>
            <w:bCs/>
            <w:color w:val="auto"/>
            <w:w w:val="0"/>
            <w:sz w:val="24"/>
            <w:u w:val="none"/>
            <w:lang w:val="en-GB"/>
          </w:rPr>
          <w:delText>Vietnam</w:delText>
        </w:r>
        <w:r w:rsidRPr="00D26BA4" w:rsidDel="001E5815">
          <w:rPr>
            <w:rStyle w:val="DeltaViewInsertion"/>
            <w:rFonts w:ascii="Times New Roman" w:hAnsi="Times New Roman"/>
            <w:bCs/>
            <w:color w:val="auto"/>
            <w:w w:val="0"/>
            <w:sz w:val="24"/>
            <w:u w:val="none"/>
            <w:lang w:val="en-GB"/>
          </w:rPr>
          <w:delText xml:space="preserve"> </w:delText>
        </w:r>
      </w:del>
      <w:ins w:id="145" w:author="Thuya" w:date="2015-12-16T10:35:00Z">
        <w:r w:rsidR="001E5815">
          <w:rPr>
            <w:rStyle w:val="DeltaViewInsertion"/>
            <w:rFonts w:ascii="Times New Roman" w:hAnsi="Times New Roman"/>
            <w:bCs/>
            <w:color w:val="auto"/>
            <w:w w:val="0"/>
            <w:sz w:val="24"/>
            <w:u w:val="none"/>
            <w:lang w:val="en-GB"/>
          </w:rPr>
          <w:t>the Republic of the Union of Myanmar</w:t>
        </w:r>
        <w:r w:rsidR="001E5815" w:rsidRPr="00D26BA4">
          <w:rPr>
            <w:rStyle w:val="DeltaViewInsertion"/>
            <w:rFonts w:ascii="Times New Roman" w:hAnsi="Times New Roman"/>
            <w:bCs/>
            <w:color w:val="auto"/>
            <w:w w:val="0"/>
            <w:sz w:val="24"/>
            <w:u w:val="none"/>
            <w:lang w:val="en-GB"/>
          </w:rPr>
          <w:t xml:space="preserve"> </w:t>
        </w:r>
      </w:ins>
      <w:r w:rsidRPr="00D26BA4">
        <w:rPr>
          <w:rStyle w:val="DeltaViewInsertion"/>
          <w:rFonts w:ascii="Times New Roman" w:hAnsi="Times New Roman"/>
          <w:bCs/>
          <w:color w:val="auto"/>
          <w:w w:val="0"/>
          <w:sz w:val="24"/>
          <w:u w:val="none"/>
          <w:lang w:val="en-GB"/>
        </w:rPr>
        <w:t>may be waived, they are hereby</w:t>
      </w:r>
      <w:r w:rsidR="00262210" w:rsidRPr="00D26BA4">
        <w:rPr>
          <w:rStyle w:val="DeltaViewInsertion"/>
          <w:rFonts w:ascii="Times New Roman" w:hAnsi="Times New Roman"/>
          <w:bCs/>
          <w:color w:val="auto"/>
          <w:w w:val="0"/>
          <w:sz w:val="24"/>
          <w:u w:val="none"/>
          <w:lang w:val="en-GB"/>
        </w:rPr>
        <w:t xml:space="preserve"> unconditionally and irrevocably</w:t>
      </w:r>
      <w:r w:rsidRPr="00D26BA4">
        <w:rPr>
          <w:rStyle w:val="DeltaViewInsertion"/>
          <w:rFonts w:ascii="Times New Roman" w:hAnsi="Times New Roman"/>
          <w:bCs/>
          <w:color w:val="auto"/>
          <w:w w:val="0"/>
          <w:sz w:val="24"/>
          <w:u w:val="none"/>
          <w:lang w:val="en-GB"/>
        </w:rPr>
        <w:t xml:space="preserve"> waived by </w:t>
      </w:r>
      <w:r w:rsidR="00250934">
        <w:rPr>
          <w:rStyle w:val="DeltaViewInsertion"/>
          <w:rFonts w:ascii="Times New Roman" w:hAnsi="Times New Roman"/>
          <w:bCs/>
          <w:color w:val="auto"/>
          <w:w w:val="0"/>
          <w:sz w:val="24"/>
          <w:u w:val="none"/>
          <w:lang w:val="en-GB"/>
        </w:rPr>
        <w:t>any party</w:t>
      </w:r>
      <w:r w:rsidRPr="00D26BA4">
        <w:rPr>
          <w:rStyle w:val="DeltaViewInsertion"/>
          <w:rFonts w:ascii="Times New Roman" w:hAnsi="Times New Roman"/>
          <w:bCs/>
          <w:color w:val="auto"/>
          <w:w w:val="0"/>
          <w:sz w:val="24"/>
          <w:u w:val="none"/>
          <w:lang w:val="en-GB"/>
        </w:rPr>
        <w:t xml:space="preserve"> to the full extent permitted by </w:t>
      </w:r>
      <w:r w:rsidR="00F205FF" w:rsidRPr="00D26BA4">
        <w:rPr>
          <w:rStyle w:val="DeltaViewInsertion"/>
          <w:rFonts w:ascii="Times New Roman" w:hAnsi="Times New Roman"/>
          <w:bCs/>
          <w:color w:val="auto"/>
          <w:w w:val="0"/>
          <w:sz w:val="24"/>
          <w:u w:val="none"/>
          <w:lang w:val="en-GB"/>
        </w:rPr>
        <w:t xml:space="preserve">the laws of </w:t>
      </w:r>
      <w:del w:id="146" w:author="Thuya" w:date="2015-12-16T10:34:00Z">
        <w:r w:rsidR="00F205FF" w:rsidRPr="00D26BA4" w:rsidDel="001E5815">
          <w:rPr>
            <w:rStyle w:val="DeltaViewInsertion"/>
            <w:rFonts w:ascii="Times New Roman" w:hAnsi="Times New Roman"/>
            <w:bCs/>
            <w:color w:val="auto"/>
            <w:w w:val="0"/>
            <w:sz w:val="24"/>
            <w:u w:val="none"/>
            <w:lang w:val="en-GB"/>
          </w:rPr>
          <w:delText>Vietnam</w:delText>
        </w:r>
      </w:del>
      <w:ins w:id="147" w:author="Thuya" w:date="2015-12-16T10:34:00Z">
        <w:r w:rsidR="001E5815">
          <w:rPr>
            <w:rStyle w:val="DeltaViewInsertion"/>
            <w:rFonts w:ascii="Times New Roman" w:hAnsi="Times New Roman"/>
            <w:bCs/>
            <w:color w:val="auto"/>
            <w:w w:val="0"/>
            <w:sz w:val="24"/>
            <w:u w:val="none"/>
            <w:lang w:val="en-GB"/>
          </w:rPr>
          <w:t>the Republic of the Union of Myanmar</w:t>
        </w:r>
      </w:ins>
      <w:r w:rsidRPr="00D26BA4">
        <w:rPr>
          <w:rStyle w:val="DeltaViewInsertion"/>
          <w:rFonts w:ascii="Times New Roman" w:hAnsi="Times New Roman"/>
          <w:bCs/>
          <w:color w:val="auto"/>
          <w:w w:val="0"/>
          <w:sz w:val="24"/>
          <w:u w:val="none"/>
          <w:lang w:val="en-GB"/>
        </w:rPr>
        <w:t>.</w:t>
      </w:r>
    </w:p>
    <w:p w14:paraId="6C962F6D" w14:textId="77777777" w:rsidR="00CE271F" w:rsidRDefault="00CE271F" w:rsidP="00211503">
      <w:pPr>
        <w:pStyle w:val="BodyText"/>
        <w:numPr>
          <w:ilvl w:val="1"/>
          <w:numId w:val="29"/>
        </w:numPr>
        <w:spacing w:after="240"/>
        <w:ind w:left="709" w:hanging="709"/>
        <w:rPr>
          <w:rFonts w:ascii="Times New Roman" w:hAnsi="Times New Roman"/>
          <w:b/>
          <w:sz w:val="24"/>
          <w:lang w:val="en-GB"/>
        </w:rPr>
      </w:pPr>
      <w:r w:rsidRPr="00D26BA4">
        <w:rPr>
          <w:rFonts w:ascii="Times New Roman" w:hAnsi="Times New Roman"/>
          <w:b/>
          <w:sz w:val="24"/>
          <w:lang w:val="en-GB"/>
        </w:rPr>
        <w:t>No Waiver</w:t>
      </w:r>
    </w:p>
    <w:p w14:paraId="02294369" w14:textId="043C3589" w:rsidR="00776371" w:rsidRDefault="00CE271F" w:rsidP="00776371">
      <w:pPr>
        <w:spacing w:after="240"/>
        <w:ind w:left="709"/>
        <w:jc w:val="both"/>
        <w:rPr>
          <w:rFonts w:ascii="Times New Roman" w:hAnsi="Times New Roman"/>
          <w:sz w:val="24"/>
          <w:lang w:val="en-GB"/>
        </w:rPr>
      </w:pPr>
      <w:r w:rsidRPr="00D26BA4">
        <w:rPr>
          <w:rFonts w:ascii="Times New Roman" w:hAnsi="Times New Roman"/>
          <w:sz w:val="24"/>
          <w:lang w:val="en-GB"/>
        </w:rPr>
        <w:t xml:space="preserve">No failure on the part of </w:t>
      </w:r>
      <w:r w:rsidR="000656D0">
        <w:rPr>
          <w:rFonts w:ascii="Times New Roman" w:hAnsi="Times New Roman"/>
          <w:sz w:val="24"/>
          <w:lang w:val="en-GB"/>
        </w:rPr>
        <w:t xml:space="preserve">any party </w:t>
      </w:r>
      <w:r w:rsidRPr="00D26BA4">
        <w:rPr>
          <w:rFonts w:ascii="Times New Roman" w:hAnsi="Times New Roman"/>
          <w:sz w:val="24"/>
          <w:lang w:val="en-GB"/>
        </w:rPr>
        <w:t xml:space="preserve">hereto to exercise, and no delay in exercising any right under the Agreement </w:t>
      </w:r>
      <w:del w:id="148" w:author="Thuya" w:date="2015-12-17T09:23:00Z">
        <w:r w:rsidRPr="00D26BA4" w:rsidDel="00731091">
          <w:rPr>
            <w:rFonts w:ascii="Times New Roman" w:hAnsi="Times New Roman"/>
            <w:sz w:val="24"/>
            <w:lang w:val="en-GB"/>
          </w:rPr>
          <w:delText>shall be</w:delText>
        </w:r>
      </w:del>
      <w:ins w:id="149" w:author="Thuya" w:date="2015-12-17T09:23:00Z">
        <w:r w:rsidR="00731091" w:rsidRPr="00D26BA4">
          <w:rPr>
            <w:rFonts w:ascii="Times New Roman" w:hAnsi="Times New Roman"/>
            <w:sz w:val="24"/>
            <w:lang w:val="en-GB"/>
          </w:rPr>
          <w:t>shall not be</w:t>
        </w:r>
      </w:ins>
      <w:r w:rsidRPr="00D26BA4">
        <w:rPr>
          <w:rFonts w:ascii="Times New Roman" w:hAnsi="Times New Roman"/>
          <w:sz w:val="24"/>
          <w:lang w:val="en-GB"/>
        </w:rPr>
        <w:t xml:space="preserve"> deemed as a waiver thereof, nor will any single or partial exercise of any other rights under the Agreement. The rights and remedies provided in the Agreement are cumulative and not exclusive of any rights or remedies provided by law. Any waiver or consent given by </w:t>
      </w:r>
      <w:r w:rsidR="000656D0">
        <w:rPr>
          <w:rFonts w:ascii="Times New Roman" w:hAnsi="Times New Roman"/>
          <w:sz w:val="24"/>
          <w:lang w:val="en-GB"/>
        </w:rPr>
        <w:t>any party</w:t>
      </w:r>
      <w:r w:rsidRPr="00D26BA4">
        <w:rPr>
          <w:rFonts w:ascii="Times New Roman" w:hAnsi="Times New Roman"/>
          <w:sz w:val="24"/>
          <w:lang w:val="en-GB"/>
        </w:rPr>
        <w:t xml:space="preserve"> hereto under this Agreement shall be in writing.</w:t>
      </w:r>
    </w:p>
    <w:p w14:paraId="00912EEF" w14:textId="77777777" w:rsidR="00CE271F" w:rsidRDefault="00CE271F" w:rsidP="00211503">
      <w:pPr>
        <w:pStyle w:val="BodyText"/>
        <w:numPr>
          <w:ilvl w:val="1"/>
          <w:numId w:val="29"/>
        </w:numPr>
        <w:spacing w:after="240"/>
        <w:ind w:left="709" w:hanging="709"/>
        <w:rPr>
          <w:rFonts w:ascii="Times New Roman" w:hAnsi="Times New Roman"/>
          <w:b/>
          <w:sz w:val="24"/>
          <w:lang w:val="en-GB"/>
        </w:rPr>
      </w:pPr>
      <w:r w:rsidRPr="00D26BA4">
        <w:rPr>
          <w:rFonts w:ascii="Times New Roman" w:hAnsi="Times New Roman"/>
          <w:b/>
          <w:sz w:val="24"/>
          <w:lang w:val="en-GB"/>
        </w:rPr>
        <w:t>Modification</w:t>
      </w:r>
    </w:p>
    <w:p w14:paraId="5A48516F" w14:textId="2368ED5C" w:rsidR="00776371" w:rsidRDefault="00CE271F" w:rsidP="00776371">
      <w:pPr>
        <w:spacing w:after="240"/>
        <w:ind w:left="709"/>
        <w:jc w:val="both"/>
        <w:rPr>
          <w:rFonts w:ascii="Times New Roman" w:hAnsi="Times New Roman"/>
          <w:sz w:val="24"/>
          <w:lang w:val="en-GB"/>
        </w:rPr>
      </w:pPr>
      <w:r w:rsidRPr="00D26BA4">
        <w:rPr>
          <w:rFonts w:ascii="Times New Roman" w:hAnsi="Times New Roman"/>
          <w:sz w:val="24"/>
          <w:lang w:val="en-GB"/>
        </w:rPr>
        <w:t>Any amendment to and adjustment of this Agreement as well as the supplement thereof only take effect if there is a written consent of the Parties.</w:t>
      </w:r>
    </w:p>
    <w:p w14:paraId="6BBA5C0C" w14:textId="77777777" w:rsidR="002558E9" w:rsidRDefault="00CE271F" w:rsidP="002558E9">
      <w:pPr>
        <w:pStyle w:val="BodyText"/>
        <w:numPr>
          <w:ilvl w:val="1"/>
          <w:numId w:val="29"/>
        </w:numPr>
        <w:spacing w:after="240"/>
        <w:ind w:left="709" w:hanging="709"/>
        <w:rPr>
          <w:rFonts w:ascii="Times New Roman" w:hAnsi="Times New Roman"/>
          <w:b/>
          <w:sz w:val="24"/>
          <w:lang w:val="en-GB"/>
        </w:rPr>
      </w:pPr>
      <w:r w:rsidRPr="00D26BA4">
        <w:rPr>
          <w:rFonts w:ascii="Times New Roman" w:hAnsi="Times New Roman"/>
          <w:b/>
          <w:sz w:val="24"/>
          <w:lang w:val="en-GB"/>
        </w:rPr>
        <w:t>Assignment and Successor</w:t>
      </w:r>
    </w:p>
    <w:p w14:paraId="704BF0CF" w14:textId="77777777" w:rsidR="00CE271F" w:rsidRPr="002558E9" w:rsidRDefault="00250934" w:rsidP="00FF50DA">
      <w:pPr>
        <w:numPr>
          <w:ilvl w:val="4"/>
          <w:numId w:val="9"/>
        </w:numPr>
        <w:spacing w:after="240"/>
        <w:ind w:left="1418" w:hanging="709"/>
        <w:jc w:val="both"/>
        <w:rPr>
          <w:rFonts w:ascii="Times New Roman" w:hAnsi="Times New Roman"/>
          <w:sz w:val="24"/>
          <w:lang w:val="en-GB"/>
        </w:rPr>
      </w:pPr>
      <w:r>
        <w:rPr>
          <w:rFonts w:ascii="Times New Roman" w:hAnsi="Times New Roman"/>
          <w:sz w:val="24"/>
          <w:lang w:val="en-GB"/>
        </w:rPr>
        <w:t>A Party</w:t>
      </w:r>
      <w:r w:rsidRPr="00D26BA4">
        <w:rPr>
          <w:rFonts w:ascii="Times New Roman" w:hAnsi="Times New Roman"/>
          <w:bCs/>
          <w:sz w:val="24"/>
          <w:lang w:val="en-GB"/>
        </w:rPr>
        <w:t xml:space="preserve"> </w:t>
      </w:r>
      <w:r w:rsidR="00CE271F" w:rsidRPr="00D26BA4">
        <w:rPr>
          <w:rFonts w:ascii="Times New Roman" w:hAnsi="Times New Roman"/>
          <w:bCs/>
          <w:sz w:val="24"/>
          <w:lang w:val="en-GB"/>
        </w:rPr>
        <w:t xml:space="preserve">shall not be permitted to transfer or assign any of its rights and obligations in this Agreement to any other party, unless with </w:t>
      </w:r>
      <w:r w:rsidR="00CE271F" w:rsidRPr="00D26BA4">
        <w:rPr>
          <w:rFonts w:ascii="Times New Roman" w:hAnsi="Times New Roman"/>
          <w:spacing w:val="-3"/>
          <w:sz w:val="24"/>
          <w:lang w:val="en-GB"/>
        </w:rPr>
        <w:t>the prior written consent</w:t>
      </w:r>
      <w:r w:rsidR="00CE271F" w:rsidRPr="00D26BA4">
        <w:rPr>
          <w:rFonts w:ascii="Times New Roman" w:hAnsi="Times New Roman"/>
          <w:bCs/>
          <w:sz w:val="24"/>
          <w:lang w:val="en-GB"/>
        </w:rPr>
        <w:t xml:space="preserve"> of </w:t>
      </w:r>
      <w:r>
        <w:rPr>
          <w:rFonts w:ascii="Times New Roman" w:hAnsi="Times New Roman"/>
          <w:bCs/>
          <w:sz w:val="24"/>
          <w:lang w:val="en-GB"/>
        </w:rPr>
        <w:t>the remaining Parties</w:t>
      </w:r>
      <w:r w:rsidR="00CE271F" w:rsidRPr="00D26BA4">
        <w:rPr>
          <w:rFonts w:ascii="Times New Roman" w:hAnsi="Times New Roman"/>
          <w:bCs/>
          <w:sz w:val="24"/>
          <w:lang w:val="en-GB"/>
        </w:rPr>
        <w:t>.</w:t>
      </w:r>
    </w:p>
    <w:p w14:paraId="0F20AFA7" w14:textId="77777777" w:rsidR="002558E9" w:rsidRDefault="00CE271F" w:rsidP="002558E9">
      <w:pPr>
        <w:numPr>
          <w:ilvl w:val="4"/>
          <w:numId w:val="9"/>
        </w:numPr>
        <w:spacing w:after="240"/>
        <w:ind w:left="1418" w:hanging="709"/>
        <w:jc w:val="both"/>
        <w:rPr>
          <w:rFonts w:ascii="Times New Roman" w:hAnsi="Times New Roman"/>
          <w:sz w:val="24"/>
          <w:lang w:val="en-GB"/>
        </w:rPr>
      </w:pPr>
      <w:r w:rsidRPr="00D26BA4">
        <w:rPr>
          <w:rFonts w:ascii="Times New Roman" w:hAnsi="Times New Roman"/>
          <w:iCs/>
          <w:sz w:val="24"/>
          <w:lang w:val="en-GB"/>
        </w:rPr>
        <w:lastRenderedPageBreak/>
        <w:t>This Agreement will extend to and be binding upon the heirs, successors, assignees and legal representatives of the Parties hereto</w:t>
      </w:r>
      <w:r w:rsidRPr="00D26BA4">
        <w:rPr>
          <w:rFonts w:ascii="Times New Roman" w:hAnsi="Times New Roman"/>
          <w:sz w:val="24"/>
          <w:lang w:val="en-GB"/>
        </w:rPr>
        <w:t>.</w:t>
      </w:r>
    </w:p>
    <w:p w14:paraId="4C37BE4E" w14:textId="77777777" w:rsidR="00CE271F" w:rsidRDefault="00CE271F" w:rsidP="00211503">
      <w:pPr>
        <w:numPr>
          <w:ilvl w:val="1"/>
          <w:numId w:val="29"/>
        </w:numPr>
        <w:spacing w:after="240"/>
        <w:ind w:left="709" w:hanging="709"/>
        <w:jc w:val="both"/>
        <w:rPr>
          <w:rFonts w:ascii="Times New Roman" w:hAnsi="Times New Roman"/>
          <w:b/>
          <w:sz w:val="24"/>
          <w:lang w:val="en-GB"/>
        </w:rPr>
      </w:pPr>
      <w:r w:rsidRPr="00D26BA4">
        <w:rPr>
          <w:rFonts w:ascii="Times New Roman" w:hAnsi="Times New Roman"/>
          <w:b/>
          <w:sz w:val="24"/>
          <w:lang w:val="en-GB"/>
        </w:rPr>
        <w:t xml:space="preserve">Language </w:t>
      </w:r>
    </w:p>
    <w:p w14:paraId="118C8337" w14:textId="37BA9E14" w:rsidR="00CE271F" w:rsidRDefault="00CE271F" w:rsidP="00FD259C">
      <w:pPr>
        <w:spacing w:after="240"/>
        <w:ind w:left="709"/>
        <w:jc w:val="both"/>
        <w:rPr>
          <w:rFonts w:ascii="Times New Roman" w:hAnsi="Times New Roman"/>
          <w:sz w:val="24"/>
          <w:lang w:val="en-GB"/>
        </w:rPr>
      </w:pPr>
      <w:r w:rsidRPr="00D26BA4">
        <w:rPr>
          <w:rFonts w:ascii="Times New Roman" w:hAnsi="Times New Roman"/>
          <w:sz w:val="24"/>
          <w:lang w:val="en-GB"/>
        </w:rPr>
        <w:t>This Agreement is made into [</w:t>
      </w:r>
      <w:r w:rsidR="005762F2" w:rsidRPr="00D26BA4">
        <w:rPr>
          <w:rFonts w:ascii="Times New Roman" w:hAnsi="Times New Roman"/>
          <w:sz w:val="24"/>
          <w:lang w:val="en-GB"/>
        </w:rPr>
        <w:t>two</w:t>
      </w:r>
      <w:r w:rsidRPr="00D26BA4">
        <w:rPr>
          <w:rFonts w:ascii="Times New Roman" w:hAnsi="Times New Roman"/>
          <w:sz w:val="24"/>
          <w:lang w:val="en-GB"/>
        </w:rPr>
        <w:t xml:space="preserve"> (0</w:t>
      </w:r>
      <w:r w:rsidR="005762F2" w:rsidRPr="00D26BA4">
        <w:rPr>
          <w:rFonts w:ascii="Times New Roman" w:hAnsi="Times New Roman"/>
          <w:sz w:val="24"/>
          <w:lang w:val="en-GB"/>
        </w:rPr>
        <w:t>2</w:t>
      </w:r>
      <w:r w:rsidRPr="00D26BA4">
        <w:rPr>
          <w:rFonts w:ascii="Times New Roman" w:hAnsi="Times New Roman"/>
          <w:sz w:val="24"/>
          <w:lang w:val="en-GB"/>
        </w:rPr>
        <w:t>)]</w:t>
      </w:r>
      <w:r w:rsidR="00744FE0" w:rsidRPr="00D26BA4">
        <w:rPr>
          <w:rFonts w:ascii="Times New Roman" w:hAnsi="Times New Roman"/>
          <w:sz w:val="24"/>
          <w:lang w:val="en-GB"/>
        </w:rPr>
        <w:t xml:space="preserve"> original copies</w:t>
      </w:r>
      <w:r w:rsidRPr="00D26BA4">
        <w:rPr>
          <w:rFonts w:ascii="Times New Roman" w:hAnsi="Times New Roman"/>
          <w:sz w:val="24"/>
          <w:lang w:val="en-GB"/>
        </w:rPr>
        <w:t xml:space="preserve"> in </w:t>
      </w:r>
      <w:del w:id="150" w:author="Thuya" w:date="2015-12-16T10:35:00Z">
        <w:r w:rsidR="006C6F11" w:rsidDel="001E5815">
          <w:rPr>
            <w:rFonts w:ascii="Times New Roman" w:hAnsi="Times New Roman"/>
            <w:sz w:val="24"/>
            <w:lang w:val="en-GB"/>
          </w:rPr>
          <w:delText>Vietnamese</w:delText>
        </w:r>
        <w:r w:rsidRPr="00D26BA4" w:rsidDel="001E5815">
          <w:rPr>
            <w:rFonts w:ascii="Times New Roman" w:hAnsi="Times New Roman"/>
            <w:sz w:val="24"/>
            <w:lang w:val="en-GB"/>
          </w:rPr>
          <w:delText xml:space="preserve"> </w:delText>
        </w:r>
      </w:del>
      <w:ins w:id="151" w:author="Thuya" w:date="2015-12-16T10:35:00Z">
        <w:r w:rsidR="001E5815">
          <w:rPr>
            <w:rFonts w:ascii="Times New Roman" w:hAnsi="Times New Roman"/>
            <w:sz w:val="24"/>
            <w:lang w:val="en-GB"/>
          </w:rPr>
          <w:t>English</w:t>
        </w:r>
        <w:r w:rsidR="001E5815" w:rsidRPr="00D26BA4">
          <w:rPr>
            <w:rFonts w:ascii="Times New Roman" w:hAnsi="Times New Roman"/>
            <w:sz w:val="24"/>
            <w:lang w:val="en-GB"/>
          </w:rPr>
          <w:t xml:space="preserve"> </w:t>
        </w:r>
      </w:ins>
      <w:r w:rsidRPr="00D26BA4">
        <w:rPr>
          <w:rFonts w:ascii="Times New Roman" w:hAnsi="Times New Roman"/>
          <w:sz w:val="24"/>
          <w:lang w:val="en-GB"/>
        </w:rPr>
        <w:t>with equal validity, each Party will keep [one (01)] original</w:t>
      </w:r>
      <w:r w:rsidR="00744FE0" w:rsidRPr="00D26BA4">
        <w:rPr>
          <w:rFonts w:ascii="Times New Roman" w:hAnsi="Times New Roman"/>
          <w:sz w:val="24"/>
          <w:lang w:val="en-GB"/>
        </w:rPr>
        <w:t xml:space="preserve"> copy</w:t>
      </w:r>
      <w:r w:rsidR="00206E3C" w:rsidRPr="00D26BA4">
        <w:rPr>
          <w:rFonts w:ascii="Times New Roman" w:hAnsi="Times New Roman"/>
          <w:sz w:val="24"/>
          <w:lang w:val="en-GB"/>
        </w:rPr>
        <w:t>.</w:t>
      </w:r>
    </w:p>
    <w:p w14:paraId="56929664" w14:textId="3AF3DFF5" w:rsidR="00CE271F" w:rsidRDefault="00CE271F" w:rsidP="0052036C">
      <w:pPr>
        <w:pStyle w:val="NormalIndent"/>
        <w:ind w:left="0"/>
      </w:pPr>
      <w:r w:rsidRPr="00D26BA4">
        <w:rPr>
          <w:b/>
        </w:rPr>
        <w:t xml:space="preserve">IN WITNESS WHEREOF, </w:t>
      </w:r>
      <w:r w:rsidRPr="00D26BA4">
        <w:t>the Parties</w:t>
      </w:r>
      <w:r w:rsidRPr="00D26BA4">
        <w:rPr>
          <w:b/>
        </w:rPr>
        <w:t xml:space="preserve"> </w:t>
      </w:r>
      <w:r w:rsidRPr="00D26BA4">
        <w:t>have signed this Agreement on the date specified in the first part of this Agreement.</w:t>
      </w:r>
    </w:p>
    <w:p w14:paraId="5B869399" w14:textId="77777777" w:rsidR="00254379" w:rsidRPr="00D26BA4" w:rsidRDefault="00254379" w:rsidP="0052036C">
      <w:pPr>
        <w:pStyle w:val="NormalIndent"/>
        <w:ind w:left="0"/>
      </w:pPr>
    </w:p>
    <w:p w14:paraId="54D943D9" w14:textId="77777777" w:rsidR="00CE271F" w:rsidRPr="00D26BA4" w:rsidRDefault="00CE271F" w:rsidP="00FF50DA">
      <w:pPr>
        <w:numPr>
          <w:ilvl w:val="1"/>
          <w:numId w:val="8"/>
        </w:numPr>
        <w:tabs>
          <w:tab w:val="num" w:pos="720"/>
        </w:tabs>
        <w:ind w:left="720" w:hanging="720"/>
        <w:jc w:val="both"/>
        <w:rPr>
          <w:rFonts w:ascii="Times New Roman" w:hAnsi="Times New Roman"/>
          <w:vanish/>
          <w:sz w:val="24"/>
          <w:lang w:val="en-GB"/>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8"/>
        <w:gridCol w:w="4081"/>
      </w:tblGrid>
      <w:tr w:rsidR="0045585D" w:rsidRPr="00D26BA4" w14:paraId="7920D086" w14:textId="36324D56" w:rsidTr="0045585D">
        <w:tc>
          <w:tcPr>
            <w:tcW w:w="4598" w:type="dxa"/>
          </w:tcPr>
          <w:p w14:paraId="2E0CD1EC" w14:textId="77777777" w:rsidR="0045585D" w:rsidRPr="00FD259C" w:rsidRDefault="0045585D" w:rsidP="0052036C">
            <w:pPr>
              <w:jc w:val="both"/>
              <w:rPr>
                <w:rFonts w:ascii="Times New Roman" w:hAnsi="Times New Roman"/>
                <w:b/>
                <w:spacing w:val="-3"/>
                <w:sz w:val="24"/>
                <w:lang w:val="en-GB"/>
              </w:rPr>
            </w:pPr>
            <w:r w:rsidRPr="00FD259C">
              <w:rPr>
                <w:rFonts w:ascii="Times New Roman" w:hAnsi="Times New Roman"/>
                <w:b/>
                <w:spacing w:val="-3"/>
                <w:sz w:val="24"/>
                <w:lang w:val="en-GB"/>
              </w:rPr>
              <w:t>Signed by</w:t>
            </w:r>
          </w:p>
          <w:p w14:paraId="2EDE5E13" w14:textId="77777777" w:rsidR="0045585D" w:rsidRPr="004D63C8" w:rsidRDefault="0045585D" w:rsidP="0052036C">
            <w:pPr>
              <w:jc w:val="both"/>
              <w:rPr>
                <w:rFonts w:ascii="Times New Roman" w:hAnsi="Times New Roman"/>
                <w:i/>
                <w:spacing w:val="-3"/>
                <w:sz w:val="24"/>
                <w:lang w:val="en-GB"/>
              </w:rPr>
            </w:pPr>
          </w:p>
          <w:p w14:paraId="2CF51DB4" w14:textId="77777777" w:rsidR="0045585D" w:rsidRDefault="0045585D" w:rsidP="0052036C">
            <w:pPr>
              <w:jc w:val="both"/>
              <w:rPr>
                <w:rFonts w:ascii="Times New Roman" w:hAnsi="Times New Roman"/>
                <w:spacing w:val="-3"/>
                <w:sz w:val="24"/>
                <w:lang w:val="en-GB"/>
              </w:rPr>
            </w:pPr>
          </w:p>
          <w:p w14:paraId="52814467" w14:textId="77777777" w:rsidR="0045585D" w:rsidRDefault="0045585D" w:rsidP="0052036C">
            <w:pPr>
              <w:jc w:val="both"/>
              <w:rPr>
                <w:rFonts w:ascii="Times New Roman" w:hAnsi="Times New Roman"/>
                <w:spacing w:val="-3"/>
                <w:sz w:val="24"/>
                <w:lang w:val="en-GB"/>
              </w:rPr>
            </w:pPr>
            <w:r>
              <w:rPr>
                <w:rFonts w:ascii="Times New Roman" w:hAnsi="Times New Roman"/>
                <w:noProof/>
                <w:spacing w:val="-3"/>
                <w:sz w:val="24"/>
                <w:lang w:eastAsia="ja-JP"/>
              </w:rPr>
              <mc:AlternateContent>
                <mc:Choice Requires="wps">
                  <w:drawing>
                    <wp:anchor distT="0" distB="0" distL="114300" distR="114300" simplePos="0" relativeHeight="251678720" behindDoc="0" locked="0" layoutInCell="1" allowOverlap="1" wp14:anchorId="02318E92" wp14:editId="4237306F">
                      <wp:simplePos x="0" y="0"/>
                      <wp:positionH relativeFrom="column">
                        <wp:posOffset>-13970</wp:posOffset>
                      </wp:positionH>
                      <wp:positionV relativeFrom="paragraph">
                        <wp:posOffset>161925</wp:posOffset>
                      </wp:positionV>
                      <wp:extent cx="1704975" cy="0"/>
                      <wp:effectExtent l="9525" t="12065" r="9525" b="6985"/>
                      <wp:wrapNone/>
                      <wp:docPr id="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4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7401B98" id="_x0000_t32" coordsize="21600,21600" o:spt="32" o:oned="t" path="m,l21600,21600e" filled="f">
                      <v:path arrowok="t" fillok="f" o:connecttype="none"/>
                      <o:lock v:ext="edit" shapetype="t"/>
                    </v:shapetype>
                    <v:shape id="AutoShape 13" o:spid="_x0000_s1026" type="#_x0000_t32" style="position:absolute;margin-left:-1.1pt;margin-top:12.75pt;width:134.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cqeHwIAADw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"/>
                  </w:pict>
                </mc:Fallback>
              </mc:AlternateContent>
            </w:r>
          </w:p>
          <w:p w14:paraId="23905EDD" w14:textId="749417D4" w:rsidR="0045585D" w:rsidRDefault="0045585D" w:rsidP="0052036C">
            <w:pPr>
              <w:jc w:val="both"/>
              <w:rPr>
                <w:rFonts w:ascii="Times New Roman" w:hAnsi="Times New Roman"/>
                <w:b/>
                <w:spacing w:val="-3"/>
                <w:sz w:val="24"/>
                <w:lang w:val="en-GB"/>
              </w:rPr>
            </w:pPr>
            <w:r w:rsidRPr="00FD259C">
              <w:rPr>
                <w:rFonts w:ascii="Times New Roman" w:hAnsi="Times New Roman"/>
                <w:b/>
                <w:spacing w:val="-3"/>
                <w:sz w:val="24"/>
                <w:lang w:val="en-GB"/>
              </w:rPr>
              <w:t>[Name]</w:t>
            </w:r>
          </w:p>
          <w:p w14:paraId="1A0AFCF8" w14:textId="7F3D3B9B" w:rsidR="0045585D" w:rsidRDefault="00915809" w:rsidP="0052036C">
            <w:pPr>
              <w:jc w:val="both"/>
              <w:rPr>
                <w:rFonts w:ascii="Times New Roman" w:hAnsi="Times New Roman"/>
                <w:b/>
                <w:spacing w:val="-3"/>
                <w:sz w:val="24"/>
                <w:lang w:val="en-GB"/>
              </w:rPr>
            </w:pPr>
            <w:r w:rsidRPr="00FD259C">
              <w:rPr>
                <w:rFonts w:ascii="Times New Roman" w:hAnsi="Times New Roman"/>
                <w:b/>
                <w:spacing w:val="-3"/>
                <w:sz w:val="24"/>
                <w:lang w:val="en-GB"/>
              </w:rPr>
              <w:t xml:space="preserve"> </w:t>
            </w:r>
            <w:r w:rsidR="0045585D" w:rsidRPr="00FD259C">
              <w:rPr>
                <w:rFonts w:ascii="Times New Roman" w:hAnsi="Times New Roman"/>
                <w:b/>
                <w:spacing w:val="-3"/>
                <w:sz w:val="24"/>
                <w:lang w:val="en-GB"/>
              </w:rPr>
              <w:t>[Position]</w:t>
            </w:r>
          </w:p>
          <w:p w14:paraId="45AB25AC" w14:textId="2560BE34" w:rsidR="0045585D" w:rsidRDefault="0045585D" w:rsidP="0052036C">
            <w:pPr>
              <w:jc w:val="both"/>
              <w:rPr>
                <w:ins w:id="152" w:author="Thuya" w:date="2015-12-18T13:28:00Z"/>
                <w:rFonts w:ascii="Times New Roman" w:hAnsi="Times New Roman"/>
                <w:b/>
                <w:spacing w:val="-3"/>
                <w:sz w:val="24"/>
                <w:lang w:val="en-GB"/>
              </w:rPr>
            </w:pPr>
            <w:r w:rsidRPr="001A2BF3">
              <w:rPr>
                <w:rFonts w:ascii="Times New Roman" w:hAnsi="Times New Roman"/>
                <w:b/>
                <w:spacing w:val="-3"/>
                <w:sz w:val="24"/>
                <w:lang w:val="en-GB"/>
              </w:rPr>
              <w:t>For and on behalf of</w:t>
            </w:r>
            <w:r w:rsidRPr="00FD259C">
              <w:rPr>
                <w:rFonts w:ascii="Times New Roman" w:hAnsi="Times New Roman"/>
                <w:b/>
                <w:spacing w:val="-3"/>
                <w:sz w:val="24"/>
                <w:lang w:val="en-GB"/>
              </w:rPr>
              <w:t xml:space="preserve"> </w:t>
            </w:r>
            <w:del w:id="153" w:author="Thuya" w:date="2015-12-16T11:03:00Z">
              <w:r w:rsidRPr="00FD259C" w:rsidDel="00557C73">
                <w:rPr>
                  <w:rFonts w:ascii="Times New Roman" w:hAnsi="Times New Roman"/>
                  <w:b/>
                  <w:spacing w:val="-3"/>
                  <w:sz w:val="24"/>
                  <w:lang w:val="en-GB"/>
                </w:rPr>
                <w:delText>MFI</w:delText>
              </w:r>
            </w:del>
            <w:ins w:id="154" w:author="Thuya" w:date="2015-12-16T11:03:00Z">
              <w:r w:rsidR="00557C73">
                <w:rPr>
                  <w:rFonts w:ascii="Times New Roman" w:hAnsi="Times New Roman"/>
                  <w:b/>
                  <w:spacing w:val="-3"/>
                  <w:sz w:val="24"/>
                  <w:lang w:val="en-GB"/>
                </w:rPr>
                <w:t>DCL</w:t>
              </w:r>
            </w:ins>
          </w:p>
          <w:p w14:paraId="1E69E4B1" w14:textId="77777777" w:rsidR="001C4C17" w:rsidRDefault="001C4C17" w:rsidP="0052036C">
            <w:pPr>
              <w:jc w:val="both"/>
              <w:rPr>
                <w:ins w:id="155" w:author="Thuya" w:date="2015-12-18T13:28:00Z"/>
                <w:rFonts w:ascii="Times New Roman" w:hAnsi="Times New Roman"/>
                <w:b/>
                <w:spacing w:val="-3"/>
                <w:sz w:val="24"/>
                <w:lang w:val="en-GB"/>
              </w:rPr>
            </w:pPr>
          </w:p>
          <w:p w14:paraId="5F7713EB" w14:textId="77777777" w:rsidR="001C4C17" w:rsidRDefault="001C4C17" w:rsidP="0052036C">
            <w:pPr>
              <w:jc w:val="both"/>
              <w:rPr>
                <w:ins w:id="156" w:author="Thuya" w:date="2015-12-18T13:28:00Z"/>
                <w:rFonts w:ascii="Times New Roman" w:hAnsi="Times New Roman"/>
                <w:b/>
                <w:spacing w:val="-3"/>
                <w:sz w:val="24"/>
                <w:lang w:val="en-GB"/>
              </w:rPr>
            </w:pPr>
          </w:p>
          <w:p w14:paraId="7644125B" w14:textId="77777777" w:rsidR="001C4C17" w:rsidRDefault="001C4C17">
            <w:pPr>
              <w:jc w:val="center"/>
              <w:rPr>
                <w:rFonts w:ascii="Times New Roman" w:hAnsi="Times New Roman"/>
                <w:b/>
                <w:spacing w:val="-3"/>
                <w:sz w:val="24"/>
                <w:lang w:val="en-GB"/>
              </w:rPr>
              <w:pPrChange w:id="157" w:author="Thuya" w:date="2015-12-18T13:28:00Z">
                <w:pPr>
                  <w:jc w:val="both"/>
                </w:pPr>
              </w:pPrChange>
            </w:pPr>
          </w:p>
          <w:p w14:paraId="32978046" w14:textId="6B24B01B" w:rsidR="0045585D" w:rsidRPr="00A97B12" w:rsidRDefault="0045585D" w:rsidP="0052036C">
            <w:pPr>
              <w:jc w:val="both"/>
              <w:rPr>
                <w:rFonts w:ascii="Times New Roman" w:hAnsi="Times New Roman"/>
                <w:i/>
                <w:spacing w:val="-3"/>
                <w:sz w:val="24"/>
                <w:lang w:val="en-GB"/>
              </w:rPr>
            </w:pPr>
          </w:p>
        </w:tc>
        <w:tc>
          <w:tcPr>
            <w:tcW w:w="4081" w:type="dxa"/>
          </w:tcPr>
          <w:p w14:paraId="48C3A5AD" w14:textId="77777777" w:rsidR="0045585D" w:rsidRPr="0045585D" w:rsidRDefault="0045585D" w:rsidP="0045585D">
            <w:pPr>
              <w:jc w:val="both"/>
              <w:rPr>
                <w:rFonts w:ascii="Times New Roman" w:hAnsi="Times New Roman"/>
                <w:b/>
                <w:spacing w:val="-3"/>
                <w:sz w:val="24"/>
                <w:lang w:val="en-GB"/>
              </w:rPr>
            </w:pPr>
            <w:r w:rsidRPr="0045585D">
              <w:rPr>
                <w:rFonts w:ascii="Times New Roman" w:hAnsi="Times New Roman"/>
                <w:b/>
                <w:spacing w:val="-3"/>
                <w:sz w:val="24"/>
                <w:lang w:val="en-GB"/>
              </w:rPr>
              <w:t>Signed by</w:t>
            </w:r>
          </w:p>
          <w:p w14:paraId="667C1334" w14:textId="77777777" w:rsidR="0045585D" w:rsidRPr="0045585D" w:rsidRDefault="0045585D" w:rsidP="0045585D">
            <w:pPr>
              <w:jc w:val="both"/>
              <w:rPr>
                <w:rFonts w:ascii="Times New Roman" w:hAnsi="Times New Roman"/>
                <w:b/>
                <w:spacing w:val="-3"/>
                <w:sz w:val="24"/>
                <w:lang w:val="en-GB"/>
              </w:rPr>
            </w:pPr>
          </w:p>
          <w:p w14:paraId="40F99DA3" w14:textId="77777777" w:rsidR="0045585D" w:rsidRPr="0045585D" w:rsidRDefault="0045585D" w:rsidP="0045585D">
            <w:pPr>
              <w:jc w:val="both"/>
              <w:rPr>
                <w:rFonts w:ascii="Times New Roman" w:hAnsi="Times New Roman"/>
                <w:b/>
                <w:spacing w:val="-3"/>
                <w:sz w:val="24"/>
                <w:lang w:val="en-GB"/>
              </w:rPr>
            </w:pPr>
          </w:p>
          <w:p w14:paraId="432157B2" w14:textId="77777777" w:rsidR="0045585D" w:rsidRPr="0045585D" w:rsidRDefault="0045585D" w:rsidP="0045585D">
            <w:pPr>
              <w:jc w:val="both"/>
              <w:rPr>
                <w:rFonts w:ascii="Times New Roman" w:hAnsi="Times New Roman"/>
                <w:b/>
                <w:spacing w:val="-3"/>
                <w:sz w:val="24"/>
                <w:lang w:val="en-GB"/>
              </w:rPr>
            </w:pPr>
            <w:r w:rsidRPr="0045585D">
              <w:rPr>
                <w:rFonts w:ascii="Times New Roman" w:hAnsi="Times New Roman"/>
                <w:b/>
                <w:noProof/>
                <w:spacing w:val="-3"/>
                <w:sz w:val="24"/>
                <w:lang w:eastAsia="ja-JP"/>
              </w:rPr>
              <mc:AlternateContent>
                <mc:Choice Requires="wps">
                  <w:drawing>
                    <wp:anchor distT="0" distB="0" distL="114300" distR="114300" simplePos="0" relativeHeight="251681792" behindDoc="0" locked="0" layoutInCell="1" allowOverlap="1" wp14:anchorId="573FCE14" wp14:editId="45D1BF84">
                      <wp:simplePos x="0" y="0"/>
                      <wp:positionH relativeFrom="column">
                        <wp:posOffset>-13970</wp:posOffset>
                      </wp:positionH>
                      <wp:positionV relativeFrom="paragraph">
                        <wp:posOffset>161925</wp:posOffset>
                      </wp:positionV>
                      <wp:extent cx="1704975" cy="0"/>
                      <wp:effectExtent l="9525" t="13970" r="9525" b="5080"/>
                      <wp:wrapNone/>
                      <wp:docPr id="4"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4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B94EE54" id="AutoShape 14" o:spid="_x0000_s1026" type="#_x0000_t32" style="position:absolute;margin-left:-1.1pt;margin-top:12.75pt;width:134.2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S3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"/>
                  </w:pict>
                </mc:Fallback>
              </mc:AlternateContent>
            </w:r>
          </w:p>
          <w:p w14:paraId="712E2D90" w14:textId="77777777" w:rsidR="0045585D" w:rsidRPr="0045585D" w:rsidRDefault="0045585D" w:rsidP="0045585D">
            <w:pPr>
              <w:jc w:val="both"/>
              <w:rPr>
                <w:rFonts w:ascii="Times New Roman" w:hAnsi="Times New Roman"/>
                <w:b/>
                <w:spacing w:val="-3"/>
                <w:sz w:val="24"/>
                <w:lang w:val="en-GB"/>
              </w:rPr>
            </w:pPr>
            <w:r w:rsidRPr="0045585D">
              <w:rPr>
                <w:rFonts w:ascii="Times New Roman" w:hAnsi="Times New Roman"/>
                <w:b/>
                <w:spacing w:val="-3"/>
                <w:sz w:val="24"/>
                <w:lang w:val="en-GB"/>
              </w:rPr>
              <w:t>[Name]</w:t>
            </w:r>
          </w:p>
          <w:p w14:paraId="2050B0A2" w14:textId="1047AA7B" w:rsidR="0045585D" w:rsidRPr="0045585D" w:rsidRDefault="0045585D" w:rsidP="0045585D">
            <w:pPr>
              <w:jc w:val="both"/>
              <w:rPr>
                <w:rFonts w:ascii="Times New Roman" w:hAnsi="Times New Roman"/>
                <w:b/>
                <w:spacing w:val="-3"/>
                <w:sz w:val="24"/>
                <w:lang w:val="en-GB"/>
              </w:rPr>
            </w:pPr>
            <w:r w:rsidRPr="0045585D">
              <w:rPr>
                <w:rFonts w:ascii="Times New Roman" w:hAnsi="Times New Roman"/>
                <w:b/>
                <w:spacing w:val="-3"/>
                <w:sz w:val="24"/>
                <w:lang w:val="en-GB"/>
              </w:rPr>
              <w:t>[Position]</w:t>
            </w:r>
          </w:p>
          <w:p w14:paraId="38866C50" w14:textId="77777777" w:rsidR="0045585D" w:rsidRDefault="0045585D" w:rsidP="0045585D">
            <w:pPr>
              <w:jc w:val="both"/>
              <w:rPr>
                <w:ins w:id="158" w:author="Thuya" w:date="2015-12-18T13:28:00Z"/>
                <w:rFonts w:ascii="Times New Roman" w:hAnsi="Times New Roman"/>
                <w:b/>
                <w:spacing w:val="-3"/>
                <w:sz w:val="24"/>
                <w:lang w:val="en-GB"/>
              </w:rPr>
            </w:pPr>
            <w:r w:rsidRPr="0045585D">
              <w:rPr>
                <w:rFonts w:ascii="Times New Roman" w:hAnsi="Times New Roman"/>
                <w:b/>
                <w:spacing w:val="-3"/>
                <w:sz w:val="24"/>
                <w:lang w:val="en-GB"/>
              </w:rPr>
              <w:t>For and on behalf of LGC</w:t>
            </w:r>
          </w:p>
          <w:p w14:paraId="2AD437C6" w14:textId="77777777" w:rsidR="001C4C17" w:rsidRDefault="001C4C17" w:rsidP="0045585D">
            <w:pPr>
              <w:jc w:val="both"/>
              <w:rPr>
                <w:ins w:id="159" w:author="Thuya" w:date="2015-12-18T13:28:00Z"/>
                <w:rFonts w:ascii="Times New Roman" w:hAnsi="Times New Roman"/>
                <w:b/>
                <w:spacing w:val="-3"/>
                <w:sz w:val="24"/>
                <w:lang w:val="en-GB"/>
              </w:rPr>
            </w:pPr>
          </w:p>
          <w:p w14:paraId="2A6C78FA" w14:textId="77777777" w:rsidR="001C4C17" w:rsidRPr="0045585D" w:rsidRDefault="001C4C17" w:rsidP="0045585D">
            <w:pPr>
              <w:jc w:val="both"/>
              <w:rPr>
                <w:rFonts w:ascii="Times New Roman" w:hAnsi="Times New Roman"/>
                <w:b/>
                <w:spacing w:val="-3"/>
                <w:sz w:val="24"/>
                <w:lang w:val="en-GB"/>
              </w:rPr>
            </w:pPr>
          </w:p>
          <w:p w14:paraId="42CDB94E" w14:textId="7984E3E1" w:rsidR="0045585D" w:rsidRPr="001A2BF3" w:rsidRDefault="0045585D" w:rsidP="0045585D">
            <w:pPr>
              <w:jc w:val="both"/>
              <w:rPr>
                <w:rFonts w:ascii="Times New Roman" w:hAnsi="Times New Roman"/>
                <w:i/>
                <w:spacing w:val="-3"/>
                <w:sz w:val="24"/>
                <w:lang w:val="en-GB"/>
              </w:rPr>
            </w:pPr>
          </w:p>
        </w:tc>
      </w:tr>
    </w:tbl>
    <w:p w14:paraId="5E6C7782" w14:textId="2FFBB275" w:rsidR="008619A6" w:rsidRDefault="00384CF1" w:rsidP="00FD259C">
      <w:pPr>
        <w:spacing w:after="240"/>
        <w:rPr>
          <w:ins w:id="160" w:author="Thuya" w:date="2015-12-18T13:28:00Z"/>
          <w:rFonts w:ascii="Times New Roman" w:hAnsi="Times New Roman"/>
          <w:b/>
          <w:sz w:val="24"/>
          <w:lang w:val="en-GB"/>
        </w:rPr>
      </w:pPr>
      <w:r w:rsidRPr="001C4C17">
        <w:rPr>
          <w:rFonts w:ascii="Times New Roman" w:hAnsi="Times New Roman"/>
          <w:b/>
          <w:sz w:val="24"/>
          <w:lang w:val="en-GB"/>
          <w:rPrChange w:id="161" w:author="Thuya" w:date="2015-12-18T13:28:00Z">
            <w:rPr>
              <w:rFonts w:ascii="Times New Roman" w:hAnsi="Times New Roman"/>
              <w:sz w:val="24"/>
              <w:lang w:val="en-GB"/>
            </w:rPr>
          </w:rPrChange>
        </w:rPr>
        <w:t xml:space="preserve">     </w:t>
      </w:r>
      <w:r w:rsidRPr="001C4C17">
        <w:rPr>
          <w:rFonts w:ascii="Times New Roman" w:hAnsi="Times New Roman"/>
          <w:b/>
          <w:sz w:val="24"/>
          <w:lang w:val="en-GB"/>
          <w:rPrChange w:id="162" w:author="Thuya" w:date="2015-12-18T13:28:00Z">
            <w:rPr>
              <w:rFonts w:ascii="Times New Roman" w:hAnsi="Times New Roman"/>
              <w:sz w:val="24"/>
              <w:lang w:val="en-GB"/>
            </w:rPr>
          </w:rPrChange>
        </w:rPr>
        <w:tab/>
        <w:t xml:space="preserve">        </w:t>
      </w:r>
      <w:r w:rsidRPr="001C4C17">
        <w:rPr>
          <w:rFonts w:ascii="Times New Roman" w:hAnsi="Times New Roman"/>
          <w:b/>
          <w:sz w:val="24"/>
          <w:lang w:val="en-GB"/>
          <w:rPrChange w:id="163" w:author="Thuya" w:date="2015-12-18T13:28:00Z">
            <w:rPr>
              <w:rFonts w:ascii="Times New Roman" w:hAnsi="Times New Roman"/>
              <w:sz w:val="24"/>
              <w:lang w:val="en-GB"/>
            </w:rPr>
          </w:rPrChange>
        </w:rPr>
        <w:tab/>
      </w:r>
      <w:ins w:id="164" w:author="Thuya" w:date="2015-12-18T13:28:00Z">
        <w:r w:rsidR="001C4C17" w:rsidRPr="001C4C17">
          <w:rPr>
            <w:rFonts w:ascii="Times New Roman" w:hAnsi="Times New Roman"/>
            <w:b/>
            <w:sz w:val="24"/>
            <w:lang w:val="en-GB"/>
            <w:rPrChange w:id="165" w:author="Thuya" w:date="2015-12-18T13:29:00Z">
              <w:rPr>
                <w:rFonts w:ascii="Times New Roman" w:hAnsi="Times New Roman"/>
                <w:sz w:val="24"/>
                <w:lang w:val="en-GB"/>
              </w:rPr>
            </w:rPrChange>
          </w:rPr>
          <w:tab/>
        </w:r>
        <w:r w:rsidR="001C4C17" w:rsidRPr="001C4C17">
          <w:rPr>
            <w:rFonts w:ascii="Times New Roman" w:hAnsi="Times New Roman"/>
            <w:b/>
            <w:sz w:val="24"/>
            <w:lang w:val="en-GB"/>
            <w:rPrChange w:id="166" w:author="Thuya" w:date="2015-12-18T13:29:00Z">
              <w:rPr>
                <w:rFonts w:ascii="Times New Roman" w:hAnsi="Times New Roman"/>
                <w:sz w:val="24"/>
                <w:lang w:val="en-GB"/>
              </w:rPr>
            </w:rPrChange>
          </w:rPr>
          <w:tab/>
        </w:r>
        <w:r w:rsidR="001C4C17" w:rsidRPr="001C4C17">
          <w:rPr>
            <w:rFonts w:ascii="Times New Roman" w:hAnsi="Times New Roman"/>
            <w:b/>
            <w:sz w:val="24"/>
            <w:lang w:val="en-GB"/>
            <w:rPrChange w:id="167" w:author="Thuya" w:date="2015-12-18T13:29:00Z">
              <w:rPr>
                <w:rFonts w:ascii="Times New Roman" w:hAnsi="Times New Roman"/>
                <w:sz w:val="24"/>
                <w:lang w:val="en-GB"/>
              </w:rPr>
            </w:rPrChange>
          </w:rPr>
          <w:tab/>
        </w:r>
        <w:r w:rsidR="001C4C17" w:rsidRPr="001C4C17">
          <w:rPr>
            <w:rFonts w:ascii="Times New Roman" w:hAnsi="Times New Roman"/>
            <w:b/>
            <w:sz w:val="24"/>
            <w:lang w:val="en-GB"/>
            <w:rPrChange w:id="168" w:author="Thuya" w:date="2015-12-18T13:28:00Z">
              <w:rPr>
                <w:rFonts w:ascii="Times New Roman" w:hAnsi="Times New Roman"/>
                <w:sz w:val="24"/>
                <w:lang w:val="en-GB"/>
              </w:rPr>
            </w:rPrChange>
          </w:rPr>
          <w:t>WITNESSES</w:t>
        </w:r>
      </w:ins>
    </w:p>
    <w:p w14:paraId="5778E0CC" w14:textId="77777777" w:rsidR="001C4C17" w:rsidRDefault="001C4C17" w:rsidP="001C4C17">
      <w:pPr>
        <w:jc w:val="both"/>
        <w:rPr>
          <w:ins w:id="169" w:author="Thuya" w:date="2015-12-18T13:29:00Z"/>
          <w:rFonts w:ascii="Times New Roman" w:hAnsi="Times New Roman"/>
          <w:spacing w:val="-3"/>
          <w:sz w:val="24"/>
          <w:lang w:val="en-GB"/>
        </w:rPr>
      </w:pPr>
      <w:ins w:id="170" w:author="Thuya" w:date="2015-12-18T13:29:00Z">
        <w:r>
          <w:rPr>
            <w:rFonts w:ascii="Times New Roman" w:hAnsi="Times New Roman"/>
            <w:noProof/>
            <w:spacing w:val="-3"/>
            <w:sz w:val="24"/>
            <w:lang w:eastAsia="ja-JP"/>
            <w:rPrChange w:id="171">
              <w:rPr>
                <w:noProof/>
                <w:lang w:eastAsia="ja-JP"/>
              </w:rPr>
            </w:rPrChange>
          </w:rPr>
          <mc:AlternateContent>
            <mc:Choice Requires="wps">
              <w:drawing>
                <wp:anchor distT="0" distB="0" distL="114300" distR="114300" simplePos="0" relativeHeight="251683840" behindDoc="0" locked="0" layoutInCell="1" allowOverlap="1" wp14:anchorId="4210F8B6" wp14:editId="20223BA1">
                  <wp:simplePos x="0" y="0"/>
                  <wp:positionH relativeFrom="column">
                    <wp:posOffset>-13970</wp:posOffset>
                  </wp:positionH>
                  <wp:positionV relativeFrom="paragraph">
                    <wp:posOffset>161925</wp:posOffset>
                  </wp:positionV>
                  <wp:extent cx="1704975" cy="0"/>
                  <wp:effectExtent l="9525" t="12065" r="9525" b="6985"/>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04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3" o:spid="_x0000_s1026" type="#_x0000_t32" style="position:absolute;margin-left:-1.1pt;margin-top:12.75pt;width:134.2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CKBIA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"/>
              </w:pict>
            </mc:Fallback>
          </mc:AlternateContent>
        </w:r>
      </w:ins>
    </w:p>
    <w:p w14:paraId="5354C38E" w14:textId="0FC835B2" w:rsidR="001C4C17" w:rsidRPr="001C4C17" w:rsidRDefault="001C4C17">
      <w:pPr>
        <w:tabs>
          <w:tab w:val="left" w:pos="4935"/>
        </w:tabs>
        <w:jc w:val="both"/>
        <w:rPr>
          <w:ins w:id="172" w:author="Thuya" w:date="2015-12-18T13:29:00Z"/>
          <w:rFonts w:ascii="Times New Roman" w:hAnsi="Times New Roman"/>
          <w:spacing w:val="-3"/>
          <w:sz w:val="24"/>
          <w:lang w:val="en-GB"/>
          <w:rPrChange w:id="173" w:author="Thuya" w:date="2015-12-18T13:30:00Z">
            <w:rPr>
              <w:ins w:id="174" w:author="Thuya" w:date="2015-12-18T13:29:00Z"/>
              <w:rFonts w:ascii="Times New Roman" w:hAnsi="Times New Roman"/>
              <w:b/>
              <w:spacing w:val="-3"/>
              <w:sz w:val="24"/>
              <w:lang w:val="en-GB"/>
            </w:rPr>
          </w:rPrChange>
        </w:rPr>
        <w:pPrChange w:id="175" w:author="Thuya" w:date="2015-12-18T13:29:00Z">
          <w:pPr>
            <w:jc w:val="both"/>
          </w:pPr>
        </w:pPrChange>
      </w:pPr>
      <w:ins w:id="176" w:author="Thuya" w:date="2015-12-18T13:29:00Z">
        <w:r w:rsidRPr="001C4C17">
          <w:rPr>
            <w:rFonts w:ascii="Times New Roman" w:hAnsi="Times New Roman"/>
            <w:spacing w:val="-3"/>
            <w:sz w:val="24"/>
            <w:lang w:val="en-GB"/>
            <w:rPrChange w:id="177" w:author="Thuya" w:date="2015-12-18T13:30:00Z">
              <w:rPr>
                <w:rFonts w:ascii="Times New Roman" w:hAnsi="Times New Roman"/>
                <w:b/>
                <w:spacing w:val="-3"/>
                <w:sz w:val="24"/>
                <w:lang w:val="en-GB"/>
              </w:rPr>
            </w:rPrChange>
          </w:rPr>
          <w:t>Name:</w:t>
        </w:r>
        <w:r w:rsidRPr="001C4C17">
          <w:rPr>
            <w:rFonts w:ascii="Times New Roman" w:hAnsi="Times New Roman"/>
            <w:spacing w:val="-3"/>
            <w:sz w:val="24"/>
            <w:lang w:val="en-GB"/>
            <w:rPrChange w:id="178" w:author="Thuya" w:date="2015-12-18T13:30:00Z">
              <w:rPr>
                <w:rFonts w:ascii="Times New Roman" w:hAnsi="Times New Roman"/>
                <w:b/>
                <w:spacing w:val="-3"/>
                <w:sz w:val="24"/>
                <w:lang w:val="en-GB"/>
              </w:rPr>
            </w:rPrChange>
          </w:rPr>
          <w:tab/>
          <w:t>Name:</w:t>
        </w:r>
      </w:ins>
    </w:p>
    <w:p w14:paraId="75DF096E" w14:textId="3350C439" w:rsidR="001C4C17" w:rsidRPr="001C4C17" w:rsidRDefault="001C4C17" w:rsidP="001C4C17">
      <w:pPr>
        <w:jc w:val="both"/>
        <w:rPr>
          <w:ins w:id="179" w:author="Thuya" w:date="2015-12-18T13:29:00Z"/>
          <w:rFonts w:ascii="Times New Roman" w:hAnsi="Times New Roman"/>
          <w:spacing w:val="-3"/>
          <w:sz w:val="24"/>
          <w:lang w:val="en-GB"/>
          <w:rPrChange w:id="180" w:author="Thuya" w:date="2015-12-18T13:30:00Z">
            <w:rPr>
              <w:ins w:id="181" w:author="Thuya" w:date="2015-12-18T13:29:00Z"/>
              <w:rFonts w:ascii="Times New Roman" w:hAnsi="Times New Roman"/>
              <w:b/>
              <w:spacing w:val="-3"/>
              <w:sz w:val="24"/>
              <w:lang w:val="en-GB"/>
            </w:rPr>
          </w:rPrChange>
        </w:rPr>
      </w:pPr>
      <w:ins w:id="182" w:author="Thuya" w:date="2015-12-18T13:29:00Z">
        <w:r w:rsidRPr="001C4C17">
          <w:rPr>
            <w:rFonts w:ascii="Times New Roman" w:hAnsi="Times New Roman"/>
            <w:spacing w:val="-3"/>
            <w:sz w:val="24"/>
            <w:lang w:val="en-GB"/>
            <w:rPrChange w:id="183" w:author="Thuya" w:date="2015-12-18T13:30:00Z">
              <w:rPr>
                <w:rFonts w:ascii="Times New Roman" w:hAnsi="Times New Roman"/>
                <w:b/>
                <w:spacing w:val="-3"/>
                <w:sz w:val="24"/>
                <w:lang w:val="en-GB"/>
              </w:rPr>
            </w:rPrChange>
          </w:rPr>
          <w:t>NRC</w:t>
        </w:r>
      </w:ins>
      <w:ins w:id="184" w:author="Thuya" w:date="2015-12-18T13:30:00Z">
        <w:r w:rsidRPr="001C4C17">
          <w:rPr>
            <w:rFonts w:ascii="Times New Roman" w:hAnsi="Times New Roman"/>
            <w:spacing w:val="-3"/>
            <w:sz w:val="24"/>
            <w:lang w:val="en-GB"/>
            <w:rPrChange w:id="185" w:author="Thuya" w:date="2015-12-18T13:30:00Z">
              <w:rPr>
                <w:rFonts w:ascii="Times New Roman" w:hAnsi="Times New Roman"/>
                <w:b/>
                <w:spacing w:val="-3"/>
                <w:sz w:val="24"/>
                <w:lang w:val="en-GB"/>
              </w:rPr>
            </w:rPrChange>
          </w:rPr>
          <w:t>/ID</w:t>
        </w:r>
      </w:ins>
      <w:ins w:id="186" w:author="Thuya" w:date="2015-12-18T13:29:00Z">
        <w:r w:rsidRPr="001C4C17">
          <w:rPr>
            <w:rFonts w:ascii="Times New Roman" w:hAnsi="Times New Roman"/>
            <w:spacing w:val="-3"/>
            <w:sz w:val="24"/>
            <w:lang w:val="en-GB"/>
            <w:rPrChange w:id="187" w:author="Thuya" w:date="2015-12-18T13:30:00Z">
              <w:rPr>
                <w:rFonts w:ascii="Times New Roman" w:hAnsi="Times New Roman"/>
                <w:b/>
                <w:spacing w:val="-3"/>
                <w:sz w:val="24"/>
                <w:lang w:val="en-GB"/>
              </w:rPr>
            </w:rPrChange>
          </w:rPr>
          <w:t>:</w:t>
        </w:r>
      </w:ins>
      <w:ins w:id="188" w:author="Thuya" w:date="2015-12-18T13:30:00Z">
        <w:r w:rsidRPr="001C4C17">
          <w:rPr>
            <w:rFonts w:ascii="Times New Roman" w:hAnsi="Times New Roman"/>
            <w:spacing w:val="-3"/>
            <w:sz w:val="24"/>
            <w:lang w:val="en-GB"/>
            <w:rPrChange w:id="189" w:author="Thuya" w:date="2015-12-18T13:30:00Z">
              <w:rPr>
                <w:rFonts w:ascii="Times New Roman" w:hAnsi="Times New Roman"/>
                <w:b/>
                <w:spacing w:val="-3"/>
                <w:sz w:val="24"/>
                <w:lang w:val="en-GB"/>
              </w:rPr>
            </w:rPrChange>
          </w:rPr>
          <w:tab/>
        </w:r>
        <w:r w:rsidRPr="001C4C17">
          <w:rPr>
            <w:rFonts w:ascii="Times New Roman" w:hAnsi="Times New Roman"/>
            <w:spacing w:val="-3"/>
            <w:sz w:val="24"/>
            <w:lang w:val="en-GB"/>
            <w:rPrChange w:id="190" w:author="Thuya" w:date="2015-12-18T13:30:00Z">
              <w:rPr>
                <w:rFonts w:ascii="Times New Roman" w:hAnsi="Times New Roman"/>
                <w:b/>
                <w:spacing w:val="-3"/>
                <w:sz w:val="24"/>
                <w:lang w:val="en-GB"/>
              </w:rPr>
            </w:rPrChange>
          </w:rPr>
          <w:tab/>
        </w:r>
        <w:r w:rsidRPr="001C4C17">
          <w:rPr>
            <w:rFonts w:ascii="Times New Roman" w:hAnsi="Times New Roman"/>
            <w:spacing w:val="-3"/>
            <w:sz w:val="24"/>
            <w:lang w:val="en-GB"/>
            <w:rPrChange w:id="191" w:author="Thuya" w:date="2015-12-18T13:30:00Z">
              <w:rPr>
                <w:rFonts w:ascii="Times New Roman" w:hAnsi="Times New Roman"/>
                <w:b/>
                <w:spacing w:val="-3"/>
                <w:sz w:val="24"/>
                <w:lang w:val="en-GB"/>
              </w:rPr>
            </w:rPrChange>
          </w:rPr>
          <w:tab/>
        </w:r>
        <w:r w:rsidRPr="001C4C17">
          <w:rPr>
            <w:rFonts w:ascii="Times New Roman" w:hAnsi="Times New Roman"/>
            <w:spacing w:val="-3"/>
            <w:sz w:val="24"/>
            <w:lang w:val="en-GB"/>
            <w:rPrChange w:id="192" w:author="Thuya" w:date="2015-12-18T13:30:00Z">
              <w:rPr>
                <w:rFonts w:ascii="Times New Roman" w:hAnsi="Times New Roman"/>
                <w:b/>
                <w:spacing w:val="-3"/>
                <w:sz w:val="24"/>
                <w:lang w:val="en-GB"/>
              </w:rPr>
            </w:rPrChange>
          </w:rPr>
          <w:tab/>
        </w:r>
        <w:r w:rsidRPr="001C4C17">
          <w:rPr>
            <w:rFonts w:ascii="Times New Roman" w:hAnsi="Times New Roman"/>
            <w:spacing w:val="-3"/>
            <w:sz w:val="24"/>
            <w:lang w:val="en-GB"/>
            <w:rPrChange w:id="193" w:author="Thuya" w:date="2015-12-18T13:30:00Z">
              <w:rPr>
                <w:rFonts w:ascii="Times New Roman" w:hAnsi="Times New Roman"/>
                <w:b/>
                <w:spacing w:val="-3"/>
                <w:sz w:val="24"/>
                <w:lang w:val="en-GB"/>
              </w:rPr>
            </w:rPrChange>
          </w:rPr>
          <w:tab/>
        </w:r>
        <w:r w:rsidRPr="001C4C17">
          <w:rPr>
            <w:rFonts w:ascii="Times New Roman" w:hAnsi="Times New Roman"/>
            <w:spacing w:val="-3"/>
            <w:sz w:val="24"/>
            <w:lang w:val="en-GB"/>
            <w:rPrChange w:id="194" w:author="Thuya" w:date="2015-12-18T13:30:00Z">
              <w:rPr>
                <w:rFonts w:ascii="Times New Roman" w:hAnsi="Times New Roman"/>
                <w:b/>
                <w:spacing w:val="-3"/>
                <w:sz w:val="24"/>
                <w:lang w:val="en-GB"/>
              </w:rPr>
            </w:rPrChange>
          </w:rPr>
          <w:tab/>
          <w:t>NRC/ID:</w:t>
        </w:r>
      </w:ins>
    </w:p>
    <w:p w14:paraId="0879C1EB" w14:textId="65542AA8" w:rsidR="001C4C17" w:rsidRPr="001C4C17" w:rsidRDefault="001C4C17" w:rsidP="001C4C17">
      <w:pPr>
        <w:jc w:val="both"/>
        <w:rPr>
          <w:ins w:id="195" w:author="Thuya" w:date="2015-12-18T13:29:00Z"/>
          <w:rFonts w:ascii="Times New Roman" w:hAnsi="Times New Roman"/>
          <w:spacing w:val="-3"/>
          <w:sz w:val="24"/>
          <w:lang w:val="en-GB"/>
          <w:rPrChange w:id="196" w:author="Thuya" w:date="2015-12-18T13:30:00Z">
            <w:rPr>
              <w:ins w:id="197" w:author="Thuya" w:date="2015-12-18T13:29:00Z"/>
              <w:rFonts w:ascii="Times New Roman" w:hAnsi="Times New Roman"/>
              <w:b/>
              <w:spacing w:val="-3"/>
              <w:sz w:val="24"/>
              <w:lang w:val="en-GB"/>
            </w:rPr>
          </w:rPrChange>
        </w:rPr>
      </w:pPr>
      <w:ins w:id="198" w:author="Thuya" w:date="2015-12-18T13:30:00Z">
        <w:r w:rsidRPr="001C4C17">
          <w:rPr>
            <w:rFonts w:ascii="Times New Roman" w:hAnsi="Times New Roman"/>
            <w:spacing w:val="-3"/>
            <w:sz w:val="24"/>
            <w:lang w:val="en-GB"/>
            <w:rPrChange w:id="199" w:author="Thuya" w:date="2015-12-18T13:30:00Z">
              <w:rPr>
                <w:rFonts w:ascii="Times New Roman" w:hAnsi="Times New Roman"/>
                <w:b/>
                <w:spacing w:val="-3"/>
                <w:sz w:val="24"/>
                <w:lang w:val="en-GB"/>
              </w:rPr>
            </w:rPrChange>
          </w:rPr>
          <w:t>Address:</w:t>
        </w:r>
        <w:r w:rsidRPr="001C4C17">
          <w:rPr>
            <w:rFonts w:ascii="Times New Roman" w:hAnsi="Times New Roman"/>
            <w:spacing w:val="-3"/>
            <w:sz w:val="24"/>
            <w:lang w:val="en-GB"/>
            <w:rPrChange w:id="200" w:author="Thuya" w:date="2015-12-18T13:30:00Z">
              <w:rPr>
                <w:rFonts w:ascii="Times New Roman" w:hAnsi="Times New Roman"/>
                <w:b/>
                <w:spacing w:val="-3"/>
                <w:sz w:val="24"/>
                <w:lang w:val="en-GB"/>
              </w:rPr>
            </w:rPrChange>
          </w:rPr>
          <w:tab/>
        </w:r>
        <w:r w:rsidRPr="001C4C17">
          <w:rPr>
            <w:rFonts w:ascii="Times New Roman" w:hAnsi="Times New Roman"/>
            <w:spacing w:val="-3"/>
            <w:sz w:val="24"/>
            <w:lang w:val="en-GB"/>
            <w:rPrChange w:id="201" w:author="Thuya" w:date="2015-12-18T13:30:00Z">
              <w:rPr>
                <w:rFonts w:ascii="Times New Roman" w:hAnsi="Times New Roman"/>
                <w:b/>
                <w:spacing w:val="-3"/>
                <w:sz w:val="24"/>
                <w:lang w:val="en-GB"/>
              </w:rPr>
            </w:rPrChange>
          </w:rPr>
          <w:tab/>
        </w:r>
        <w:r w:rsidRPr="001C4C17">
          <w:rPr>
            <w:rFonts w:ascii="Times New Roman" w:hAnsi="Times New Roman"/>
            <w:spacing w:val="-3"/>
            <w:sz w:val="24"/>
            <w:lang w:val="en-GB"/>
            <w:rPrChange w:id="202" w:author="Thuya" w:date="2015-12-18T13:30:00Z">
              <w:rPr>
                <w:rFonts w:ascii="Times New Roman" w:hAnsi="Times New Roman"/>
                <w:b/>
                <w:spacing w:val="-3"/>
                <w:sz w:val="24"/>
                <w:lang w:val="en-GB"/>
              </w:rPr>
            </w:rPrChange>
          </w:rPr>
          <w:tab/>
        </w:r>
        <w:r w:rsidRPr="001C4C17">
          <w:rPr>
            <w:rFonts w:ascii="Times New Roman" w:hAnsi="Times New Roman"/>
            <w:spacing w:val="-3"/>
            <w:sz w:val="24"/>
            <w:lang w:val="en-GB"/>
            <w:rPrChange w:id="203" w:author="Thuya" w:date="2015-12-18T13:30:00Z">
              <w:rPr>
                <w:rFonts w:ascii="Times New Roman" w:hAnsi="Times New Roman"/>
                <w:b/>
                <w:spacing w:val="-3"/>
                <w:sz w:val="24"/>
                <w:lang w:val="en-GB"/>
              </w:rPr>
            </w:rPrChange>
          </w:rPr>
          <w:tab/>
        </w:r>
        <w:r w:rsidRPr="001C4C17">
          <w:rPr>
            <w:rFonts w:ascii="Times New Roman" w:hAnsi="Times New Roman"/>
            <w:spacing w:val="-3"/>
            <w:sz w:val="24"/>
            <w:lang w:val="en-GB"/>
            <w:rPrChange w:id="204" w:author="Thuya" w:date="2015-12-18T13:30:00Z">
              <w:rPr>
                <w:rFonts w:ascii="Times New Roman" w:hAnsi="Times New Roman"/>
                <w:b/>
                <w:spacing w:val="-3"/>
                <w:sz w:val="24"/>
                <w:lang w:val="en-GB"/>
              </w:rPr>
            </w:rPrChange>
          </w:rPr>
          <w:tab/>
        </w:r>
        <w:r w:rsidRPr="001C4C17">
          <w:rPr>
            <w:rFonts w:ascii="Times New Roman" w:hAnsi="Times New Roman"/>
            <w:spacing w:val="-3"/>
            <w:sz w:val="24"/>
            <w:lang w:val="en-GB"/>
            <w:rPrChange w:id="205" w:author="Thuya" w:date="2015-12-18T13:30:00Z">
              <w:rPr>
                <w:rFonts w:ascii="Times New Roman" w:hAnsi="Times New Roman"/>
                <w:b/>
                <w:spacing w:val="-3"/>
                <w:sz w:val="24"/>
                <w:lang w:val="en-GB"/>
              </w:rPr>
            </w:rPrChange>
          </w:rPr>
          <w:tab/>
          <w:t>Address:</w:t>
        </w:r>
        <w:r w:rsidRPr="001C4C17">
          <w:rPr>
            <w:rFonts w:ascii="Times New Roman" w:hAnsi="Times New Roman"/>
            <w:spacing w:val="-3"/>
            <w:sz w:val="24"/>
            <w:lang w:val="en-GB"/>
            <w:rPrChange w:id="206" w:author="Thuya" w:date="2015-12-18T13:30:00Z">
              <w:rPr>
                <w:rFonts w:ascii="Times New Roman" w:hAnsi="Times New Roman"/>
                <w:b/>
                <w:spacing w:val="-3"/>
                <w:sz w:val="24"/>
                <w:lang w:val="en-GB"/>
              </w:rPr>
            </w:rPrChange>
          </w:rPr>
          <w:tab/>
        </w:r>
        <w:r w:rsidRPr="001C4C17">
          <w:rPr>
            <w:rFonts w:ascii="Times New Roman" w:hAnsi="Times New Roman"/>
            <w:spacing w:val="-3"/>
            <w:sz w:val="24"/>
            <w:lang w:val="en-GB"/>
            <w:rPrChange w:id="207" w:author="Thuya" w:date="2015-12-18T13:30:00Z">
              <w:rPr>
                <w:rFonts w:ascii="Times New Roman" w:hAnsi="Times New Roman"/>
                <w:b/>
                <w:spacing w:val="-3"/>
                <w:sz w:val="24"/>
                <w:lang w:val="en-GB"/>
              </w:rPr>
            </w:rPrChange>
          </w:rPr>
          <w:tab/>
        </w:r>
      </w:ins>
    </w:p>
    <w:p w14:paraId="65F9ED8C" w14:textId="77777777" w:rsidR="001C4C17" w:rsidRPr="001C4C17" w:rsidRDefault="001C4C17" w:rsidP="00FD259C">
      <w:pPr>
        <w:spacing w:after="240"/>
        <w:rPr>
          <w:rFonts w:ascii="Times New Roman" w:hAnsi="Times New Roman"/>
          <w:sz w:val="24"/>
          <w:lang w:val="en-GB"/>
        </w:rPr>
      </w:pPr>
    </w:p>
    <w:sectPr w:rsidR="001C4C17" w:rsidRPr="001C4C17" w:rsidSect="00DB2F4C">
      <w:headerReference w:type="default" r:id="rId12"/>
      <w:footerReference w:type="even" r:id="rId13"/>
      <w:footerReference w:type="default" r:id="rId14"/>
      <w:pgSz w:w="11907" w:h="16840" w:code="9"/>
      <w:pgMar w:top="1411" w:right="1411" w:bottom="1411" w:left="1699"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E06425" w14:textId="77777777" w:rsidR="006745AA" w:rsidRDefault="006745AA">
      <w:r>
        <w:separator/>
      </w:r>
    </w:p>
  </w:endnote>
  <w:endnote w:type="continuationSeparator" w:id="0">
    <w:p w14:paraId="2B3742CE" w14:textId="77777777" w:rsidR="006745AA" w:rsidRDefault="00674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NI-Times">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7" w:usb1="00000000" w:usb2="00000000" w:usb3="00000000" w:csb0="00000093"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ulim">
    <w:altName w:val="굴림"/>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C8E01" w14:textId="77777777" w:rsidR="00776371" w:rsidRDefault="007763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1062CD" w14:textId="77777777" w:rsidR="00776371" w:rsidRDefault="007763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DB1EB4" w14:textId="77777777" w:rsidR="00776371" w:rsidRPr="003E5F07" w:rsidRDefault="00776371" w:rsidP="0026085F">
    <w:pPr>
      <w:pStyle w:val="Footer"/>
      <w:tabs>
        <w:tab w:val="clear" w:pos="8640"/>
        <w:tab w:val="right" w:pos="8804"/>
      </w:tabs>
      <w:jc w:val="both"/>
      <w:rPr>
        <w:rFonts w:ascii="Times New Roman" w:hAnsi="Times New Roman"/>
        <w:sz w:val="22"/>
      </w:rPr>
    </w:pPr>
    <w:r w:rsidRPr="003E5F07">
      <w:rPr>
        <w:rStyle w:val="PageNumber"/>
        <w:rFonts w:ascii="Times New Roman" w:hAnsi="Times New Roman"/>
        <w:b/>
        <w:sz w:val="22"/>
      </w:rPr>
      <w:tab/>
    </w:r>
    <w:r w:rsidRPr="003E5F07">
      <w:rPr>
        <w:rStyle w:val="PageNumber"/>
        <w:rFonts w:ascii="Times New Roman" w:hAnsi="Times New Roman"/>
        <w:b/>
        <w:sz w:val="22"/>
      </w:rPr>
      <w:tab/>
    </w:r>
    <w:r w:rsidRPr="003E5F07">
      <w:rPr>
        <w:rStyle w:val="PageNumber"/>
        <w:rFonts w:ascii="Times New Roman" w:hAnsi="Times New Roman"/>
        <w:sz w:val="22"/>
      </w:rPr>
      <w:fldChar w:fldCharType="begin"/>
    </w:r>
    <w:r w:rsidRPr="003E5F07">
      <w:rPr>
        <w:rStyle w:val="PageNumber"/>
        <w:rFonts w:ascii="Times New Roman" w:hAnsi="Times New Roman"/>
        <w:sz w:val="22"/>
      </w:rPr>
      <w:instrText xml:space="preserve"> PAGE </w:instrText>
    </w:r>
    <w:r w:rsidRPr="003E5F07">
      <w:rPr>
        <w:rStyle w:val="PageNumber"/>
        <w:rFonts w:ascii="Times New Roman" w:hAnsi="Times New Roman"/>
        <w:sz w:val="22"/>
      </w:rPr>
      <w:fldChar w:fldCharType="separate"/>
    </w:r>
    <w:r w:rsidR="00C13109">
      <w:rPr>
        <w:rStyle w:val="PageNumber"/>
        <w:rFonts w:ascii="Times New Roman" w:hAnsi="Times New Roman"/>
        <w:noProof/>
        <w:sz w:val="22"/>
      </w:rPr>
      <w:t>3</w:t>
    </w:r>
    <w:r w:rsidRPr="003E5F07">
      <w:rPr>
        <w:rStyle w:val="PageNumber"/>
        <w:rFonts w:ascii="Times New Roman" w:hAnsi="Times New Roman"/>
        <w:sz w:val="22"/>
      </w:rPr>
      <w:fldChar w:fldCharType="end"/>
    </w:r>
    <w:r w:rsidRPr="003E5F07">
      <w:rPr>
        <w:rStyle w:val="PageNumber"/>
        <w:rFonts w:ascii="Times New Roman" w:hAnsi="Times New Roman"/>
        <w:sz w:val="22"/>
      </w:rPr>
      <w:t>/</w:t>
    </w:r>
    <w:r w:rsidRPr="003E5F07">
      <w:rPr>
        <w:rStyle w:val="PageNumber"/>
        <w:rFonts w:ascii="Times New Roman" w:hAnsi="Times New Roman"/>
        <w:sz w:val="22"/>
      </w:rPr>
      <w:fldChar w:fldCharType="begin"/>
    </w:r>
    <w:r w:rsidRPr="003E5F07">
      <w:rPr>
        <w:rStyle w:val="PageNumber"/>
        <w:rFonts w:ascii="Times New Roman" w:hAnsi="Times New Roman"/>
        <w:sz w:val="22"/>
      </w:rPr>
      <w:instrText xml:space="preserve"> NUMPAGES </w:instrText>
    </w:r>
    <w:r w:rsidRPr="003E5F07">
      <w:rPr>
        <w:rStyle w:val="PageNumber"/>
        <w:rFonts w:ascii="Times New Roman" w:hAnsi="Times New Roman"/>
        <w:sz w:val="22"/>
      </w:rPr>
      <w:fldChar w:fldCharType="separate"/>
    </w:r>
    <w:r w:rsidR="00C13109">
      <w:rPr>
        <w:rStyle w:val="PageNumber"/>
        <w:rFonts w:ascii="Times New Roman" w:hAnsi="Times New Roman"/>
        <w:noProof/>
        <w:sz w:val="22"/>
      </w:rPr>
      <w:t>11</w:t>
    </w:r>
    <w:r w:rsidRPr="003E5F07">
      <w:rPr>
        <w:rStyle w:val="PageNumber"/>
        <w:rFonts w:ascii="Times New Roman" w:hAnsi="Times New Roman"/>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06791D" w14:textId="77777777" w:rsidR="006745AA" w:rsidRDefault="006745AA">
      <w:r>
        <w:separator/>
      </w:r>
    </w:p>
  </w:footnote>
  <w:footnote w:type="continuationSeparator" w:id="0">
    <w:p w14:paraId="64473300" w14:textId="77777777" w:rsidR="006745AA" w:rsidRDefault="006745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36E00F" w14:textId="77777777" w:rsidR="00776371" w:rsidRDefault="00776371" w:rsidP="004838EA">
    <w:pPr>
      <w:pStyle w:val="Header"/>
      <w:jc w:val="right"/>
      <w:rPr>
        <w:rFonts w:ascii="Times New Roman" w:hAnsi="Times New Roman"/>
        <w:b/>
        <w:sz w:val="22"/>
      </w:rPr>
    </w:pPr>
    <w:r>
      <w:rPr>
        <w:rFonts w:ascii="Times New Roman" w:hAnsi="Times New Roman"/>
        <w:b/>
        <w:noProof/>
        <w:lang w:eastAsia="ja-JP"/>
      </w:rPr>
      <mc:AlternateContent>
        <mc:Choice Requires="wps">
          <w:drawing>
            <wp:anchor distT="0" distB="0" distL="114300" distR="114300" simplePos="0" relativeHeight="251655680" behindDoc="0" locked="0" layoutInCell="1" allowOverlap="1" wp14:anchorId="065BA912" wp14:editId="0571DD27">
              <wp:simplePos x="0" y="0"/>
              <wp:positionH relativeFrom="column">
                <wp:posOffset>-19685</wp:posOffset>
              </wp:positionH>
              <wp:positionV relativeFrom="paragraph">
                <wp:posOffset>214630</wp:posOffset>
              </wp:positionV>
              <wp:extent cx="5767705" cy="0"/>
              <wp:effectExtent l="11430" t="5080" r="12065" b="1397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77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C8C9EB6" id="Line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16.9pt" to="452.6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"/>
          </w:pict>
        </mc:Fallback>
      </mc:AlternateContent>
    </w:r>
    <w:r>
      <w:rPr>
        <w:rFonts w:ascii="Times New Roman" w:hAnsi="Times New Roman"/>
        <w:b/>
        <w:sz w:val="22"/>
      </w:rPr>
      <w:t xml:space="preserve">BUSINESS COOPERATION AGREEMENT </w:t>
    </w:r>
  </w:p>
  <w:p w14:paraId="593E8859" w14:textId="77777777" w:rsidR="00776371" w:rsidRPr="00392E9F" w:rsidRDefault="00776371" w:rsidP="004838EA">
    <w:pPr>
      <w:pStyle w:val="Header"/>
      <w:jc w:val="right"/>
      <w:rPr>
        <w:rFonts w:ascii="Times New Roman" w:hAnsi="Times New Roman"/>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279E"/>
    <w:multiLevelType w:val="multilevel"/>
    <w:tmpl w:val="08CE24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3A636AE"/>
    <w:multiLevelType w:val="hybridMultilevel"/>
    <w:tmpl w:val="3DAAEEDE"/>
    <w:lvl w:ilvl="0" w:tplc="F1BA0312">
      <w:start w:val="1"/>
      <w:numFmt w:val="lowerLetter"/>
      <w:lvlText w:val="(%1)"/>
      <w:lvlJc w:val="left"/>
      <w:pPr>
        <w:ind w:left="1495" w:hanging="360"/>
      </w:pPr>
      <w:rPr>
        <w:rFonts w:hint="default"/>
      </w:rPr>
    </w:lvl>
    <w:lvl w:ilvl="1" w:tplc="08090019" w:tentative="1">
      <w:start w:val="1"/>
      <w:numFmt w:val="lowerLetter"/>
      <w:lvlText w:val="%2."/>
      <w:lvlJc w:val="left"/>
      <w:pPr>
        <w:ind w:left="1793" w:hanging="360"/>
      </w:pPr>
    </w:lvl>
    <w:lvl w:ilvl="2" w:tplc="0809001B" w:tentative="1">
      <w:start w:val="1"/>
      <w:numFmt w:val="lowerRoman"/>
      <w:lvlText w:val="%3."/>
      <w:lvlJc w:val="right"/>
      <w:pPr>
        <w:ind w:left="2513" w:hanging="180"/>
      </w:pPr>
    </w:lvl>
    <w:lvl w:ilvl="3" w:tplc="0809000F" w:tentative="1">
      <w:start w:val="1"/>
      <w:numFmt w:val="decimal"/>
      <w:lvlText w:val="%4."/>
      <w:lvlJc w:val="left"/>
      <w:pPr>
        <w:ind w:left="3233" w:hanging="360"/>
      </w:pPr>
    </w:lvl>
    <w:lvl w:ilvl="4" w:tplc="08090019" w:tentative="1">
      <w:start w:val="1"/>
      <w:numFmt w:val="lowerLetter"/>
      <w:lvlText w:val="%5."/>
      <w:lvlJc w:val="left"/>
      <w:pPr>
        <w:ind w:left="3953" w:hanging="360"/>
      </w:pPr>
    </w:lvl>
    <w:lvl w:ilvl="5" w:tplc="0809001B" w:tentative="1">
      <w:start w:val="1"/>
      <w:numFmt w:val="lowerRoman"/>
      <w:lvlText w:val="%6."/>
      <w:lvlJc w:val="right"/>
      <w:pPr>
        <w:ind w:left="4673" w:hanging="180"/>
      </w:pPr>
    </w:lvl>
    <w:lvl w:ilvl="6" w:tplc="0809000F" w:tentative="1">
      <w:start w:val="1"/>
      <w:numFmt w:val="decimal"/>
      <w:lvlText w:val="%7."/>
      <w:lvlJc w:val="left"/>
      <w:pPr>
        <w:ind w:left="5393" w:hanging="360"/>
      </w:pPr>
    </w:lvl>
    <w:lvl w:ilvl="7" w:tplc="08090019" w:tentative="1">
      <w:start w:val="1"/>
      <w:numFmt w:val="lowerLetter"/>
      <w:lvlText w:val="%8."/>
      <w:lvlJc w:val="left"/>
      <w:pPr>
        <w:ind w:left="6113" w:hanging="360"/>
      </w:pPr>
    </w:lvl>
    <w:lvl w:ilvl="8" w:tplc="0809001B" w:tentative="1">
      <w:start w:val="1"/>
      <w:numFmt w:val="lowerRoman"/>
      <w:lvlText w:val="%9."/>
      <w:lvlJc w:val="right"/>
      <w:pPr>
        <w:ind w:left="6833" w:hanging="180"/>
      </w:pPr>
    </w:lvl>
  </w:abstractNum>
  <w:abstractNum w:abstractNumId="2">
    <w:nsid w:val="078B17CB"/>
    <w:multiLevelType w:val="multilevel"/>
    <w:tmpl w:val="04825EE8"/>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F167DC2"/>
    <w:multiLevelType w:val="hybridMultilevel"/>
    <w:tmpl w:val="F086FCB8"/>
    <w:lvl w:ilvl="0" w:tplc="BBD43A40">
      <w:start w:val="9"/>
      <w:numFmt w:val="lowerLetter"/>
      <w:lvlText w:val="(%1)"/>
      <w:lvlJc w:val="left"/>
      <w:pPr>
        <w:tabs>
          <w:tab w:val="num" w:pos="-2880"/>
        </w:tabs>
        <w:ind w:left="36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715DA"/>
    <w:multiLevelType w:val="multilevel"/>
    <w:tmpl w:val="EF66D796"/>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3137F7B"/>
    <w:multiLevelType w:val="multilevel"/>
    <w:tmpl w:val="FEFA8366"/>
    <w:lvl w:ilvl="0">
      <w:start w:val="3"/>
      <w:numFmt w:val="none"/>
      <w:lvlText w:val="16."/>
      <w:lvlJc w:val="left"/>
      <w:pPr>
        <w:ind w:left="720" w:hanging="720"/>
      </w:pPr>
      <w:rPr>
        <w:rFonts w:cs="Times New Roman" w:hint="default"/>
      </w:rPr>
    </w:lvl>
    <w:lvl w:ilvl="1">
      <w:start w:val="1"/>
      <w:numFmt w:val="decimal"/>
      <w:lvlText w:val="20.%2"/>
      <w:lvlJc w:val="left"/>
      <w:pPr>
        <w:ind w:left="720" w:hanging="720"/>
      </w:pPr>
      <w:rPr>
        <w:rFonts w:cs="Times New Roman" w:hint="default"/>
        <w:i w:val="0"/>
        <w:color w:val="auto"/>
      </w:rPr>
    </w:lvl>
    <w:lvl w:ilvl="2">
      <w:start w:val="1"/>
      <w:numFmt w:val="decimal"/>
      <w:lvlText w:val="4.%3"/>
      <w:lvlJc w:val="left"/>
      <w:pPr>
        <w:ind w:left="1440" w:hanging="720"/>
      </w:pPr>
      <w:rPr>
        <w:rFonts w:hint="default"/>
        <w:b w:val="0"/>
        <w:sz w:val="20"/>
        <w:szCs w:val="20"/>
      </w:rPr>
    </w:lvl>
    <w:lvl w:ilvl="3">
      <w:start w:val="1"/>
      <w:numFmt w:val="lowerRoman"/>
      <w:lvlText w:val="(%4)"/>
      <w:lvlJc w:val="left"/>
      <w:pPr>
        <w:ind w:left="2160" w:hanging="720"/>
      </w:pPr>
      <w:rPr>
        <w:rFonts w:cs="Times New Roman" w:hint="default"/>
        <w:i w:val="0"/>
      </w:rPr>
    </w:lvl>
    <w:lvl w:ilvl="4">
      <w:start w:val="1"/>
      <w:numFmt w:val="lowerLetter"/>
      <w:lvlText w:val="(%5)"/>
      <w:lvlJc w:val="left"/>
      <w:pPr>
        <w:ind w:left="1637" w:hanging="360"/>
      </w:pPr>
      <w:rPr>
        <w:rFonts w:cs="Times New Roman" w:hint="default"/>
      </w:rPr>
    </w:lvl>
    <w:lvl w:ilvl="5">
      <w:start w:val="1"/>
      <w:numFmt w:val="lowerLetter"/>
      <w:lvlText w:val="%6)"/>
      <w:lvlJc w:val="left"/>
      <w:pPr>
        <w:ind w:left="2160" w:hanging="360"/>
      </w:pPr>
      <w:rPr>
        <w:rFonts w:hint="default"/>
      </w:rPr>
    </w:lvl>
    <w:lvl w:ilvl="6">
      <w:start w:val="1"/>
      <w:numFmt w:val="decimal"/>
      <w:lvlText w:val="%7."/>
      <w:lvlJc w:val="left"/>
      <w:pPr>
        <w:ind w:left="450" w:hanging="360"/>
      </w:pPr>
      <w:rPr>
        <w:rFonts w:ascii="Times New Roman" w:hAnsi="Times New Roman" w:cs="Times New Roman" w:hint="default"/>
        <w:b w:val="0"/>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6">
    <w:nsid w:val="20EA7536"/>
    <w:multiLevelType w:val="multilevel"/>
    <w:tmpl w:val="F86CD2BE"/>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C295D31"/>
    <w:multiLevelType w:val="multilevel"/>
    <w:tmpl w:val="D52A2A6A"/>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DBB0E5C"/>
    <w:multiLevelType w:val="multilevel"/>
    <w:tmpl w:val="05062D4E"/>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E390F90"/>
    <w:multiLevelType w:val="multilevel"/>
    <w:tmpl w:val="A3B83A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17C10D9"/>
    <w:multiLevelType w:val="multilevel"/>
    <w:tmpl w:val="20BC3D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1B1147C"/>
    <w:multiLevelType w:val="multilevel"/>
    <w:tmpl w:val="FD346E3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2D30854"/>
    <w:multiLevelType w:val="hybridMultilevel"/>
    <w:tmpl w:val="2C80B562"/>
    <w:lvl w:ilvl="0" w:tplc="F110974C">
      <w:start w:val="1"/>
      <w:numFmt w:val="decimal"/>
      <w:lvlText w:val="%1."/>
      <w:lvlJc w:val="left"/>
      <w:pPr>
        <w:tabs>
          <w:tab w:val="num" w:pos="720"/>
        </w:tabs>
        <w:ind w:left="720" w:hanging="360"/>
      </w:pPr>
      <w:rPr>
        <w:rFonts w:hint="default"/>
        <w:color w:val="auto"/>
      </w:rPr>
    </w:lvl>
    <w:lvl w:ilvl="1" w:tplc="ACCE050A">
      <w:numFmt w:val="none"/>
      <w:lvlText w:val=""/>
      <w:lvlJc w:val="left"/>
      <w:pPr>
        <w:tabs>
          <w:tab w:val="num" w:pos="360"/>
        </w:tabs>
      </w:pPr>
    </w:lvl>
    <w:lvl w:ilvl="2" w:tplc="B51EE38C">
      <w:numFmt w:val="none"/>
      <w:lvlText w:val=""/>
      <w:lvlJc w:val="left"/>
      <w:pPr>
        <w:tabs>
          <w:tab w:val="num" w:pos="360"/>
        </w:tabs>
      </w:pPr>
    </w:lvl>
    <w:lvl w:ilvl="3" w:tplc="EE18D240">
      <w:numFmt w:val="none"/>
      <w:lvlText w:val=""/>
      <w:lvlJc w:val="left"/>
      <w:pPr>
        <w:tabs>
          <w:tab w:val="num" w:pos="360"/>
        </w:tabs>
      </w:pPr>
    </w:lvl>
    <w:lvl w:ilvl="4" w:tplc="8DFA1F90">
      <w:numFmt w:val="none"/>
      <w:lvlText w:val=""/>
      <w:lvlJc w:val="left"/>
      <w:pPr>
        <w:tabs>
          <w:tab w:val="num" w:pos="360"/>
        </w:tabs>
      </w:pPr>
    </w:lvl>
    <w:lvl w:ilvl="5" w:tplc="4B0A17E0">
      <w:numFmt w:val="none"/>
      <w:lvlText w:val=""/>
      <w:lvlJc w:val="left"/>
      <w:pPr>
        <w:tabs>
          <w:tab w:val="num" w:pos="360"/>
        </w:tabs>
      </w:pPr>
    </w:lvl>
    <w:lvl w:ilvl="6" w:tplc="69264FBA">
      <w:numFmt w:val="none"/>
      <w:lvlText w:val=""/>
      <w:lvlJc w:val="left"/>
      <w:pPr>
        <w:tabs>
          <w:tab w:val="num" w:pos="360"/>
        </w:tabs>
      </w:pPr>
    </w:lvl>
    <w:lvl w:ilvl="7" w:tplc="29065826">
      <w:numFmt w:val="none"/>
      <w:lvlText w:val=""/>
      <w:lvlJc w:val="left"/>
      <w:pPr>
        <w:tabs>
          <w:tab w:val="num" w:pos="360"/>
        </w:tabs>
      </w:pPr>
    </w:lvl>
    <w:lvl w:ilvl="8" w:tplc="3C9CB420">
      <w:numFmt w:val="none"/>
      <w:lvlText w:val=""/>
      <w:lvlJc w:val="left"/>
      <w:pPr>
        <w:tabs>
          <w:tab w:val="num" w:pos="360"/>
        </w:tabs>
      </w:pPr>
    </w:lvl>
  </w:abstractNum>
  <w:abstractNum w:abstractNumId="13">
    <w:nsid w:val="33284B01"/>
    <w:multiLevelType w:val="hybridMultilevel"/>
    <w:tmpl w:val="8D64C776"/>
    <w:lvl w:ilvl="0" w:tplc="CE0C57BC">
      <w:start w:val="1"/>
      <w:numFmt w:val="upperLetter"/>
      <w:lvlText w:val="(%1)"/>
      <w:lvlJc w:val="left"/>
      <w:pPr>
        <w:tabs>
          <w:tab w:val="num" w:pos="1170"/>
        </w:tabs>
        <w:ind w:left="1170" w:hanging="450"/>
      </w:pPr>
      <w:rPr>
        <w:rFonts w:hint="default"/>
        <w:b w:val="0"/>
      </w:rPr>
    </w:lvl>
    <w:lvl w:ilvl="1" w:tplc="1B562B72" w:tentative="1">
      <w:start w:val="1"/>
      <w:numFmt w:val="lowerLetter"/>
      <w:lvlText w:val="%2."/>
      <w:lvlJc w:val="left"/>
      <w:pPr>
        <w:tabs>
          <w:tab w:val="num" w:pos="1800"/>
        </w:tabs>
        <w:ind w:left="1800" w:hanging="360"/>
      </w:pPr>
    </w:lvl>
    <w:lvl w:ilvl="2" w:tplc="048CBE28" w:tentative="1">
      <w:start w:val="1"/>
      <w:numFmt w:val="lowerRoman"/>
      <w:lvlText w:val="%3."/>
      <w:lvlJc w:val="right"/>
      <w:pPr>
        <w:tabs>
          <w:tab w:val="num" w:pos="2520"/>
        </w:tabs>
        <w:ind w:left="2520" w:hanging="180"/>
      </w:pPr>
    </w:lvl>
    <w:lvl w:ilvl="3" w:tplc="899EFEE2" w:tentative="1">
      <w:start w:val="1"/>
      <w:numFmt w:val="decimal"/>
      <w:lvlText w:val="%4."/>
      <w:lvlJc w:val="left"/>
      <w:pPr>
        <w:tabs>
          <w:tab w:val="num" w:pos="3240"/>
        </w:tabs>
        <w:ind w:left="3240" w:hanging="360"/>
      </w:pPr>
    </w:lvl>
    <w:lvl w:ilvl="4" w:tplc="DC5EA028" w:tentative="1">
      <w:start w:val="1"/>
      <w:numFmt w:val="lowerLetter"/>
      <w:lvlText w:val="%5."/>
      <w:lvlJc w:val="left"/>
      <w:pPr>
        <w:tabs>
          <w:tab w:val="num" w:pos="3960"/>
        </w:tabs>
        <w:ind w:left="3960" w:hanging="360"/>
      </w:pPr>
    </w:lvl>
    <w:lvl w:ilvl="5" w:tplc="A87AF8AA" w:tentative="1">
      <w:start w:val="1"/>
      <w:numFmt w:val="lowerRoman"/>
      <w:lvlText w:val="%6."/>
      <w:lvlJc w:val="right"/>
      <w:pPr>
        <w:tabs>
          <w:tab w:val="num" w:pos="4680"/>
        </w:tabs>
        <w:ind w:left="4680" w:hanging="180"/>
      </w:pPr>
    </w:lvl>
    <w:lvl w:ilvl="6" w:tplc="474A6F92" w:tentative="1">
      <w:start w:val="1"/>
      <w:numFmt w:val="decimal"/>
      <w:lvlText w:val="%7."/>
      <w:lvlJc w:val="left"/>
      <w:pPr>
        <w:tabs>
          <w:tab w:val="num" w:pos="5400"/>
        </w:tabs>
        <w:ind w:left="5400" w:hanging="360"/>
      </w:pPr>
    </w:lvl>
    <w:lvl w:ilvl="7" w:tplc="9E8C0DE6" w:tentative="1">
      <w:start w:val="1"/>
      <w:numFmt w:val="lowerLetter"/>
      <w:lvlText w:val="%8."/>
      <w:lvlJc w:val="left"/>
      <w:pPr>
        <w:tabs>
          <w:tab w:val="num" w:pos="6120"/>
        </w:tabs>
        <w:ind w:left="6120" w:hanging="360"/>
      </w:pPr>
    </w:lvl>
    <w:lvl w:ilvl="8" w:tplc="A6C212B6" w:tentative="1">
      <w:start w:val="1"/>
      <w:numFmt w:val="lowerRoman"/>
      <w:lvlText w:val="%9."/>
      <w:lvlJc w:val="right"/>
      <w:pPr>
        <w:tabs>
          <w:tab w:val="num" w:pos="6840"/>
        </w:tabs>
        <w:ind w:left="6840" w:hanging="180"/>
      </w:pPr>
    </w:lvl>
  </w:abstractNum>
  <w:abstractNum w:abstractNumId="14">
    <w:nsid w:val="3A323CC5"/>
    <w:multiLevelType w:val="hybridMultilevel"/>
    <w:tmpl w:val="4E14BD68"/>
    <w:lvl w:ilvl="0" w:tplc="B6B4A46C">
      <w:start w:val="1"/>
      <w:numFmt w:val="lowerLetter"/>
      <w:lvlText w:val="(%1)"/>
      <w:lvlJc w:val="left"/>
      <w:pPr>
        <w:ind w:left="720" w:hanging="360"/>
      </w:pPr>
      <w:rPr>
        <w:rFonts w:hint="default"/>
      </w:rPr>
    </w:lvl>
    <w:lvl w:ilvl="1" w:tplc="C5306656">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2756B0"/>
    <w:multiLevelType w:val="multilevel"/>
    <w:tmpl w:val="F1E6A0B4"/>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28D4A71"/>
    <w:multiLevelType w:val="multilevel"/>
    <w:tmpl w:val="F4CE14F2"/>
    <w:lvl w:ilvl="0">
      <w:start w:val="14"/>
      <w:numFmt w:val="decimal"/>
      <w:lvlText w:val="%1"/>
      <w:lvlJc w:val="left"/>
      <w:pPr>
        <w:ind w:left="420" w:hanging="420"/>
      </w:pPr>
      <w:rPr>
        <w:rFonts w:hint="default"/>
      </w:rPr>
    </w:lvl>
    <w:lvl w:ilvl="1">
      <w:start w:val="1"/>
      <w:numFmt w:val="decimal"/>
      <w:lvlText w:val="%1.%2"/>
      <w:lvlJc w:val="left"/>
      <w:pPr>
        <w:ind w:left="1129" w:hanging="420"/>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7">
    <w:nsid w:val="43106E68"/>
    <w:multiLevelType w:val="multilevel"/>
    <w:tmpl w:val="4D320478"/>
    <w:lvl w:ilvl="0">
      <w:start w:val="2"/>
      <w:numFmt w:val="decimal"/>
      <w:lvlText w:val="%1."/>
      <w:lvlJc w:val="left"/>
      <w:pPr>
        <w:tabs>
          <w:tab w:val="num" w:pos="1080"/>
        </w:tabs>
        <w:ind w:left="1080" w:hanging="72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583820FE"/>
    <w:multiLevelType w:val="multilevel"/>
    <w:tmpl w:val="B1A69D6C"/>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B272912"/>
    <w:multiLevelType w:val="multilevel"/>
    <w:tmpl w:val="858CC5D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CF02786"/>
    <w:multiLevelType w:val="hybridMultilevel"/>
    <w:tmpl w:val="BE3C779C"/>
    <w:lvl w:ilvl="0" w:tplc="4DE0F7FE">
      <w:start w:val="1"/>
      <w:numFmt w:val="decimal"/>
      <w:lvlText w:val="14.%1"/>
      <w:lvlJc w:val="left"/>
      <w:pPr>
        <w:tabs>
          <w:tab w:val="num" w:pos="720"/>
        </w:tabs>
        <w:ind w:left="720" w:hanging="360"/>
      </w:pPr>
      <w:rPr>
        <w:rFonts w:hint="default"/>
        <w:i w:val="0"/>
      </w:rPr>
    </w:lvl>
    <w:lvl w:ilvl="1" w:tplc="F8346814">
      <w:start w:val="1"/>
      <w:numFmt w:val="lowerLetter"/>
      <w:lvlText w:val="(%2)"/>
      <w:lvlJc w:val="left"/>
      <w:pPr>
        <w:tabs>
          <w:tab w:val="num" w:pos="1440"/>
        </w:tabs>
        <w:ind w:left="1440" w:hanging="360"/>
      </w:pPr>
      <w:rPr>
        <w:rFonts w:hint="default"/>
        <w:i w:val="0"/>
      </w:rPr>
    </w:lvl>
    <w:lvl w:ilvl="2" w:tplc="1322490E">
      <w:start w:val="2"/>
      <w:numFmt w:val="lowerRoman"/>
      <w:lvlText w:val="(%3)"/>
      <w:lvlJc w:val="left"/>
      <w:pPr>
        <w:ind w:left="2700" w:hanging="720"/>
      </w:pPr>
      <w:rPr>
        <w:rFonts w:hint="default"/>
        <w:i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0D920C9"/>
    <w:multiLevelType w:val="multilevel"/>
    <w:tmpl w:val="0AE092F0"/>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78523C4"/>
    <w:multiLevelType w:val="multilevel"/>
    <w:tmpl w:val="20BC3D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C8171B3"/>
    <w:multiLevelType w:val="multilevel"/>
    <w:tmpl w:val="7A2425C6"/>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CBE0811"/>
    <w:multiLevelType w:val="multilevel"/>
    <w:tmpl w:val="52D2D01C"/>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6D680DAE"/>
    <w:multiLevelType w:val="hybridMultilevel"/>
    <w:tmpl w:val="ED1275B6"/>
    <w:lvl w:ilvl="0" w:tplc="6B668168">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6">
    <w:nsid w:val="6E17343C"/>
    <w:multiLevelType w:val="multilevel"/>
    <w:tmpl w:val="10B68A48"/>
    <w:lvl w:ilvl="0">
      <w:start w:val="1"/>
      <w:numFmt w:val="decimal"/>
      <w:lvlText w:val="%1"/>
      <w:lvlJc w:val="left"/>
      <w:pPr>
        <w:tabs>
          <w:tab w:val="num" w:pos="750"/>
        </w:tabs>
        <w:ind w:left="750" w:hanging="750"/>
      </w:pPr>
      <w:rPr>
        <w:rFonts w:hint="default"/>
        <w:b/>
      </w:rPr>
    </w:lvl>
    <w:lvl w:ilvl="1">
      <w:start w:val="1"/>
      <w:numFmt w:val="decimal"/>
      <w:lvlText w:val="%1.%2"/>
      <w:lvlJc w:val="left"/>
      <w:pPr>
        <w:tabs>
          <w:tab w:val="num" w:pos="719"/>
        </w:tabs>
        <w:ind w:left="719" w:hanging="750"/>
      </w:pPr>
      <w:rPr>
        <w:rFonts w:hint="default"/>
        <w:b w:val="0"/>
      </w:rPr>
    </w:lvl>
    <w:lvl w:ilvl="2">
      <w:start w:val="1"/>
      <w:numFmt w:val="decimal"/>
      <w:lvlText w:val="%1.%2.%3"/>
      <w:lvlJc w:val="left"/>
      <w:pPr>
        <w:tabs>
          <w:tab w:val="num" w:pos="688"/>
        </w:tabs>
        <w:ind w:left="688" w:hanging="750"/>
      </w:pPr>
      <w:rPr>
        <w:rFonts w:hint="default"/>
        <w:b w:val="0"/>
      </w:rPr>
    </w:lvl>
    <w:lvl w:ilvl="3">
      <w:start w:val="1"/>
      <w:numFmt w:val="decimal"/>
      <w:lvlText w:val="%1.%2.%3.%4"/>
      <w:lvlJc w:val="left"/>
      <w:pPr>
        <w:tabs>
          <w:tab w:val="num" w:pos="657"/>
        </w:tabs>
        <w:ind w:left="657" w:hanging="750"/>
      </w:pPr>
      <w:rPr>
        <w:rFonts w:hint="default"/>
        <w:b/>
      </w:rPr>
    </w:lvl>
    <w:lvl w:ilvl="4">
      <w:start w:val="1"/>
      <w:numFmt w:val="decimal"/>
      <w:lvlText w:val="%1.%2.%3.%4.%5"/>
      <w:lvlJc w:val="left"/>
      <w:pPr>
        <w:tabs>
          <w:tab w:val="num" w:pos="956"/>
        </w:tabs>
        <w:ind w:left="956" w:hanging="1080"/>
      </w:pPr>
      <w:rPr>
        <w:rFonts w:hint="default"/>
        <w:b/>
      </w:rPr>
    </w:lvl>
    <w:lvl w:ilvl="5">
      <w:start w:val="1"/>
      <w:numFmt w:val="decimal"/>
      <w:lvlText w:val="%1.%2.%3.%4.%5.%6"/>
      <w:lvlJc w:val="left"/>
      <w:pPr>
        <w:tabs>
          <w:tab w:val="num" w:pos="925"/>
        </w:tabs>
        <w:ind w:left="925" w:hanging="1080"/>
      </w:pPr>
      <w:rPr>
        <w:rFonts w:hint="default"/>
        <w:b/>
      </w:rPr>
    </w:lvl>
    <w:lvl w:ilvl="6">
      <w:start w:val="1"/>
      <w:numFmt w:val="decimal"/>
      <w:lvlText w:val="%1.%2.%3.%4.%5.%6.%7"/>
      <w:lvlJc w:val="left"/>
      <w:pPr>
        <w:tabs>
          <w:tab w:val="num" w:pos="1254"/>
        </w:tabs>
        <w:ind w:left="1254" w:hanging="1440"/>
      </w:pPr>
      <w:rPr>
        <w:rFonts w:hint="default"/>
        <w:b/>
      </w:rPr>
    </w:lvl>
    <w:lvl w:ilvl="7">
      <w:start w:val="1"/>
      <w:numFmt w:val="decimal"/>
      <w:lvlText w:val="%1.%2.%3.%4.%5.%6.%7.%8"/>
      <w:lvlJc w:val="left"/>
      <w:pPr>
        <w:tabs>
          <w:tab w:val="num" w:pos="1223"/>
        </w:tabs>
        <w:ind w:left="1223" w:hanging="1440"/>
      </w:pPr>
      <w:rPr>
        <w:rFonts w:hint="default"/>
        <w:b/>
      </w:rPr>
    </w:lvl>
    <w:lvl w:ilvl="8">
      <w:start w:val="1"/>
      <w:numFmt w:val="decimal"/>
      <w:lvlText w:val="%1.%2.%3.%4.%5.%6.%7.%8.%9"/>
      <w:lvlJc w:val="left"/>
      <w:pPr>
        <w:tabs>
          <w:tab w:val="num" w:pos="1192"/>
        </w:tabs>
        <w:ind w:left="1192" w:hanging="1440"/>
      </w:pPr>
      <w:rPr>
        <w:rFonts w:hint="default"/>
        <w:b/>
      </w:rPr>
    </w:lvl>
  </w:abstractNum>
  <w:abstractNum w:abstractNumId="27">
    <w:nsid w:val="77862E72"/>
    <w:multiLevelType w:val="hybridMultilevel"/>
    <w:tmpl w:val="C1C66A64"/>
    <w:lvl w:ilvl="0" w:tplc="CC7091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956383D"/>
    <w:multiLevelType w:val="multilevel"/>
    <w:tmpl w:val="841A488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79D93A41"/>
    <w:multiLevelType w:val="hybridMultilevel"/>
    <w:tmpl w:val="85F46244"/>
    <w:lvl w:ilvl="0" w:tplc="C5945E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26"/>
  </w:num>
  <w:num w:numId="3">
    <w:abstractNumId w:val="17"/>
  </w:num>
  <w:num w:numId="4">
    <w:abstractNumId w:val="1"/>
  </w:num>
  <w:num w:numId="5">
    <w:abstractNumId w:val="14"/>
  </w:num>
  <w:num w:numId="6">
    <w:abstractNumId w:val="0"/>
  </w:num>
  <w:num w:numId="7">
    <w:abstractNumId w:val="27"/>
  </w:num>
  <w:num w:numId="8">
    <w:abstractNumId w:val="12"/>
  </w:num>
  <w:num w:numId="9">
    <w:abstractNumId w:val="5"/>
  </w:num>
  <w:num w:numId="10">
    <w:abstractNumId w:val="20"/>
  </w:num>
  <w:num w:numId="11">
    <w:abstractNumId w:val="3"/>
  </w:num>
  <w:num w:numId="12">
    <w:abstractNumId w:val="25"/>
  </w:num>
  <w:num w:numId="13">
    <w:abstractNumId w:val="10"/>
  </w:num>
  <w:num w:numId="14">
    <w:abstractNumId w:val="22"/>
  </w:num>
  <w:num w:numId="15">
    <w:abstractNumId w:val="9"/>
  </w:num>
  <w:num w:numId="16">
    <w:abstractNumId w:val="29"/>
  </w:num>
  <w:num w:numId="17">
    <w:abstractNumId w:val="28"/>
  </w:num>
  <w:num w:numId="18">
    <w:abstractNumId w:val="23"/>
  </w:num>
  <w:num w:numId="19">
    <w:abstractNumId w:val="15"/>
  </w:num>
  <w:num w:numId="20">
    <w:abstractNumId w:val="6"/>
  </w:num>
  <w:num w:numId="21">
    <w:abstractNumId w:val="11"/>
  </w:num>
  <w:num w:numId="22">
    <w:abstractNumId w:val="21"/>
  </w:num>
  <w:num w:numId="23">
    <w:abstractNumId w:val="4"/>
  </w:num>
  <w:num w:numId="24">
    <w:abstractNumId w:val="19"/>
  </w:num>
  <w:num w:numId="25">
    <w:abstractNumId w:val="7"/>
  </w:num>
  <w:num w:numId="26">
    <w:abstractNumId w:val="2"/>
  </w:num>
  <w:num w:numId="27">
    <w:abstractNumId w:val="18"/>
  </w:num>
  <w:num w:numId="28">
    <w:abstractNumId w:val="24"/>
  </w:num>
  <w:num w:numId="29">
    <w:abstractNumId w:val="8"/>
  </w:num>
  <w:num w:numId="30">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31"/>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22C"/>
    <w:rsid w:val="000003F5"/>
    <w:rsid w:val="0000071F"/>
    <w:rsid w:val="00000CB5"/>
    <w:rsid w:val="000015C7"/>
    <w:rsid w:val="00001853"/>
    <w:rsid w:val="00001B68"/>
    <w:rsid w:val="000020D4"/>
    <w:rsid w:val="00002396"/>
    <w:rsid w:val="0000268D"/>
    <w:rsid w:val="00002909"/>
    <w:rsid w:val="00002CEB"/>
    <w:rsid w:val="000030A5"/>
    <w:rsid w:val="000032B8"/>
    <w:rsid w:val="00003440"/>
    <w:rsid w:val="00003ADA"/>
    <w:rsid w:val="00003D00"/>
    <w:rsid w:val="00003FA7"/>
    <w:rsid w:val="0000405A"/>
    <w:rsid w:val="000041EB"/>
    <w:rsid w:val="000043EC"/>
    <w:rsid w:val="00004816"/>
    <w:rsid w:val="00004A92"/>
    <w:rsid w:val="00005B08"/>
    <w:rsid w:val="00005FB9"/>
    <w:rsid w:val="00005FC4"/>
    <w:rsid w:val="00006082"/>
    <w:rsid w:val="00006347"/>
    <w:rsid w:val="000065AC"/>
    <w:rsid w:val="000067BE"/>
    <w:rsid w:val="00006861"/>
    <w:rsid w:val="000073E1"/>
    <w:rsid w:val="00007628"/>
    <w:rsid w:val="00007A00"/>
    <w:rsid w:val="00007DAF"/>
    <w:rsid w:val="00010070"/>
    <w:rsid w:val="00010397"/>
    <w:rsid w:val="00010568"/>
    <w:rsid w:val="000107F7"/>
    <w:rsid w:val="00010CDF"/>
    <w:rsid w:val="0001116A"/>
    <w:rsid w:val="0001161B"/>
    <w:rsid w:val="000116D0"/>
    <w:rsid w:val="00011C7C"/>
    <w:rsid w:val="00011F51"/>
    <w:rsid w:val="00012670"/>
    <w:rsid w:val="00012A61"/>
    <w:rsid w:val="00012E93"/>
    <w:rsid w:val="00012FCB"/>
    <w:rsid w:val="000133F1"/>
    <w:rsid w:val="00013B21"/>
    <w:rsid w:val="00014918"/>
    <w:rsid w:val="00014C3B"/>
    <w:rsid w:val="00014C71"/>
    <w:rsid w:val="000152F5"/>
    <w:rsid w:val="0001530F"/>
    <w:rsid w:val="00015354"/>
    <w:rsid w:val="00015B08"/>
    <w:rsid w:val="00015C2D"/>
    <w:rsid w:val="00015F03"/>
    <w:rsid w:val="00016215"/>
    <w:rsid w:val="0001622A"/>
    <w:rsid w:val="00016889"/>
    <w:rsid w:val="000168FE"/>
    <w:rsid w:val="00016B97"/>
    <w:rsid w:val="00017043"/>
    <w:rsid w:val="000171AE"/>
    <w:rsid w:val="000176FA"/>
    <w:rsid w:val="0001785D"/>
    <w:rsid w:val="000178B4"/>
    <w:rsid w:val="000179CD"/>
    <w:rsid w:val="00017C6E"/>
    <w:rsid w:val="000201BE"/>
    <w:rsid w:val="000202BA"/>
    <w:rsid w:val="0002050D"/>
    <w:rsid w:val="00020927"/>
    <w:rsid w:val="00020CE3"/>
    <w:rsid w:val="00021095"/>
    <w:rsid w:val="00021336"/>
    <w:rsid w:val="000214A8"/>
    <w:rsid w:val="00021965"/>
    <w:rsid w:val="00021A81"/>
    <w:rsid w:val="000224CD"/>
    <w:rsid w:val="00022650"/>
    <w:rsid w:val="0002325D"/>
    <w:rsid w:val="00023880"/>
    <w:rsid w:val="000238C3"/>
    <w:rsid w:val="00023A5E"/>
    <w:rsid w:val="00023C92"/>
    <w:rsid w:val="0002411F"/>
    <w:rsid w:val="00024375"/>
    <w:rsid w:val="0002453C"/>
    <w:rsid w:val="00024619"/>
    <w:rsid w:val="0002478C"/>
    <w:rsid w:val="0002483A"/>
    <w:rsid w:val="00024CCF"/>
    <w:rsid w:val="00025022"/>
    <w:rsid w:val="00025531"/>
    <w:rsid w:val="000257D2"/>
    <w:rsid w:val="00025F97"/>
    <w:rsid w:val="0002607D"/>
    <w:rsid w:val="00026201"/>
    <w:rsid w:val="00026816"/>
    <w:rsid w:val="00026CBC"/>
    <w:rsid w:val="000274B5"/>
    <w:rsid w:val="00027638"/>
    <w:rsid w:val="0002782B"/>
    <w:rsid w:val="0002793F"/>
    <w:rsid w:val="00027A33"/>
    <w:rsid w:val="00030732"/>
    <w:rsid w:val="00030A61"/>
    <w:rsid w:val="00030BC4"/>
    <w:rsid w:val="00030CF4"/>
    <w:rsid w:val="00030DED"/>
    <w:rsid w:val="00032543"/>
    <w:rsid w:val="0003302A"/>
    <w:rsid w:val="00033ADA"/>
    <w:rsid w:val="00033D68"/>
    <w:rsid w:val="00034A03"/>
    <w:rsid w:val="00034B93"/>
    <w:rsid w:val="00034DBB"/>
    <w:rsid w:val="000353EB"/>
    <w:rsid w:val="00035881"/>
    <w:rsid w:val="000359C8"/>
    <w:rsid w:val="00035DF8"/>
    <w:rsid w:val="00036335"/>
    <w:rsid w:val="00036AAC"/>
    <w:rsid w:val="00036C03"/>
    <w:rsid w:val="00036F34"/>
    <w:rsid w:val="0003704B"/>
    <w:rsid w:val="0003721A"/>
    <w:rsid w:val="000377BB"/>
    <w:rsid w:val="0003780B"/>
    <w:rsid w:val="00037AF6"/>
    <w:rsid w:val="00037B15"/>
    <w:rsid w:val="000402E9"/>
    <w:rsid w:val="0004085A"/>
    <w:rsid w:val="000408C6"/>
    <w:rsid w:val="00040B5A"/>
    <w:rsid w:val="000411A8"/>
    <w:rsid w:val="0004125F"/>
    <w:rsid w:val="0004213D"/>
    <w:rsid w:val="0004217F"/>
    <w:rsid w:val="00042915"/>
    <w:rsid w:val="00043DA5"/>
    <w:rsid w:val="00043E48"/>
    <w:rsid w:val="00043E4B"/>
    <w:rsid w:val="00044025"/>
    <w:rsid w:val="000440A9"/>
    <w:rsid w:val="00044259"/>
    <w:rsid w:val="00044794"/>
    <w:rsid w:val="00044C5C"/>
    <w:rsid w:val="00044CA2"/>
    <w:rsid w:val="000450B4"/>
    <w:rsid w:val="000450CE"/>
    <w:rsid w:val="00045575"/>
    <w:rsid w:val="00045C5C"/>
    <w:rsid w:val="00045E4C"/>
    <w:rsid w:val="00046574"/>
    <w:rsid w:val="00046DE2"/>
    <w:rsid w:val="00047E00"/>
    <w:rsid w:val="00047F9A"/>
    <w:rsid w:val="00050114"/>
    <w:rsid w:val="00050260"/>
    <w:rsid w:val="00050373"/>
    <w:rsid w:val="00050876"/>
    <w:rsid w:val="000509B2"/>
    <w:rsid w:val="00051176"/>
    <w:rsid w:val="000515A2"/>
    <w:rsid w:val="0005163A"/>
    <w:rsid w:val="00051FC1"/>
    <w:rsid w:val="00052181"/>
    <w:rsid w:val="0005221C"/>
    <w:rsid w:val="00052327"/>
    <w:rsid w:val="000525AC"/>
    <w:rsid w:val="00052973"/>
    <w:rsid w:val="000529AE"/>
    <w:rsid w:val="00052BB1"/>
    <w:rsid w:val="000530A4"/>
    <w:rsid w:val="000534B5"/>
    <w:rsid w:val="00053511"/>
    <w:rsid w:val="000536BB"/>
    <w:rsid w:val="000537F8"/>
    <w:rsid w:val="00053A50"/>
    <w:rsid w:val="00053C6B"/>
    <w:rsid w:val="00053E1B"/>
    <w:rsid w:val="00053F12"/>
    <w:rsid w:val="000540BA"/>
    <w:rsid w:val="000541C1"/>
    <w:rsid w:val="0005487A"/>
    <w:rsid w:val="00054994"/>
    <w:rsid w:val="0005504A"/>
    <w:rsid w:val="000553D0"/>
    <w:rsid w:val="00055409"/>
    <w:rsid w:val="00055503"/>
    <w:rsid w:val="00055BB7"/>
    <w:rsid w:val="00055BFA"/>
    <w:rsid w:val="00055E13"/>
    <w:rsid w:val="000560BE"/>
    <w:rsid w:val="00056217"/>
    <w:rsid w:val="000565C9"/>
    <w:rsid w:val="00056CAE"/>
    <w:rsid w:val="00057322"/>
    <w:rsid w:val="00057952"/>
    <w:rsid w:val="00057CB5"/>
    <w:rsid w:val="00057D32"/>
    <w:rsid w:val="00057DE3"/>
    <w:rsid w:val="00060429"/>
    <w:rsid w:val="000605EE"/>
    <w:rsid w:val="0006066E"/>
    <w:rsid w:val="00060D10"/>
    <w:rsid w:val="00060E94"/>
    <w:rsid w:val="00061184"/>
    <w:rsid w:val="000619B0"/>
    <w:rsid w:val="00061A02"/>
    <w:rsid w:val="00061FF8"/>
    <w:rsid w:val="000623BD"/>
    <w:rsid w:val="00062470"/>
    <w:rsid w:val="0006366B"/>
    <w:rsid w:val="0006367E"/>
    <w:rsid w:val="00063B80"/>
    <w:rsid w:val="00063B9C"/>
    <w:rsid w:val="000640CC"/>
    <w:rsid w:val="0006410F"/>
    <w:rsid w:val="00064175"/>
    <w:rsid w:val="0006467E"/>
    <w:rsid w:val="0006493D"/>
    <w:rsid w:val="00064D3D"/>
    <w:rsid w:val="00064D3E"/>
    <w:rsid w:val="000656D0"/>
    <w:rsid w:val="00065E4B"/>
    <w:rsid w:val="000661C7"/>
    <w:rsid w:val="000667CC"/>
    <w:rsid w:val="00066CEF"/>
    <w:rsid w:val="00067BC8"/>
    <w:rsid w:val="00067C4E"/>
    <w:rsid w:val="00070905"/>
    <w:rsid w:val="00070AD5"/>
    <w:rsid w:val="00070AD7"/>
    <w:rsid w:val="00070BA1"/>
    <w:rsid w:val="00071256"/>
    <w:rsid w:val="0007134B"/>
    <w:rsid w:val="00071612"/>
    <w:rsid w:val="00071DDF"/>
    <w:rsid w:val="00071E91"/>
    <w:rsid w:val="000721C7"/>
    <w:rsid w:val="00072F0E"/>
    <w:rsid w:val="00072FF6"/>
    <w:rsid w:val="00073660"/>
    <w:rsid w:val="000737A1"/>
    <w:rsid w:val="00073C5E"/>
    <w:rsid w:val="00073EE3"/>
    <w:rsid w:val="000742B9"/>
    <w:rsid w:val="0007443F"/>
    <w:rsid w:val="00074568"/>
    <w:rsid w:val="00074947"/>
    <w:rsid w:val="00074D6F"/>
    <w:rsid w:val="0007529E"/>
    <w:rsid w:val="000754AD"/>
    <w:rsid w:val="000754E1"/>
    <w:rsid w:val="000754E2"/>
    <w:rsid w:val="00075AB6"/>
    <w:rsid w:val="00075B4C"/>
    <w:rsid w:val="00075FE1"/>
    <w:rsid w:val="000760C0"/>
    <w:rsid w:val="000761D3"/>
    <w:rsid w:val="00076343"/>
    <w:rsid w:val="00076489"/>
    <w:rsid w:val="00076845"/>
    <w:rsid w:val="000769BB"/>
    <w:rsid w:val="00076C63"/>
    <w:rsid w:val="00077562"/>
    <w:rsid w:val="000776A7"/>
    <w:rsid w:val="00080389"/>
    <w:rsid w:val="0008050A"/>
    <w:rsid w:val="0008058F"/>
    <w:rsid w:val="00080A18"/>
    <w:rsid w:val="00080B5F"/>
    <w:rsid w:val="00080ECF"/>
    <w:rsid w:val="00081316"/>
    <w:rsid w:val="000814F0"/>
    <w:rsid w:val="00081939"/>
    <w:rsid w:val="00081AE9"/>
    <w:rsid w:val="00081B3C"/>
    <w:rsid w:val="00081F8E"/>
    <w:rsid w:val="00082041"/>
    <w:rsid w:val="00082280"/>
    <w:rsid w:val="000822D4"/>
    <w:rsid w:val="000825D4"/>
    <w:rsid w:val="00082692"/>
    <w:rsid w:val="00082C4C"/>
    <w:rsid w:val="00082D31"/>
    <w:rsid w:val="00083470"/>
    <w:rsid w:val="000834DD"/>
    <w:rsid w:val="000835B9"/>
    <w:rsid w:val="0008391A"/>
    <w:rsid w:val="00083A91"/>
    <w:rsid w:val="00083CE8"/>
    <w:rsid w:val="00083DD1"/>
    <w:rsid w:val="00083FF3"/>
    <w:rsid w:val="00084024"/>
    <w:rsid w:val="00084CE9"/>
    <w:rsid w:val="00084E6B"/>
    <w:rsid w:val="0008554C"/>
    <w:rsid w:val="000857F4"/>
    <w:rsid w:val="00085867"/>
    <w:rsid w:val="00085EDE"/>
    <w:rsid w:val="0008618D"/>
    <w:rsid w:val="000868BD"/>
    <w:rsid w:val="000871F2"/>
    <w:rsid w:val="000879A0"/>
    <w:rsid w:val="00087A80"/>
    <w:rsid w:val="00087AF2"/>
    <w:rsid w:val="00087B2E"/>
    <w:rsid w:val="00087B70"/>
    <w:rsid w:val="00087B8C"/>
    <w:rsid w:val="00087BCA"/>
    <w:rsid w:val="00087C5A"/>
    <w:rsid w:val="00090134"/>
    <w:rsid w:val="0009045E"/>
    <w:rsid w:val="0009077E"/>
    <w:rsid w:val="0009125D"/>
    <w:rsid w:val="000912F6"/>
    <w:rsid w:val="0009144C"/>
    <w:rsid w:val="00091BA2"/>
    <w:rsid w:val="00091BFD"/>
    <w:rsid w:val="00091D44"/>
    <w:rsid w:val="000924AA"/>
    <w:rsid w:val="00092514"/>
    <w:rsid w:val="000925C2"/>
    <w:rsid w:val="00092BA1"/>
    <w:rsid w:val="0009358A"/>
    <w:rsid w:val="00093BED"/>
    <w:rsid w:val="00093C91"/>
    <w:rsid w:val="00094B08"/>
    <w:rsid w:val="000959C8"/>
    <w:rsid w:val="00095D2F"/>
    <w:rsid w:val="00095EF8"/>
    <w:rsid w:val="000960B8"/>
    <w:rsid w:val="0009630F"/>
    <w:rsid w:val="000964A2"/>
    <w:rsid w:val="00096690"/>
    <w:rsid w:val="00096FB0"/>
    <w:rsid w:val="00097997"/>
    <w:rsid w:val="00097B77"/>
    <w:rsid w:val="000A0051"/>
    <w:rsid w:val="000A0107"/>
    <w:rsid w:val="000A0540"/>
    <w:rsid w:val="000A0CE1"/>
    <w:rsid w:val="000A126F"/>
    <w:rsid w:val="000A1D83"/>
    <w:rsid w:val="000A1EEE"/>
    <w:rsid w:val="000A1FFE"/>
    <w:rsid w:val="000A20F4"/>
    <w:rsid w:val="000A2B26"/>
    <w:rsid w:val="000A3113"/>
    <w:rsid w:val="000A32C4"/>
    <w:rsid w:val="000A4213"/>
    <w:rsid w:val="000A42C1"/>
    <w:rsid w:val="000A4603"/>
    <w:rsid w:val="000A4922"/>
    <w:rsid w:val="000A4F81"/>
    <w:rsid w:val="000A50FE"/>
    <w:rsid w:val="000A51BB"/>
    <w:rsid w:val="000A53F6"/>
    <w:rsid w:val="000A5C38"/>
    <w:rsid w:val="000A6079"/>
    <w:rsid w:val="000A64C7"/>
    <w:rsid w:val="000A6800"/>
    <w:rsid w:val="000A6986"/>
    <w:rsid w:val="000A69DE"/>
    <w:rsid w:val="000A6B51"/>
    <w:rsid w:val="000A6BC6"/>
    <w:rsid w:val="000A708F"/>
    <w:rsid w:val="000A7857"/>
    <w:rsid w:val="000A7C96"/>
    <w:rsid w:val="000B0589"/>
    <w:rsid w:val="000B0B89"/>
    <w:rsid w:val="000B0BC6"/>
    <w:rsid w:val="000B0F21"/>
    <w:rsid w:val="000B1ADB"/>
    <w:rsid w:val="000B1EAD"/>
    <w:rsid w:val="000B24BF"/>
    <w:rsid w:val="000B275E"/>
    <w:rsid w:val="000B29C1"/>
    <w:rsid w:val="000B2DAF"/>
    <w:rsid w:val="000B3760"/>
    <w:rsid w:val="000B38D0"/>
    <w:rsid w:val="000B3D54"/>
    <w:rsid w:val="000B4EE4"/>
    <w:rsid w:val="000B53E0"/>
    <w:rsid w:val="000B572C"/>
    <w:rsid w:val="000B5CB9"/>
    <w:rsid w:val="000B6153"/>
    <w:rsid w:val="000B677D"/>
    <w:rsid w:val="000B6EC4"/>
    <w:rsid w:val="000B7732"/>
    <w:rsid w:val="000B7EB6"/>
    <w:rsid w:val="000C0173"/>
    <w:rsid w:val="000C0201"/>
    <w:rsid w:val="000C0316"/>
    <w:rsid w:val="000C0B27"/>
    <w:rsid w:val="000C0F0C"/>
    <w:rsid w:val="000C1149"/>
    <w:rsid w:val="000C13C2"/>
    <w:rsid w:val="000C18AA"/>
    <w:rsid w:val="000C1F4E"/>
    <w:rsid w:val="000C24A2"/>
    <w:rsid w:val="000C27FD"/>
    <w:rsid w:val="000C2E00"/>
    <w:rsid w:val="000C33D8"/>
    <w:rsid w:val="000C399D"/>
    <w:rsid w:val="000C39D8"/>
    <w:rsid w:val="000C3F7B"/>
    <w:rsid w:val="000C408C"/>
    <w:rsid w:val="000C48A5"/>
    <w:rsid w:val="000C4C76"/>
    <w:rsid w:val="000C54E1"/>
    <w:rsid w:val="000C55B3"/>
    <w:rsid w:val="000C59CB"/>
    <w:rsid w:val="000C5A15"/>
    <w:rsid w:val="000C5DD2"/>
    <w:rsid w:val="000C6C82"/>
    <w:rsid w:val="000C6CA0"/>
    <w:rsid w:val="000C6E18"/>
    <w:rsid w:val="000C6F60"/>
    <w:rsid w:val="000C7190"/>
    <w:rsid w:val="000C73D5"/>
    <w:rsid w:val="000C784E"/>
    <w:rsid w:val="000C7861"/>
    <w:rsid w:val="000C7C80"/>
    <w:rsid w:val="000D00D0"/>
    <w:rsid w:val="000D0162"/>
    <w:rsid w:val="000D025D"/>
    <w:rsid w:val="000D0793"/>
    <w:rsid w:val="000D0C3A"/>
    <w:rsid w:val="000D138B"/>
    <w:rsid w:val="000D1441"/>
    <w:rsid w:val="000D14FA"/>
    <w:rsid w:val="000D15DB"/>
    <w:rsid w:val="000D1911"/>
    <w:rsid w:val="000D1BC9"/>
    <w:rsid w:val="000D2490"/>
    <w:rsid w:val="000D276A"/>
    <w:rsid w:val="000D2B8D"/>
    <w:rsid w:val="000D2DF5"/>
    <w:rsid w:val="000D30C9"/>
    <w:rsid w:val="000D3110"/>
    <w:rsid w:val="000D3133"/>
    <w:rsid w:val="000D3175"/>
    <w:rsid w:val="000D3358"/>
    <w:rsid w:val="000D36C9"/>
    <w:rsid w:val="000D3808"/>
    <w:rsid w:val="000D399E"/>
    <w:rsid w:val="000D39F4"/>
    <w:rsid w:val="000D3DA9"/>
    <w:rsid w:val="000D4096"/>
    <w:rsid w:val="000D42FF"/>
    <w:rsid w:val="000D4908"/>
    <w:rsid w:val="000D5059"/>
    <w:rsid w:val="000D539E"/>
    <w:rsid w:val="000D55B9"/>
    <w:rsid w:val="000D5729"/>
    <w:rsid w:val="000D5CAC"/>
    <w:rsid w:val="000D6173"/>
    <w:rsid w:val="000D646A"/>
    <w:rsid w:val="000D6983"/>
    <w:rsid w:val="000D6AD3"/>
    <w:rsid w:val="000D6F60"/>
    <w:rsid w:val="000D7325"/>
    <w:rsid w:val="000D764A"/>
    <w:rsid w:val="000D7A8C"/>
    <w:rsid w:val="000D7DB0"/>
    <w:rsid w:val="000E0257"/>
    <w:rsid w:val="000E064E"/>
    <w:rsid w:val="000E1072"/>
    <w:rsid w:val="000E1599"/>
    <w:rsid w:val="000E1794"/>
    <w:rsid w:val="000E1B04"/>
    <w:rsid w:val="000E1C53"/>
    <w:rsid w:val="000E24C9"/>
    <w:rsid w:val="000E29F2"/>
    <w:rsid w:val="000E2A41"/>
    <w:rsid w:val="000E32D4"/>
    <w:rsid w:val="000E32F5"/>
    <w:rsid w:val="000E34BB"/>
    <w:rsid w:val="000E39CD"/>
    <w:rsid w:val="000E3A63"/>
    <w:rsid w:val="000E4012"/>
    <w:rsid w:val="000E41BF"/>
    <w:rsid w:val="000E4B0D"/>
    <w:rsid w:val="000E4C4F"/>
    <w:rsid w:val="000E4D10"/>
    <w:rsid w:val="000E58FA"/>
    <w:rsid w:val="000E5E84"/>
    <w:rsid w:val="000E5EB0"/>
    <w:rsid w:val="000E606D"/>
    <w:rsid w:val="000E6DA1"/>
    <w:rsid w:val="000E70F4"/>
    <w:rsid w:val="000E755D"/>
    <w:rsid w:val="000E7DB5"/>
    <w:rsid w:val="000F014F"/>
    <w:rsid w:val="000F07A6"/>
    <w:rsid w:val="000F1379"/>
    <w:rsid w:val="000F156E"/>
    <w:rsid w:val="000F1DB1"/>
    <w:rsid w:val="000F22A7"/>
    <w:rsid w:val="000F26F7"/>
    <w:rsid w:val="000F2D33"/>
    <w:rsid w:val="000F2D99"/>
    <w:rsid w:val="000F2E00"/>
    <w:rsid w:val="000F2FCF"/>
    <w:rsid w:val="000F30FA"/>
    <w:rsid w:val="000F3383"/>
    <w:rsid w:val="000F3419"/>
    <w:rsid w:val="000F34B4"/>
    <w:rsid w:val="000F3746"/>
    <w:rsid w:val="000F3787"/>
    <w:rsid w:val="000F384D"/>
    <w:rsid w:val="000F3A6B"/>
    <w:rsid w:val="000F3D3D"/>
    <w:rsid w:val="000F400D"/>
    <w:rsid w:val="000F4519"/>
    <w:rsid w:val="000F4645"/>
    <w:rsid w:val="000F4774"/>
    <w:rsid w:val="000F4D8C"/>
    <w:rsid w:val="000F5571"/>
    <w:rsid w:val="000F57E4"/>
    <w:rsid w:val="000F58A2"/>
    <w:rsid w:val="000F58FC"/>
    <w:rsid w:val="000F5CF8"/>
    <w:rsid w:val="000F667E"/>
    <w:rsid w:val="000F6844"/>
    <w:rsid w:val="000F6A75"/>
    <w:rsid w:val="000F6A8F"/>
    <w:rsid w:val="000F6BF9"/>
    <w:rsid w:val="000F6F63"/>
    <w:rsid w:val="000F74E5"/>
    <w:rsid w:val="001008B1"/>
    <w:rsid w:val="00100B39"/>
    <w:rsid w:val="00100F1E"/>
    <w:rsid w:val="00101043"/>
    <w:rsid w:val="001010ED"/>
    <w:rsid w:val="001013EF"/>
    <w:rsid w:val="001014FE"/>
    <w:rsid w:val="0010153F"/>
    <w:rsid w:val="001016E8"/>
    <w:rsid w:val="00101A15"/>
    <w:rsid w:val="00101D54"/>
    <w:rsid w:val="00101DB5"/>
    <w:rsid w:val="001023C9"/>
    <w:rsid w:val="001025F4"/>
    <w:rsid w:val="00102613"/>
    <w:rsid w:val="001028E7"/>
    <w:rsid w:val="00102AAB"/>
    <w:rsid w:val="00102BFD"/>
    <w:rsid w:val="00103527"/>
    <w:rsid w:val="001038C0"/>
    <w:rsid w:val="00103BE8"/>
    <w:rsid w:val="0010424B"/>
    <w:rsid w:val="001043F2"/>
    <w:rsid w:val="00104485"/>
    <w:rsid w:val="00104619"/>
    <w:rsid w:val="00104676"/>
    <w:rsid w:val="00104726"/>
    <w:rsid w:val="001049AD"/>
    <w:rsid w:val="00105344"/>
    <w:rsid w:val="00105532"/>
    <w:rsid w:val="001055E3"/>
    <w:rsid w:val="00105CA3"/>
    <w:rsid w:val="001064DD"/>
    <w:rsid w:val="00106750"/>
    <w:rsid w:val="001069D4"/>
    <w:rsid w:val="00106B5C"/>
    <w:rsid w:val="00106C6C"/>
    <w:rsid w:val="00106E02"/>
    <w:rsid w:val="00106E03"/>
    <w:rsid w:val="001076A1"/>
    <w:rsid w:val="001077C0"/>
    <w:rsid w:val="001077F0"/>
    <w:rsid w:val="00110045"/>
    <w:rsid w:val="00110A1F"/>
    <w:rsid w:val="00111AC3"/>
    <w:rsid w:val="00111BDC"/>
    <w:rsid w:val="00111BFD"/>
    <w:rsid w:val="00111C4D"/>
    <w:rsid w:val="00112259"/>
    <w:rsid w:val="0011248D"/>
    <w:rsid w:val="0011310A"/>
    <w:rsid w:val="001133F7"/>
    <w:rsid w:val="0011369A"/>
    <w:rsid w:val="00113B5C"/>
    <w:rsid w:val="00113FEB"/>
    <w:rsid w:val="0011457B"/>
    <w:rsid w:val="001147E0"/>
    <w:rsid w:val="00114AB8"/>
    <w:rsid w:val="00114FA0"/>
    <w:rsid w:val="0011518C"/>
    <w:rsid w:val="001152A1"/>
    <w:rsid w:val="001157EE"/>
    <w:rsid w:val="0011636C"/>
    <w:rsid w:val="00116419"/>
    <w:rsid w:val="001168A0"/>
    <w:rsid w:val="001173B3"/>
    <w:rsid w:val="001175AC"/>
    <w:rsid w:val="00117B39"/>
    <w:rsid w:val="00117E79"/>
    <w:rsid w:val="00120658"/>
    <w:rsid w:val="001208D6"/>
    <w:rsid w:val="00120CAB"/>
    <w:rsid w:val="00120D96"/>
    <w:rsid w:val="00120FB2"/>
    <w:rsid w:val="0012114F"/>
    <w:rsid w:val="00121622"/>
    <w:rsid w:val="001217FC"/>
    <w:rsid w:val="00121C2F"/>
    <w:rsid w:val="001223C3"/>
    <w:rsid w:val="00123359"/>
    <w:rsid w:val="001236C0"/>
    <w:rsid w:val="00124323"/>
    <w:rsid w:val="001247B9"/>
    <w:rsid w:val="00124ECA"/>
    <w:rsid w:val="00125468"/>
    <w:rsid w:val="00125C0E"/>
    <w:rsid w:val="00125DE8"/>
    <w:rsid w:val="00125F08"/>
    <w:rsid w:val="00126639"/>
    <w:rsid w:val="00126EA5"/>
    <w:rsid w:val="001270DE"/>
    <w:rsid w:val="00127661"/>
    <w:rsid w:val="00127667"/>
    <w:rsid w:val="0012773C"/>
    <w:rsid w:val="00130061"/>
    <w:rsid w:val="001301C3"/>
    <w:rsid w:val="0013021F"/>
    <w:rsid w:val="001304C3"/>
    <w:rsid w:val="00130541"/>
    <w:rsid w:val="00130B97"/>
    <w:rsid w:val="00130C64"/>
    <w:rsid w:val="00131231"/>
    <w:rsid w:val="00131A36"/>
    <w:rsid w:val="001320BA"/>
    <w:rsid w:val="00132314"/>
    <w:rsid w:val="001326F9"/>
    <w:rsid w:val="00132E01"/>
    <w:rsid w:val="0013367E"/>
    <w:rsid w:val="00133A50"/>
    <w:rsid w:val="00134160"/>
    <w:rsid w:val="00134164"/>
    <w:rsid w:val="00134401"/>
    <w:rsid w:val="00134486"/>
    <w:rsid w:val="0013480F"/>
    <w:rsid w:val="00134EA4"/>
    <w:rsid w:val="00135324"/>
    <w:rsid w:val="00135458"/>
    <w:rsid w:val="0013550D"/>
    <w:rsid w:val="00135659"/>
    <w:rsid w:val="00135847"/>
    <w:rsid w:val="00135F49"/>
    <w:rsid w:val="0013636A"/>
    <w:rsid w:val="00136C41"/>
    <w:rsid w:val="00136EF4"/>
    <w:rsid w:val="001370A5"/>
    <w:rsid w:val="001372CC"/>
    <w:rsid w:val="00137477"/>
    <w:rsid w:val="00137E56"/>
    <w:rsid w:val="0014027E"/>
    <w:rsid w:val="001402B5"/>
    <w:rsid w:val="001403A8"/>
    <w:rsid w:val="00140545"/>
    <w:rsid w:val="00140CC9"/>
    <w:rsid w:val="001414B3"/>
    <w:rsid w:val="00141520"/>
    <w:rsid w:val="00141550"/>
    <w:rsid w:val="001419FA"/>
    <w:rsid w:val="0014209C"/>
    <w:rsid w:val="00142C32"/>
    <w:rsid w:val="00142D33"/>
    <w:rsid w:val="00142E21"/>
    <w:rsid w:val="00143012"/>
    <w:rsid w:val="0014312F"/>
    <w:rsid w:val="0014320C"/>
    <w:rsid w:val="00143534"/>
    <w:rsid w:val="00143709"/>
    <w:rsid w:val="00143B60"/>
    <w:rsid w:val="00143D84"/>
    <w:rsid w:val="00144668"/>
    <w:rsid w:val="00144B8C"/>
    <w:rsid w:val="00144DA8"/>
    <w:rsid w:val="00145226"/>
    <w:rsid w:val="0014527D"/>
    <w:rsid w:val="00145444"/>
    <w:rsid w:val="00145BCE"/>
    <w:rsid w:val="0014675A"/>
    <w:rsid w:val="001467E6"/>
    <w:rsid w:val="00146958"/>
    <w:rsid w:val="00146D05"/>
    <w:rsid w:val="001470D5"/>
    <w:rsid w:val="00147334"/>
    <w:rsid w:val="00150632"/>
    <w:rsid w:val="00150B3A"/>
    <w:rsid w:val="00150B50"/>
    <w:rsid w:val="00150B52"/>
    <w:rsid w:val="00150FFF"/>
    <w:rsid w:val="00151269"/>
    <w:rsid w:val="00151BE7"/>
    <w:rsid w:val="00151CA6"/>
    <w:rsid w:val="00151DD5"/>
    <w:rsid w:val="0015236B"/>
    <w:rsid w:val="001524AC"/>
    <w:rsid w:val="001530C2"/>
    <w:rsid w:val="001539D2"/>
    <w:rsid w:val="00153DE5"/>
    <w:rsid w:val="00153F35"/>
    <w:rsid w:val="00153F57"/>
    <w:rsid w:val="00154100"/>
    <w:rsid w:val="00154107"/>
    <w:rsid w:val="00154860"/>
    <w:rsid w:val="00155278"/>
    <w:rsid w:val="0015546D"/>
    <w:rsid w:val="00155602"/>
    <w:rsid w:val="001556A8"/>
    <w:rsid w:val="001558D3"/>
    <w:rsid w:val="001559D5"/>
    <w:rsid w:val="00155E86"/>
    <w:rsid w:val="00155F87"/>
    <w:rsid w:val="001560EB"/>
    <w:rsid w:val="001561E6"/>
    <w:rsid w:val="00157515"/>
    <w:rsid w:val="00157D78"/>
    <w:rsid w:val="00157F3A"/>
    <w:rsid w:val="00157FA6"/>
    <w:rsid w:val="00157FEA"/>
    <w:rsid w:val="001603AF"/>
    <w:rsid w:val="0016068C"/>
    <w:rsid w:val="001607BA"/>
    <w:rsid w:val="001609B7"/>
    <w:rsid w:val="00161050"/>
    <w:rsid w:val="001611FF"/>
    <w:rsid w:val="001612EB"/>
    <w:rsid w:val="001617B0"/>
    <w:rsid w:val="00161E57"/>
    <w:rsid w:val="0016225F"/>
    <w:rsid w:val="0016252A"/>
    <w:rsid w:val="0016264A"/>
    <w:rsid w:val="00162DCF"/>
    <w:rsid w:val="00163464"/>
    <w:rsid w:val="00163C7E"/>
    <w:rsid w:val="0016481A"/>
    <w:rsid w:val="001652E0"/>
    <w:rsid w:val="00165369"/>
    <w:rsid w:val="00165623"/>
    <w:rsid w:val="001656EF"/>
    <w:rsid w:val="001658F7"/>
    <w:rsid w:val="00165FFF"/>
    <w:rsid w:val="00166116"/>
    <w:rsid w:val="001670D1"/>
    <w:rsid w:val="00167636"/>
    <w:rsid w:val="00167A36"/>
    <w:rsid w:val="0017130B"/>
    <w:rsid w:val="001714D1"/>
    <w:rsid w:val="00171AD7"/>
    <w:rsid w:val="00171D2F"/>
    <w:rsid w:val="0017217E"/>
    <w:rsid w:val="00172848"/>
    <w:rsid w:val="00172AF3"/>
    <w:rsid w:val="00172F6F"/>
    <w:rsid w:val="00173923"/>
    <w:rsid w:val="00173D88"/>
    <w:rsid w:val="00174171"/>
    <w:rsid w:val="0017422C"/>
    <w:rsid w:val="001745EA"/>
    <w:rsid w:val="00174731"/>
    <w:rsid w:val="0017498A"/>
    <w:rsid w:val="00174CAA"/>
    <w:rsid w:val="00175020"/>
    <w:rsid w:val="00175828"/>
    <w:rsid w:val="001759DA"/>
    <w:rsid w:val="001759E4"/>
    <w:rsid w:val="00176139"/>
    <w:rsid w:val="00176678"/>
    <w:rsid w:val="00176A40"/>
    <w:rsid w:val="00176B13"/>
    <w:rsid w:val="00177018"/>
    <w:rsid w:val="00177182"/>
    <w:rsid w:val="00180157"/>
    <w:rsid w:val="0018025B"/>
    <w:rsid w:val="00180C7A"/>
    <w:rsid w:val="00180F64"/>
    <w:rsid w:val="00181E65"/>
    <w:rsid w:val="00181FA2"/>
    <w:rsid w:val="0018276A"/>
    <w:rsid w:val="00182CE1"/>
    <w:rsid w:val="00182F38"/>
    <w:rsid w:val="00182F64"/>
    <w:rsid w:val="0018312C"/>
    <w:rsid w:val="00183396"/>
    <w:rsid w:val="0018372C"/>
    <w:rsid w:val="001838BD"/>
    <w:rsid w:val="00183CD7"/>
    <w:rsid w:val="00183D64"/>
    <w:rsid w:val="00183E87"/>
    <w:rsid w:val="00184137"/>
    <w:rsid w:val="00184381"/>
    <w:rsid w:val="001843BF"/>
    <w:rsid w:val="00184B62"/>
    <w:rsid w:val="00185551"/>
    <w:rsid w:val="00185C3B"/>
    <w:rsid w:val="00185D7D"/>
    <w:rsid w:val="001865DC"/>
    <w:rsid w:val="00186716"/>
    <w:rsid w:val="0018683C"/>
    <w:rsid w:val="00186A32"/>
    <w:rsid w:val="00186B20"/>
    <w:rsid w:val="001871AE"/>
    <w:rsid w:val="001871B2"/>
    <w:rsid w:val="001872D3"/>
    <w:rsid w:val="0018766D"/>
    <w:rsid w:val="001879D6"/>
    <w:rsid w:val="00187AF6"/>
    <w:rsid w:val="00187DE6"/>
    <w:rsid w:val="0019000C"/>
    <w:rsid w:val="001906FF"/>
    <w:rsid w:val="00190864"/>
    <w:rsid w:val="00190C9D"/>
    <w:rsid w:val="00191275"/>
    <w:rsid w:val="0019187C"/>
    <w:rsid w:val="00191894"/>
    <w:rsid w:val="00191D08"/>
    <w:rsid w:val="00191D36"/>
    <w:rsid w:val="00192439"/>
    <w:rsid w:val="00192A93"/>
    <w:rsid w:val="00192AED"/>
    <w:rsid w:val="00192BC2"/>
    <w:rsid w:val="001932CA"/>
    <w:rsid w:val="0019331C"/>
    <w:rsid w:val="0019398E"/>
    <w:rsid w:val="00193A6F"/>
    <w:rsid w:val="00193B76"/>
    <w:rsid w:val="00193DD5"/>
    <w:rsid w:val="0019400C"/>
    <w:rsid w:val="00194354"/>
    <w:rsid w:val="00194372"/>
    <w:rsid w:val="00194539"/>
    <w:rsid w:val="00194775"/>
    <w:rsid w:val="001947F9"/>
    <w:rsid w:val="00194819"/>
    <w:rsid w:val="00194AD3"/>
    <w:rsid w:val="00194E1E"/>
    <w:rsid w:val="00194E41"/>
    <w:rsid w:val="0019506D"/>
    <w:rsid w:val="00195171"/>
    <w:rsid w:val="00195787"/>
    <w:rsid w:val="00195838"/>
    <w:rsid w:val="00195A99"/>
    <w:rsid w:val="00195BDD"/>
    <w:rsid w:val="00195C94"/>
    <w:rsid w:val="00195E38"/>
    <w:rsid w:val="00195EFF"/>
    <w:rsid w:val="00196369"/>
    <w:rsid w:val="0019693C"/>
    <w:rsid w:val="0019697F"/>
    <w:rsid w:val="00196C78"/>
    <w:rsid w:val="00197256"/>
    <w:rsid w:val="00197A2F"/>
    <w:rsid w:val="00197E05"/>
    <w:rsid w:val="00197FB3"/>
    <w:rsid w:val="001A0691"/>
    <w:rsid w:val="001A0CE7"/>
    <w:rsid w:val="001A0FD4"/>
    <w:rsid w:val="001A149B"/>
    <w:rsid w:val="001A15C3"/>
    <w:rsid w:val="001A1914"/>
    <w:rsid w:val="001A1AC0"/>
    <w:rsid w:val="001A1AE8"/>
    <w:rsid w:val="001A1BD3"/>
    <w:rsid w:val="001A1CEF"/>
    <w:rsid w:val="001A26CF"/>
    <w:rsid w:val="001A27B1"/>
    <w:rsid w:val="001A2A27"/>
    <w:rsid w:val="001A2BF3"/>
    <w:rsid w:val="001A3116"/>
    <w:rsid w:val="001A3629"/>
    <w:rsid w:val="001A3684"/>
    <w:rsid w:val="001A3700"/>
    <w:rsid w:val="001A38AC"/>
    <w:rsid w:val="001A38E4"/>
    <w:rsid w:val="001A39E7"/>
    <w:rsid w:val="001A3E06"/>
    <w:rsid w:val="001A41FA"/>
    <w:rsid w:val="001A4D17"/>
    <w:rsid w:val="001A4E5B"/>
    <w:rsid w:val="001A4ED8"/>
    <w:rsid w:val="001A50CF"/>
    <w:rsid w:val="001A5196"/>
    <w:rsid w:val="001A5447"/>
    <w:rsid w:val="001A5657"/>
    <w:rsid w:val="001A58C7"/>
    <w:rsid w:val="001A5993"/>
    <w:rsid w:val="001A61E2"/>
    <w:rsid w:val="001A62FF"/>
    <w:rsid w:val="001A6382"/>
    <w:rsid w:val="001A6556"/>
    <w:rsid w:val="001A6598"/>
    <w:rsid w:val="001A6977"/>
    <w:rsid w:val="001A6A47"/>
    <w:rsid w:val="001A6B9B"/>
    <w:rsid w:val="001A6BD6"/>
    <w:rsid w:val="001A6C49"/>
    <w:rsid w:val="001A6EFD"/>
    <w:rsid w:val="001A712A"/>
    <w:rsid w:val="001A7665"/>
    <w:rsid w:val="001A796E"/>
    <w:rsid w:val="001A7DE8"/>
    <w:rsid w:val="001A7FB5"/>
    <w:rsid w:val="001B0123"/>
    <w:rsid w:val="001B02B3"/>
    <w:rsid w:val="001B07A8"/>
    <w:rsid w:val="001B09E9"/>
    <w:rsid w:val="001B0B16"/>
    <w:rsid w:val="001B0F34"/>
    <w:rsid w:val="001B0FDE"/>
    <w:rsid w:val="001B1291"/>
    <w:rsid w:val="001B13B5"/>
    <w:rsid w:val="001B1994"/>
    <w:rsid w:val="001B1D1B"/>
    <w:rsid w:val="001B1F67"/>
    <w:rsid w:val="001B238F"/>
    <w:rsid w:val="001B272E"/>
    <w:rsid w:val="001B28F7"/>
    <w:rsid w:val="001B2DEA"/>
    <w:rsid w:val="001B3257"/>
    <w:rsid w:val="001B37CA"/>
    <w:rsid w:val="001B3B69"/>
    <w:rsid w:val="001B3DC8"/>
    <w:rsid w:val="001B4688"/>
    <w:rsid w:val="001B4B27"/>
    <w:rsid w:val="001B4C8B"/>
    <w:rsid w:val="001B543C"/>
    <w:rsid w:val="001B693F"/>
    <w:rsid w:val="001B6B78"/>
    <w:rsid w:val="001B6D4B"/>
    <w:rsid w:val="001B6DC5"/>
    <w:rsid w:val="001B6EBD"/>
    <w:rsid w:val="001B706F"/>
    <w:rsid w:val="001B73DF"/>
    <w:rsid w:val="001B7470"/>
    <w:rsid w:val="001B7E7E"/>
    <w:rsid w:val="001C066A"/>
    <w:rsid w:val="001C0E6C"/>
    <w:rsid w:val="001C0FD2"/>
    <w:rsid w:val="001C187B"/>
    <w:rsid w:val="001C197F"/>
    <w:rsid w:val="001C1B18"/>
    <w:rsid w:val="001C1E3E"/>
    <w:rsid w:val="001C2348"/>
    <w:rsid w:val="001C29B1"/>
    <w:rsid w:val="001C29CE"/>
    <w:rsid w:val="001C399A"/>
    <w:rsid w:val="001C3CAF"/>
    <w:rsid w:val="001C3E90"/>
    <w:rsid w:val="001C45D9"/>
    <w:rsid w:val="001C48DE"/>
    <w:rsid w:val="001C4C17"/>
    <w:rsid w:val="001C4D98"/>
    <w:rsid w:val="001C5229"/>
    <w:rsid w:val="001C52B5"/>
    <w:rsid w:val="001C54CF"/>
    <w:rsid w:val="001C57F0"/>
    <w:rsid w:val="001C58D6"/>
    <w:rsid w:val="001C5DC1"/>
    <w:rsid w:val="001C5E7C"/>
    <w:rsid w:val="001C6AFE"/>
    <w:rsid w:val="001C6E47"/>
    <w:rsid w:val="001C71E8"/>
    <w:rsid w:val="001C7444"/>
    <w:rsid w:val="001C79C4"/>
    <w:rsid w:val="001C7A9E"/>
    <w:rsid w:val="001C7C77"/>
    <w:rsid w:val="001C7C7C"/>
    <w:rsid w:val="001D0228"/>
    <w:rsid w:val="001D058A"/>
    <w:rsid w:val="001D0687"/>
    <w:rsid w:val="001D0959"/>
    <w:rsid w:val="001D0EEE"/>
    <w:rsid w:val="001D185D"/>
    <w:rsid w:val="001D1A36"/>
    <w:rsid w:val="001D1BE5"/>
    <w:rsid w:val="001D1EC2"/>
    <w:rsid w:val="001D2843"/>
    <w:rsid w:val="001D2C2C"/>
    <w:rsid w:val="001D2FA2"/>
    <w:rsid w:val="001D30AA"/>
    <w:rsid w:val="001D3162"/>
    <w:rsid w:val="001D398F"/>
    <w:rsid w:val="001D39D0"/>
    <w:rsid w:val="001D3D45"/>
    <w:rsid w:val="001D438F"/>
    <w:rsid w:val="001D480E"/>
    <w:rsid w:val="001D4CE6"/>
    <w:rsid w:val="001D543B"/>
    <w:rsid w:val="001D5990"/>
    <w:rsid w:val="001D5AAA"/>
    <w:rsid w:val="001D5F05"/>
    <w:rsid w:val="001D5F21"/>
    <w:rsid w:val="001D60D4"/>
    <w:rsid w:val="001D7762"/>
    <w:rsid w:val="001D7956"/>
    <w:rsid w:val="001D7BBA"/>
    <w:rsid w:val="001D7BE9"/>
    <w:rsid w:val="001E0266"/>
    <w:rsid w:val="001E05C8"/>
    <w:rsid w:val="001E06EB"/>
    <w:rsid w:val="001E093D"/>
    <w:rsid w:val="001E0BC0"/>
    <w:rsid w:val="001E0CDC"/>
    <w:rsid w:val="001E1200"/>
    <w:rsid w:val="001E1259"/>
    <w:rsid w:val="001E1E9C"/>
    <w:rsid w:val="001E2548"/>
    <w:rsid w:val="001E28C0"/>
    <w:rsid w:val="001E298C"/>
    <w:rsid w:val="001E29F4"/>
    <w:rsid w:val="001E31BD"/>
    <w:rsid w:val="001E32AF"/>
    <w:rsid w:val="001E354B"/>
    <w:rsid w:val="001E3BA8"/>
    <w:rsid w:val="001E3FBE"/>
    <w:rsid w:val="001E4115"/>
    <w:rsid w:val="001E448C"/>
    <w:rsid w:val="001E44AE"/>
    <w:rsid w:val="001E44F5"/>
    <w:rsid w:val="001E45FC"/>
    <w:rsid w:val="001E49E4"/>
    <w:rsid w:val="001E49F4"/>
    <w:rsid w:val="001E4E2D"/>
    <w:rsid w:val="001E4F13"/>
    <w:rsid w:val="001E5486"/>
    <w:rsid w:val="001E5679"/>
    <w:rsid w:val="001E56B9"/>
    <w:rsid w:val="001E5815"/>
    <w:rsid w:val="001E5FF0"/>
    <w:rsid w:val="001E6183"/>
    <w:rsid w:val="001E657F"/>
    <w:rsid w:val="001E6A58"/>
    <w:rsid w:val="001E6D98"/>
    <w:rsid w:val="001E6DB4"/>
    <w:rsid w:val="001E6F6D"/>
    <w:rsid w:val="001E7109"/>
    <w:rsid w:val="001E7160"/>
    <w:rsid w:val="001E73D8"/>
    <w:rsid w:val="001E75E6"/>
    <w:rsid w:val="001E7A06"/>
    <w:rsid w:val="001E7D00"/>
    <w:rsid w:val="001E7DCA"/>
    <w:rsid w:val="001F0107"/>
    <w:rsid w:val="001F02D2"/>
    <w:rsid w:val="001F0426"/>
    <w:rsid w:val="001F04C3"/>
    <w:rsid w:val="001F0636"/>
    <w:rsid w:val="001F067C"/>
    <w:rsid w:val="001F06E2"/>
    <w:rsid w:val="001F0706"/>
    <w:rsid w:val="001F0F1E"/>
    <w:rsid w:val="001F14BB"/>
    <w:rsid w:val="001F18A7"/>
    <w:rsid w:val="001F1B86"/>
    <w:rsid w:val="001F1C0E"/>
    <w:rsid w:val="001F1DFC"/>
    <w:rsid w:val="001F20EA"/>
    <w:rsid w:val="001F23C0"/>
    <w:rsid w:val="001F30D2"/>
    <w:rsid w:val="001F38C1"/>
    <w:rsid w:val="001F39B0"/>
    <w:rsid w:val="001F3DD2"/>
    <w:rsid w:val="001F46DE"/>
    <w:rsid w:val="001F49BE"/>
    <w:rsid w:val="001F4D63"/>
    <w:rsid w:val="001F51DC"/>
    <w:rsid w:val="001F58D3"/>
    <w:rsid w:val="001F5EA8"/>
    <w:rsid w:val="001F5F42"/>
    <w:rsid w:val="001F61B3"/>
    <w:rsid w:val="001F636C"/>
    <w:rsid w:val="001F6A5E"/>
    <w:rsid w:val="001F6C68"/>
    <w:rsid w:val="001F6EFE"/>
    <w:rsid w:val="001F6F6B"/>
    <w:rsid w:val="001F6FE6"/>
    <w:rsid w:val="001F730A"/>
    <w:rsid w:val="001F7729"/>
    <w:rsid w:val="001F7A5C"/>
    <w:rsid w:val="001F7B54"/>
    <w:rsid w:val="0020017A"/>
    <w:rsid w:val="002001DD"/>
    <w:rsid w:val="00200416"/>
    <w:rsid w:val="00200563"/>
    <w:rsid w:val="00201369"/>
    <w:rsid w:val="002013FE"/>
    <w:rsid w:val="00201546"/>
    <w:rsid w:val="00201636"/>
    <w:rsid w:val="00201A15"/>
    <w:rsid w:val="00201A55"/>
    <w:rsid w:val="00201AA4"/>
    <w:rsid w:val="00201C57"/>
    <w:rsid w:val="00201D6F"/>
    <w:rsid w:val="00201FDD"/>
    <w:rsid w:val="00202483"/>
    <w:rsid w:val="00202A3A"/>
    <w:rsid w:val="00203134"/>
    <w:rsid w:val="002035DD"/>
    <w:rsid w:val="0020372F"/>
    <w:rsid w:val="00203A7E"/>
    <w:rsid w:val="00203D50"/>
    <w:rsid w:val="00203D73"/>
    <w:rsid w:val="00204B6B"/>
    <w:rsid w:val="002053B5"/>
    <w:rsid w:val="0020570D"/>
    <w:rsid w:val="00205744"/>
    <w:rsid w:val="002058A3"/>
    <w:rsid w:val="00205A74"/>
    <w:rsid w:val="00206005"/>
    <w:rsid w:val="002068BD"/>
    <w:rsid w:val="00206BC6"/>
    <w:rsid w:val="00206D79"/>
    <w:rsid w:val="00206E3C"/>
    <w:rsid w:val="00210120"/>
    <w:rsid w:val="002104F4"/>
    <w:rsid w:val="00210979"/>
    <w:rsid w:val="00210D49"/>
    <w:rsid w:val="00210FB2"/>
    <w:rsid w:val="002114DC"/>
    <w:rsid w:val="00211503"/>
    <w:rsid w:val="00211878"/>
    <w:rsid w:val="00211AFF"/>
    <w:rsid w:val="00211C44"/>
    <w:rsid w:val="0021267E"/>
    <w:rsid w:val="00212DEC"/>
    <w:rsid w:val="002132EE"/>
    <w:rsid w:val="0021334F"/>
    <w:rsid w:val="002138B1"/>
    <w:rsid w:val="002138F0"/>
    <w:rsid w:val="00213B67"/>
    <w:rsid w:val="00213B86"/>
    <w:rsid w:val="00213D95"/>
    <w:rsid w:val="002142B0"/>
    <w:rsid w:val="0021478B"/>
    <w:rsid w:val="00214A63"/>
    <w:rsid w:val="0021534C"/>
    <w:rsid w:val="002155E3"/>
    <w:rsid w:val="0021566F"/>
    <w:rsid w:val="00215E7E"/>
    <w:rsid w:val="0021624D"/>
    <w:rsid w:val="00216320"/>
    <w:rsid w:val="00216605"/>
    <w:rsid w:val="00216B07"/>
    <w:rsid w:val="00217863"/>
    <w:rsid w:val="00217F9D"/>
    <w:rsid w:val="00220293"/>
    <w:rsid w:val="002207BA"/>
    <w:rsid w:val="00220AF7"/>
    <w:rsid w:val="00220EC4"/>
    <w:rsid w:val="00220FEB"/>
    <w:rsid w:val="00221099"/>
    <w:rsid w:val="00221599"/>
    <w:rsid w:val="00221953"/>
    <w:rsid w:val="00221BCD"/>
    <w:rsid w:val="00221EEF"/>
    <w:rsid w:val="0022246E"/>
    <w:rsid w:val="002225F9"/>
    <w:rsid w:val="0022262B"/>
    <w:rsid w:val="0022264E"/>
    <w:rsid w:val="00222E6A"/>
    <w:rsid w:val="0022318A"/>
    <w:rsid w:val="0022357E"/>
    <w:rsid w:val="002236B2"/>
    <w:rsid w:val="00224019"/>
    <w:rsid w:val="0022401C"/>
    <w:rsid w:val="002242CA"/>
    <w:rsid w:val="00224714"/>
    <w:rsid w:val="00224833"/>
    <w:rsid w:val="002249D3"/>
    <w:rsid w:val="00224AA7"/>
    <w:rsid w:val="00225008"/>
    <w:rsid w:val="00225348"/>
    <w:rsid w:val="00225544"/>
    <w:rsid w:val="00226039"/>
    <w:rsid w:val="00226181"/>
    <w:rsid w:val="002262B2"/>
    <w:rsid w:val="00226443"/>
    <w:rsid w:val="002266BA"/>
    <w:rsid w:val="0022676E"/>
    <w:rsid w:val="00226BC9"/>
    <w:rsid w:val="002271FC"/>
    <w:rsid w:val="00227235"/>
    <w:rsid w:val="00227652"/>
    <w:rsid w:val="00227C6C"/>
    <w:rsid w:val="002305A3"/>
    <w:rsid w:val="00230848"/>
    <w:rsid w:val="00231771"/>
    <w:rsid w:val="0023182F"/>
    <w:rsid w:val="0023226C"/>
    <w:rsid w:val="00232730"/>
    <w:rsid w:val="002329C4"/>
    <w:rsid w:val="00232B35"/>
    <w:rsid w:val="00232F3E"/>
    <w:rsid w:val="0023309A"/>
    <w:rsid w:val="0023323C"/>
    <w:rsid w:val="00233367"/>
    <w:rsid w:val="00233D7F"/>
    <w:rsid w:val="00233E7D"/>
    <w:rsid w:val="0023405D"/>
    <w:rsid w:val="00234225"/>
    <w:rsid w:val="00234951"/>
    <w:rsid w:val="00234A46"/>
    <w:rsid w:val="00234BCE"/>
    <w:rsid w:val="00234D9F"/>
    <w:rsid w:val="00234EFB"/>
    <w:rsid w:val="0023504F"/>
    <w:rsid w:val="00235452"/>
    <w:rsid w:val="00235A6D"/>
    <w:rsid w:val="00236400"/>
    <w:rsid w:val="002364F3"/>
    <w:rsid w:val="002366C5"/>
    <w:rsid w:val="002370E9"/>
    <w:rsid w:val="002376E1"/>
    <w:rsid w:val="002378FF"/>
    <w:rsid w:val="00237AB8"/>
    <w:rsid w:val="00237C3C"/>
    <w:rsid w:val="002405C6"/>
    <w:rsid w:val="00240618"/>
    <w:rsid w:val="00240CB3"/>
    <w:rsid w:val="00240DC2"/>
    <w:rsid w:val="00240EFA"/>
    <w:rsid w:val="00240F71"/>
    <w:rsid w:val="00240FCA"/>
    <w:rsid w:val="00241035"/>
    <w:rsid w:val="00241077"/>
    <w:rsid w:val="002410A7"/>
    <w:rsid w:val="002414E6"/>
    <w:rsid w:val="0024152E"/>
    <w:rsid w:val="0024189A"/>
    <w:rsid w:val="00241AD0"/>
    <w:rsid w:val="002425E3"/>
    <w:rsid w:val="0024261A"/>
    <w:rsid w:val="002428CF"/>
    <w:rsid w:val="00242AE6"/>
    <w:rsid w:val="00242DE2"/>
    <w:rsid w:val="00242EE9"/>
    <w:rsid w:val="00243200"/>
    <w:rsid w:val="00243323"/>
    <w:rsid w:val="0024346B"/>
    <w:rsid w:val="002435B2"/>
    <w:rsid w:val="00243660"/>
    <w:rsid w:val="0024384E"/>
    <w:rsid w:val="00243B69"/>
    <w:rsid w:val="002441D2"/>
    <w:rsid w:val="00244277"/>
    <w:rsid w:val="00244796"/>
    <w:rsid w:val="0024487B"/>
    <w:rsid w:val="00244D9F"/>
    <w:rsid w:val="002455D5"/>
    <w:rsid w:val="0024567A"/>
    <w:rsid w:val="00245689"/>
    <w:rsid w:val="00245A6C"/>
    <w:rsid w:val="00245DDB"/>
    <w:rsid w:val="002468BF"/>
    <w:rsid w:val="002478F7"/>
    <w:rsid w:val="0024790B"/>
    <w:rsid w:val="002479D2"/>
    <w:rsid w:val="00247D02"/>
    <w:rsid w:val="00250558"/>
    <w:rsid w:val="00250934"/>
    <w:rsid w:val="00250996"/>
    <w:rsid w:val="0025132D"/>
    <w:rsid w:val="00251AE2"/>
    <w:rsid w:val="00252470"/>
    <w:rsid w:val="00252CB3"/>
    <w:rsid w:val="00252CC0"/>
    <w:rsid w:val="0025326D"/>
    <w:rsid w:val="002534D7"/>
    <w:rsid w:val="002535A1"/>
    <w:rsid w:val="002537FE"/>
    <w:rsid w:val="00254210"/>
    <w:rsid w:val="00254321"/>
    <w:rsid w:val="00254379"/>
    <w:rsid w:val="002558E9"/>
    <w:rsid w:val="002564A0"/>
    <w:rsid w:val="002567EA"/>
    <w:rsid w:val="0025685F"/>
    <w:rsid w:val="00256D27"/>
    <w:rsid w:val="00257559"/>
    <w:rsid w:val="002576D8"/>
    <w:rsid w:val="00257851"/>
    <w:rsid w:val="00257B88"/>
    <w:rsid w:val="00257E2C"/>
    <w:rsid w:val="002602D4"/>
    <w:rsid w:val="0026085F"/>
    <w:rsid w:val="00260C1D"/>
    <w:rsid w:val="00260E42"/>
    <w:rsid w:val="002617E1"/>
    <w:rsid w:val="00261E10"/>
    <w:rsid w:val="00261E39"/>
    <w:rsid w:val="00262210"/>
    <w:rsid w:val="00262244"/>
    <w:rsid w:val="0026323A"/>
    <w:rsid w:val="002633BD"/>
    <w:rsid w:val="002635A3"/>
    <w:rsid w:val="002635E4"/>
    <w:rsid w:val="00263A78"/>
    <w:rsid w:val="00263E4A"/>
    <w:rsid w:val="00264097"/>
    <w:rsid w:val="0026446A"/>
    <w:rsid w:val="00264A01"/>
    <w:rsid w:val="00265232"/>
    <w:rsid w:val="00265454"/>
    <w:rsid w:val="00265487"/>
    <w:rsid w:val="00265942"/>
    <w:rsid w:val="00265947"/>
    <w:rsid w:val="00266294"/>
    <w:rsid w:val="0026695F"/>
    <w:rsid w:val="00266FD5"/>
    <w:rsid w:val="0026763B"/>
    <w:rsid w:val="00267807"/>
    <w:rsid w:val="0027013D"/>
    <w:rsid w:val="002702D1"/>
    <w:rsid w:val="0027053E"/>
    <w:rsid w:val="002706C7"/>
    <w:rsid w:val="00270870"/>
    <w:rsid w:val="002708E2"/>
    <w:rsid w:val="00270AA6"/>
    <w:rsid w:val="00270C0A"/>
    <w:rsid w:val="00270C14"/>
    <w:rsid w:val="00270E3A"/>
    <w:rsid w:val="00270EE3"/>
    <w:rsid w:val="002718AB"/>
    <w:rsid w:val="002718E0"/>
    <w:rsid w:val="00271928"/>
    <w:rsid w:val="00271ACD"/>
    <w:rsid w:val="00271BA8"/>
    <w:rsid w:val="00271BD5"/>
    <w:rsid w:val="00271F3B"/>
    <w:rsid w:val="00272AD3"/>
    <w:rsid w:val="00272C36"/>
    <w:rsid w:val="00272E0C"/>
    <w:rsid w:val="00273397"/>
    <w:rsid w:val="002735F2"/>
    <w:rsid w:val="0027368E"/>
    <w:rsid w:val="00273E39"/>
    <w:rsid w:val="002742ED"/>
    <w:rsid w:val="002744D9"/>
    <w:rsid w:val="00274A73"/>
    <w:rsid w:val="00274F20"/>
    <w:rsid w:val="00275AD1"/>
    <w:rsid w:val="002767AB"/>
    <w:rsid w:val="00276B12"/>
    <w:rsid w:val="0027706E"/>
    <w:rsid w:val="00277106"/>
    <w:rsid w:val="0027718C"/>
    <w:rsid w:val="002771E2"/>
    <w:rsid w:val="00277D5E"/>
    <w:rsid w:val="00277DA4"/>
    <w:rsid w:val="00277FAE"/>
    <w:rsid w:val="002803E6"/>
    <w:rsid w:val="0028082B"/>
    <w:rsid w:val="00280ADB"/>
    <w:rsid w:val="00280CE2"/>
    <w:rsid w:val="0028103C"/>
    <w:rsid w:val="00281427"/>
    <w:rsid w:val="00281636"/>
    <w:rsid w:val="0028197A"/>
    <w:rsid w:val="00281C8E"/>
    <w:rsid w:val="00281EE0"/>
    <w:rsid w:val="00282657"/>
    <w:rsid w:val="002831C0"/>
    <w:rsid w:val="00283762"/>
    <w:rsid w:val="00283E82"/>
    <w:rsid w:val="00283EAC"/>
    <w:rsid w:val="00284723"/>
    <w:rsid w:val="00284F66"/>
    <w:rsid w:val="0028542A"/>
    <w:rsid w:val="00286CF6"/>
    <w:rsid w:val="00287428"/>
    <w:rsid w:val="00287620"/>
    <w:rsid w:val="00287CD8"/>
    <w:rsid w:val="00287DF7"/>
    <w:rsid w:val="00290050"/>
    <w:rsid w:val="002901AA"/>
    <w:rsid w:val="002909D9"/>
    <w:rsid w:val="0029130E"/>
    <w:rsid w:val="00292464"/>
    <w:rsid w:val="00292797"/>
    <w:rsid w:val="00292BBF"/>
    <w:rsid w:val="00292C20"/>
    <w:rsid w:val="00292D24"/>
    <w:rsid w:val="00292DE6"/>
    <w:rsid w:val="00292E27"/>
    <w:rsid w:val="002933A2"/>
    <w:rsid w:val="00293C43"/>
    <w:rsid w:val="00293D28"/>
    <w:rsid w:val="00293D70"/>
    <w:rsid w:val="00293DFD"/>
    <w:rsid w:val="00294390"/>
    <w:rsid w:val="002945EA"/>
    <w:rsid w:val="0029478B"/>
    <w:rsid w:val="00294D00"/>
    <w:rsid w:val="00295266"/>
    <w:rsid w:val="00295671"/>
    <w:rsid w:val="00295BE8"/>
    <w:rsid w:val="00295FD1"/>
    <w:rsid w:val="00296164"/>
    <w:rsid w:val="002966D5"/>
    <w:rsid w:val="00296A2B"/>
    <w:rsid w:val="00296D8C"/>
    <w:rsid w:val="0029735B"/>
    <w:rsid w:val="00297601"/>
    <w:rsid w:val="0029766F"/>
    <w:rsid w:val="00297786"/>
    <w:rsid w:val="0029797A"/>
    <w:rsid w:val="0029798E"/>
    <w:rsid w:val="002979DF"/>
    <w:rsid w:val="00297CB8"/>
    <w:rsid w:val="00297E3A"/>
    <w:rsid w:val="002A0191"/>
    <w:rsid w:val="002A03E9"/>
    <w:rsid w:val="002A0E67"/>
    <w:rsid w:val="002A237A"/>
    <w:rsid w:val="002A2605"/>
    <w:rsid w:val="002A2849"/>
    <w:rsid w:val="002A2D6A"/>
    <w:rsid w:val="002A2DB6"/>
    <w:rsid w:val="002A2DFA"/>
    <w:rsid w:val="002A3127"/>
    <w:rsid w:val="002A3270"/>
    <w:rsid w:val="002A353F"/>
    <w:rsid w:val="002A356D"/>
    <w:rsid w:val="002A3E63"/>
    <w:rsid w:val="002A4826"/>
    <w:rsid w:val="002A4876"/>
    <w:rsid w:val="002A4A89"/>
    <w:rsid w:val="002A4B3E"/>
    <w:rsid w:val="002A4BF7"/>
    <w:rsid w:val="002A54BB"/>
    <w:rsid w:val="002A5783"/>
    <w:rsid w:val="002A5B31"/>
    <w:rsid w:val="002A5EDD"/>
    <w:rsid w:val="002A5F2E"/>
    <w:rsid w:val="002A6151"/>
    <w:rsid w:val="002A6AF0"/>
    <w:rsid w:val="002A6BD2"/>
    <w:rsid w:val="002A6C6A"/>
    <w:rsid w:val="002A72A7"/>
    <w:rsid w:val="002A72A9"/>
    <w:rsid w:val="002A738B"/>
    <w:rsid w:val="002A76C2"/>
    <w:rsid w:val="002A7891"/>
    <w:rsid w:val="002A7E15"/>
    <w:rsid w:val="002B0024"/>
    <w:rsid w:val="002B02A4"/>
    <w:rsid w:val="002B08F4"/>
    <w:rsid w:val="002B0C06"/>
    <w:rsid w:val="002B0DDE"/>
    <w:rsid w:val="002B15DE"/>
    <w:rsid w:val="002B20A5"/>
    <w:rsid w:val="002B224E"/>
    <w:rsid w:val="002B2927"/>
    <w:rsid w:val="002B2AF7"/>
    <w:rsid w:val="002B302B"/>
    <w:rsid w:val="002B3118"/>
    <w:rsid w:val="002B328E"/>
    <w:rsid w:val="002B3496"/>
    <w:rsid w:val="002B3929"/>
    <w:rsid w:val="002B3AF8"/>
    <w:rsid w:val="002B3C89"/>
    <w:rsid w:val="002B3E41"/>
    <w:rsid w:val="002B40AB"/>
    <w:rsid w:val="002B42A6"/>
    <w:rsid w:val="002B4431"/>
    <w:rsid w:val="002B477B"/>
    <w:rsid w:val="002B4B66"/>
    <w:rsid w:val="002B4FD4"/>
    <w:rsid w:val="002B517C"/>
    <w:rsid w:val="002B51FA"/>
    <w:rsid w:val="002B534D"/>
    <w:rsid w:val="002B5363"/>
    <w:rsid w:val="002B5A23"/>
    <w:rsid w:val="002B5C4C"/>
    <w:rsid w:val="002B5EE2"/>
    <w:rsid w:val="002B6052"/>
    <w:rsid w:val="002B614B"/>
    <w:rsid w:val="002B6178"/>
    <w:rsid w:val="002B6394"/>
    <w:rsid w:val="002B68B3"/>
    <w:rsid w:val="002B6C38"/>
    <w:rsid w:val="002B6FA7"/>
    <w:rsid w:val="002B7707"/>
    <w:rsid w:val="002B7903"/>
    <w:rsid w:val="002B7ED8"/>
    <w:rsid w:val="002C0338"/>
    <w:rsid w:val="002C0342"/>
    <w:rsid w:val="002C084A"/>
    <w:rsid w:val="002C1007"/>
    <w:rsid w:val="002C1AD6"/>
    <w:rsid w:val="002C1D52"/>
    <w:rsid w:val="002C2A4D"/>
    <w:rsid w:val="002C2E68"/>
    <w:rsid w:val="002C370D"/>
    <w:rsid w:val="002C3D13"/>
    <w:rsid w:val="002C3D16"/>
    <w:rsid w:val="002C40AE"/>
    <w:rsid w:val="002C4539"/>
    <w:rsid w:val="002C4ADB"/>
    <w:rsid w:val="002C5051"/>
    <w:rsid w:val="002C506D"/>
    <w:rsid w:val="002C5331"/>
    <w:rsid w:val="002C57A3"/>
    <w:rsid w:val="002C58E4"/>
    <w:rsid w:val="002C5AD6"/>
    <w:rsid w:val="002C6519"/>
    <w:rsid w:val="002C6FF0"/>
    <w:rsid w:val="002C760D"/>
    <w:rsid w:val="002C7939"/>
    <w:rsid w:val="002C7B65"/>
    <w:rsid w:val="002D0022"/>
    <w:rsid w:val="002D0A91"/>
    <w:rsid w:val="002D0B0A"/>
    <w:rsid w:val="002D0B24"/>
    <w:rsid w:val="002D0D99"/>
    <w:rsid w:val="002D0EBF"/>
    <w:rsid w:val="002D0F05"/>
    <w:rsid w:val="002D1880"/>
    <w:rsid w:val="002D2403"/>
    <w:rsid w:val="002D267A"/>
    <w:rsid w:val="002D293B"/>
    <w:rsid w:val="002D2964"/>
    <w:rsid w:val="002D2C4C"/>
    <w:rsid w:val="002D2D25"/>
    <w:rsid w:val="002D3093"/>
    <w:rsid w:val="002D31D5"/>
    <w:rsid w:val="002D3289"/>
    <w:rsid w:val="002D32C9"/>
    <w:rsid w:val="002D32FE"/>
    <w:rsid w:val="002D3799"/>
    <w:rsid w:val="002D3EBD"/>
    <w:rsid w:val="002D425F"/>
    <w:rsid w:val="002D442B"/>
    <w:rsid w:val="002D4E34"/>
    <w:rsid w:val="002D5188"/>
    <w:rsid w:val="002D51B1"/>
    <w:rsid w:val="002D587E"/>
    <w:rsid w:val="002D5B29"/>
    <w:rsid w:val="002D5DC0"/>
    <w:rsid w:val="002D60C1"/>
    <w:rsid w:val="002D698F"/>
    <w:rsid w:val="002D6A08"/>
    <w:rsid w:val="002D6F8F"/>
    <w:rsid w:val="002D71BE"/>
    <w:rsid w:val="002D741B"/>
    <w:rsid w:val="002D7AC7"/>
    <w:rsid w:val="002D7C5A"/>
    <w:rsid w:val="002E0068"/>
    <w:rsid w:val="002E02FD"/>
    <w:rsid w:val="002E0BB9"/>
    <w:rsid w:val="002E0DF6"/>
    <w:rsid w:val="002E0ED5"/>
    <w:rsid w:val="002E125A"/>
    <w:rsid w:val="002E147E"/>
    <w:rsid w:val="002E1602"/>
    <w:rsid w:val="002E1873"/>
    <w:rsid w:val="002E208D"/>
    <w:rsid w:val="002E2162"/>
    <w:rsid w:val="002E229F"/>
    <w:rsid w:val="002E26C5"/>
    <w:rsid w:val="002E27DB"/>
    <w:rsid w:val="002E29CD"/>
    <w:rsid w:val="002E2A37"/>
    <w:rsid w:val="002E2ADE"/>
    <w:rsid w:val="002E2C3C"/>
    <w:rsid w:val="002E2D15"/>
    <w:rsid w:val="002E35A2"/>
    <w:rsid w:val="002E36E3"/>
    <w:rsid w:val="002E381C"/>
    <w:rsid w:val="002E3C33"/>
    <w:rsid w:val="002E3CC3"/>
    <w:rsid w:val="002E3E12"/>
    <w:rsid w:val="002E3E9C"/>
    <w:rsid w:val="002E40E4"/>
    <w:rsid w:val="002E4A8A"/>
    <w:rsid w:val="002E4CBD"/>
    <w:rsid w:val="002E4E5E"/>
    <w:rsid w:val="002E4EDA"/>
    <w:rsid w:val="002E52C4"/>
    <w:rsid w:val="002E548D"/>
    <w:rsid w:val="002E552B"/>
    <w:rsid w:val="002E55F3"/>
    <w:rsid w:val="002E5841"/>
    <w:rsid w:val="002E5AE9"/>
    <w:rsid w:val="002E5B9C"/>
    <w:rsid w:val="002E6169"/>
    <w:rsid w:val="002E6B28"/>
    <w:rsid w:val="002E6F3F"/>
    <w:rsid w:val="002E6FBF"/>
    <w:rsid w:val="002E6FE6"/>
    <w:rsid w:val="002E75E6"/>
    <w:rsid w:val="002E75F7"/>
    <w:rsid w:val="002E7D9C"/>
    <w:rsid w:val="002F00B1"/>
    <w:rsid w:val="002F00F4"/>
    <w:rsid w:val="002F03F8"/>
    <w:rsid w:val="002F0C92"/>
    <w:rsid w:val="002F1177"/>
    <w:rsid w:val="002F1344"/>
    <w:rsid w:val="002F15C5"/>
    <w:rsid w:val="002F18A5"/>
    <w:rsid w:val="002F1B9C"/>
    <w:rsid w:val="002F1D52"/>
    <w:rsid w:val="002F1EDB"/>
    <w:rsid w:val="002F289D"/>
    <w:rsid w:val="002F2A17"/>
    <w:rsid w:val="002F317D"/>
    <w:rsid w:val="002F3510"/>
    <w:rsid w:val="002F37CA"/>
    <w:rsid w:val="002F386D"/>
    <w:rsid w:val="002F3D03"/>
    <w:rsid w:val="002F4A29"/>
    <w:rsid w:val="002F4D7B"/>
    <w:rsid w:val="002F5071"/>
    <w:rsid w:val="002F517F"/>
    <w:rsid w:val="002F52D2"/>
    <w:rsid w:val="002F5437"/>
    <w:rsid w:val="002F5CF4"/>
    <w:rsid w:val="002F5D4F"/>
    <w:rsid w:val="002F5F52"/>
    <w:rsid w:val="002F6C88"/>
    <w:rsid w:val="002F6D77"/>
    <w:rsid w:val="002F6EEE"/>
    <w:rsid w:val="002F70B8"/>
    <w:rsid w:val="002F7F4B"/>
    <w:rsid w:val="0030004A"/>
    <w:rsid w:val="00300B34"/>
    <w:rsid w:val="003011AA"/>
    <w:rsid w:val="003011D1"/>
    <w:rsid w:val="003016A0"/>
    <w:rsid w:val="00301AC1"/>
    <w:rsid w:val="00302012"/>
    <w:rsid w:val="003022DE"/>
    <w:rsid w:val="0030232B"/>
    <w:rsid w:val="00303227"/>
    <w:rsid w:val="00303516"/>
    <w:rsid w:val="00303AF6"/>
    <w:rsid w:val="0030429F"/>
    <w:rsid w:val="003047C5"/>
    <w:rsid w:val="003051CC"/>
    <w:rsid w:val="0030534A"/>
    <w:rsid w:val="00305E26"/>
    <w:rsid w:val="00305EB0"/>
    <w:rsid w:val="00305FC9"/>
    <w:rsid w:val="00306178"/>
    <w:rsid w:val="003064B4"/>
    <w:rsid w:val="003067E0"/>
    <w:rsid w:val="00306CFA"/>
    <w:rsid w:val="00307155"/>
    <w:rsid w:val="0030734C"/>
    <w:rsid w:val="003073AB"/>
    <w:rsid w:val="00307AFF"/>
    <w:rsid w:val="00307DD6"/>
    <w:rsid w:val="003103F0"/>
    <w:rsid w:val="00310718"/>
    <w:rsid w:val="00310DA9"/>
    <w:rsid w:val="00311551"/>
    <w:rsid w:val="00311623"/>
    <w:rsid w:val="003117AF"/>
    <w:rsid w:val="003125AD"/>
    <w:rsid w:val="00312B45"/>
    <w:rsid w:val="00312B6E"/>
    <w:rsid w:val="00312D5A"/>
    <w:rsid w:val="00313122"/>
    <w:rsid w:val="003131AF"/>
    <w:rsid w:val="00313398"/>
    <w:rsid w:val="00313CB0"/>
    <w:rsid w:val="003141D4"/>
    <w:rsid w:val="003141EB"/>
    <w:rsid w:val="0031423A"/>
    <w:rsid w:val="00314505"/>
    <w:rsid w:val="00314853"/>
    <w:rsid w:val="00314891"/>
    <w:rsid w:val="00314931"/>
    <w:rsid w:val="00314A9E"/>
    <w:rsid w:val="00314BCA"/>
    <w:rsid w:val="00314CE0"/>
    <w:rsid w:val="00314EBF"/>
    <w:rsid w:val="00315C69"/>
    <w:rsid w:val="003161D5"/>
    <w:rsid w:val="003164C1"/>
    <w:rsid w:val="00316AFB"/>
    <w:rsid w:val="00316E3D"/>
    <w:rsid w:val="0031726E"/>
    <w:rsid w:val="00317F40"/>
    <w:rsid w:val="00320326"/>
    <w:rsid w:val="0032045D"/>
    <w:rsid w:val="00320479"/>
    <w:rsid w:val="0032092F"/>
    <w:rsid w:val="0032114C"/>
    <w:rsid w:val="00321462"/>
    <w:rsid w:val="0032148D"/>
    <w:rsid w:val="00321543"/>
    <w:rsid w:val="003221DC"/>
    <w:rsid w:val="00322327"/>
    <w:rsid w:val="00323ADE"/>
    <w:rsid w:val="00323B4E"/>
    <w:rsid w:val="00323F09"/>
    <w:rsid w:val="00324126"/>
    <w:rsid w:val="00324200"/>
    <w:rsid w:val="003244B8"/>
    <w:rsid w:val="003247C8"/>
    <w:rsid w:val="00324977"/>
    <w:rsid w:val="003249DF"/>
    <w:rsid w:val="0032515A"/>
    <w:rsid w:val="003251BA"/>
    <w:rsid w:val="00325F0B"/>
    <w:rsid w:val="00326904"/>
    <w:rsid w:val="00326B45"/>
    <w:rsid w:val="00326B62"/>
    <w:rsid w:val="00327014"/>
    <w:rsid w:val="003272D3"/>
    <w:rsid w:val="003278BA"/>
    <w:rsid w:val="00327A7F"/>
    <w:rsid w:val="00327F6E"/>
    <w:rsid w:val="00330032"/>
    <w:rsid w:val="00330563"/>
    <w:rsid w:val="0033068E"/>
    <w:rsid w:val="0033113F"/>
    <w:rsid w:val="003313B3"/>
    <w:rsid w:val="0033192D"/>
    <w:rsid w:val="00332132"/>
    <w:rsid w:val="0033259A"/>
    <w:rsid w:val="00332667"/>
    <w:rsid w:val="00333320"/>
    <w:rsid w:val="00333688"/>
    <w:rsid w:val="0033396F"/>
    <w:rsid w:val="003343A3"/>
    <w:rsid w:val="003344FE"/>
    <w:rsid w:val="003345B6"/>
    <w:rsid w:val="003347F1"/>
    <w:rsid w:val="00334A3C"/>
    <w:rsid w:val="00334A7E"/>
    <w:rsid w:val="00334B39"/>
    <w:rsid w:val="00334E2B"/>
    <w:rsid w:val="00334E5C"/>
    <w:rsid w:val="00334F3A"/>
    <w:rsid w:val="00334FC7"/>
    <w:rsid w:val="003352D4"/>
    <w:rsid w:val="00335580"/>
    <w:rsid w:val="00336361"/>
    <w:rsid w:val="00336896"/>
    <w:rsid w:val="00336964"/>
    <w:rsid w:val="00336CFE"/>
    <w:rsid w:val="00336DDD"/>
    <w:rsid w:val="00337118"/>
    <w:rsid w:val="00337220"/>
    <w:rsid w:val="003373F8"/>
    <w:rsid w:val="00337436"/>
    <w:rsid w:val="0033756F"/>
    <w:rsid w:val="0033764B"/>
    <w:rsid w:val="00337684"/>
    <w:rsid w:val="00337AEF"/>
    <w:rsid w:val="00337ED2"/>
    <w:rsid w:val="003403E5"/>
    <w:rsid w:val="00340595"/>
    <w:rsid w:val="00340960"/>
    <w:rsid w:val="00340EAB"/>
    <w:rsid w:val="0034103C"/>
    <w:rsid w:val="00341AF9"/>
    <w:rsid w:val="00341B28"/>
    <w:rsid w:val="0034228B"/>
    <w:rsid w:val="003422A1"/>
    <w:rsid w:val="003422C2"/>
    <w:rsid w:val="003424EF"/>
    <w:rsid w:val="00342BC0"/>
    <w:rsid w:val="00342DAD"/>
    <w:rsid w:val="00342F47"/>
    <w:rsid w:val="003433AE"/>
    <w:rsid w:val="00343638"/>
    <w:rsid w:val="0034367E"/>
    <w:rsid w:val="0034376B"/>
    <w:rsid w:val="003437B1"/>
    <w:rsid w:val="00343DA8"/>
    <w:rsid w:val="00343F66"/>
    <w:rsid w:val="003440A2"/>
    <w:rsid w:val="0034465D"/>
    <w:rsid w:val="00344F69"/>
    <w:rsid w:val="003454EA"/>
    <w:rsid w:val="00345707"/>
    <w:rsid w:val="00345C87"/>
    <w:rsid w:val="00346301"/>
    <w:rsid w:val="00346E03"/>
    <w:rsid w:val="00347074"/>
    <w:rsid w:val="003471BC"/>
    <w:rsid w:val="003472D5"/>
    <w:rsid w:val="00347AEF"/>
    <w:rsid w:val="00347D62"/>
    <w:rsid w:val="00347FC2"/>
    <w:rsid w:val="00350499"/>
    <w:rsid w:val="003511C1"/>
    <w:rsid w:val="00351660"/>
    <w:rsid w:val="00351871"/>
    <w:rsid w:val="00351A38"/>
    <w:rsid w:val="00352725"/>
    <w:rsid w:val="00352D8D"/>
    <w:rsid w:val="00352EE9"/>
    <w:rsid w:val="003532EF"/>
    <w:rsid w:val="003537CA"/>
    <w:rsid w:val="00353940"/>
    <w:rsid w:val="00354095"/>
    <w:rsid w:val="0035415C"/>
    <w:rsid w:val="0035419B"/>
    <w:rsid w:val="003545D8"/>
    <w:rsid w:val="0035492B"/>
    <w:rsid w:val="00354D83"/>
    <w:rsid w:val="00354DA1"/>
    <w:rsid w:val="0035551F"/>
    <w:rsid w:val="003558E2"/>
    <w:rsid w:val="0035599B"/>
    <w:rsid w:val="00355BC2"/>
    <w:rsid w:val="003560DA"/>
    <w:rsid w:val="003568D5"/>
    <w:rsid w:val="00356B70"/>
    <w:rsid w:val="00356CFC"/>
    <w:rsid w:val="00356D57"/>
    <w:rsid w:val="0035709D"/>
    <w:rsid w:val="00357286"/>
    <w:rsid w:val="0035736C"/>
    <w:rsid w:val="00357420"/>
    <w:rsid w:val="00357670"/>
    <w:rsid w:val="00357EC4"/>
    <w:rsid w:val="0036015F"/>
    <w:rsid w:val="0036093C"/>
    <w:rsid w:val="00361417"/>
    <w:rsid w:val="003617E3"/>
    <w:rsid w:val="00361A26"/>
    <w:rsid w:val="00361BFC"/>
    <w:rsid w:val="00362227"/>
    <w:rsid w:val="003623C9"/>
    <w:rsid w:val="00362A4E"/>
    <w:rsid w:val="00362CCF"/>
    <w:rsid w:val="00362F6B"/>
    <w:rsid w:val="00363305"/>
    <w:rsid w:val="0036338C"/>
    <w:rsid w:val="003638A6"/>
    <w:rsid w:val="003639BD"/>
    <w:rsid w:val="00363C33"/>
    <w:rsid w:val="00363CAE"/>
    <w:rsid w:val="0036407E"/>
    <w:rsid w:val="00365141"/>
    <w:rsid w:val="003655BC"/>
    <w:rsid w:val="003655F0"/>
    <w:rsid w:val="00365FCA"/>
    <w:rsid w:val="0036679C"/>
    <w:rsid w:val="003667B5"/>
    <w:rsid w:val="00366C15"/>
    <w:rsid w:val="00367166"/>
    <w:rsid w:val="0036736F"/>
    <w:rsid w:val="003674EF"/>
    <w:rsid w:val="00367E94"/>
    <w:rsid w:val="003708F9"/>
    <w:rsid w:val="00370949"/>
    <w:rsid w:val="00370FFD"/>
    <w:rsid w:val="0037120C"/>
    <w:rsid w:val="00371902"/>
    <w:rsid w:val="00371B53"/>
    <w:rsid w:val="00371F3B"/>
    <w:rsid w:val="00372945"/>
    <w:rsid w:val="00372B58"/>
    <w:rsid w:val="00372C29"/>
    <w:rsid w:val="00372C9E"/>
    <w:rsid w:val="003730BC"/>
    <w:rsid w:val="00373512"/>
    <w:rsid w:val="0037370C"/>
    <w:rsid w:val="00373870"/>
    <w:rsid w:val="00373B7E"/>
    <w:rsid w:val="00373C6A"/>
    <w:rsid w:val="00373E1A"/>
    <w:rsid w:val="003744E5"/>
    <w:rsid w:val="0037474F"/>
    <w:rsid w:val="003747CE"/>
    <w:rsid w:val="00374D4F"/>
    <w:rsid w:val="003753DB"/>
    <w:rsid w:val="00375801"/>
    <w:rsid w:val="0037587F"/>
    <w:rsid w:val="00375908"/>
    <w:rsid w:val="00375AD1"/>
    <w:rsid w:val="00375DD2"/>
    <w:rsid w:val="00376421"/>
    <w:rsid w:val="0037671B"/>
    <w:rsid w:val="00376A0E"/>
    <w:rsid w:val="00376A9E"/>
    <w:rsid w:val="00376D85"/>
    <w:rsid w:val="00376EDD"/>
    <w:rsid w:val="00376F2F"/>
    <w:rsid w:val="00377052"/>
    <w:rsid w:val="00377584"/>
    <w:rsid w:val="003775E0"/>
    <w:rsid w:val="00377616"/>
    <w:rsid w:val="00377780"/>
    <w:rsid w:val="00377B1C"/>
    <w:rsid w:val="00377CDC"/>
    <w:rsid w:val="00381B45"/>
    <w:rsid w:val="00381C34"/>
    <w:rsid w:val="0038201C"/>
    <w:rsid w:val="003824C2"/>
    <w:rsid w:val="00382A77"/>
    <w:rsid w:val="00382E4F"/>
    <w:rsid w:val="00383CEE"/>
    <w:rsid w:val="0038416D"/>
    <w:rsid w:val="003843EA"/>
    <w:rsid w:val="00384CF1"/>
    <w:rsid w:val="00384D05"/>
    <w:rsid w:val="00385790"/>
    <w:rsid w:val="00385952"/>
    <w:rsid w:val="00385A71"/>
    <w:rsid w:val="00385BCB"/>
    <w:rsid w:val="00385CC3"/>
    <w:rsid w:val="00386021"/>
    <w:rsid w:val="00386473"/>
    <w:rsid w:val="00386490"/>
    <w:rsid w:val="00386C54"/>
    <w:rsid w:val="00386C57"/>
    <w:rsid w:val="00386C97"/>
    <w:rsid w:val="00386F78"/>
    <w:rsid w:val="003871DE"/>
    <w:rsid w:val="003902B9"/>
    <w:rsid w:val="00390E59"/>
    <w:rsid w:val="00390FF3"/>
    <w:rsid w:val="00391016"/>
    <w:rsid w:val="00391052"/>
    <w:rsid w:val="00391240"/>
    <w:rsid w:val="003917A3"/>
    <w:rsid w:val="00391F89"/>
    <w:rsid w:val="00392C87"/>
    <w:rsid w:val="00392E9F"/>
    <w:rsid w:val="00393088"/>
    <w:rsid w:val="00393155"/>
    <w:rsid w:val="00393276"/>
    <w:rsid w:val="003932D9"/>
    <w:rsid w:val="003934BD"/>
    <w:rsid w:val="00393729"/>
    <w:rsid w:val="00393995"/>
    <w:rsid w:val="00393F62"/>
    <w:rsid w:val="00393FA4"/>
    <w:rsid w:val="00394566"/>
    <w:rsid w:val="0039467F"/>
    <w:rsid w:val="0039472E"/>
    <w:rsid w:val="003949E0"/>
    <w:rsid w:val="00394CB2"/>
    <w:rsid w:val="00395121"/>
    <w:rsid w:val="003953E4"/>
    <w:rsid w:val="00395403"/>
    <w:rsid w:val="00395460"/>
    <w:rsid w:val="00395577"/>
    <w:rsid w:val="0039646A"/>
    <w:rsid w:val="003969A2"/>
    <w:rsid w:val="00396C7F"/>
    <w:rsid w:val="00396D40"/>
    <w:rsid w:val="00396EF3"/>
    <w:rsid w:val="0039720F"/>
    <w:rsid w:val="00397289"/>
    <w:rsid w:val="00397596"/>
    <w:rsid w:val="003975DA"/>
    <w:rsid w:val="003976F5"/>
    <w:rsid w:val="00397F15"/>
    <w:rsid w:val="003A0032"/>
    <w:rsid w:val="003A08B0"/>
    <w:rsid w:val="003A1975"/>
    <w:rsid w:val="003A1D69"/>
    <w:rsid w:val="003A1D86"/>
    <w:rsid w:val="003A1EA0"/>
    <w:rsid w:val="003A2412"/>
    <w:rsid w:val="003A27D1"/>
    <w:rsid w:val="003A29D6"/>
    <w:rsid w:val="003A2CC3"/>
    <w:rsid w:val="003A2E08"/>
    <w:rsid w:val="003A2F3E"/>
    <w:rsid w:val="003A3288"/>
    <w:rsid w:val="003A37BF"/>
    <w:rsid w:val="003A45AC"/>
    <w:rsid w:val="003A4F54"/>
    <w:rsid w:val="003A52E9"/>
    <w:rsid w:val="003A54B5"/>
    <w:rsid w:val="003A54BA"/>
    <w:rsid w:val="003A5959"/>
    <w:rsid w:val="003A5B68"/>
    <w:rsid w:val="003A60F3"/>
    <w:rsid w:val="003A6747"/>
    <w:rsid w:val="003A67CB"/>
    <w:rsid w:val="003A6EA0"/>
    <w:rsid w:val="003A77AC"/>
    <w:rsid w:val="003B025E"/>
    <w:rsid w:val="003B05E1"/>
    <w:rsid w:val="003B1351"/>
    <w:rsid w:val="003B1359"/>
    <w:rsid w:val="003B16DA"/>
    <w:rsid w:val="003B19FE"/>
    <w:rsid w:val="003B2033"/>
    <w:rsid w:val="003B283C"/>
    <w:rsid w:val="003B371F"/>
    <w:rsid w:val="003B3830"/>
    <w:rsid w:val="003B3A79"/>
    <w:rsid w:val="003B3EB0"/>
    <w:rsid w:val="003B41A6"/>
    <w:rsid w:val="003B4212"/>
    <w:rsid w:val="003B4444"/>
    <w:rsid w:val="003B4949"/>
    <w:rsid w:val="003B4B53"/>
    <w:rsid w:val="003B4F31"/>
    <w:rsid w:val="003B52F1"/>
    <w:rsid w:val="003B57C1"/>
    <w:rsid w:val="003B583D"/>
    <w:rsid w:val="003B5976"/>
    <w:rsid w:val="003B6AF1"/>
    <w:rsid w:val="003B6FCB"/>
    <w:rsid w:val="003B7249"/>
    <w:rsid w:val="003B7356"/>
    <w:rsid w:val="003B762D"/>
    <w:rsid w:val="003B7665"/>
    <w:rsid w:val="003B7990"/>
    <w:rsid w:val="003B7D29"/>
    <w:rsid w:val="003C01A1"/>
    <w:rsid w:val="003C01A9"/>
    <w:rsid w:val="003C03D3"/>
    <w:rsid w:val="003C0B8F"/>
    <w:rsid w:val="003C0ED6"/>
    <w:rsid w:val="003C19A4"/>
    <w:rsid w:val="003C1D8B"/>
    <w:rsid w:val="003C1E1D"/>
    <w:rsid w:val="003C245A"/>
    <w:rsid w:val="003C272C"/>
    <w:rsid w:val="003C2B2B"/>
    <w:rsid w:val="003C2F0E"/>
    <w:rsid w:val="003C2F2B"/>
    <w:rsid w:val="003C32B9"/>
    <w:rsid w:val="003C3508"/>
    <w:rsid w:val="003C4214"/>
    <w:rsid w:val="003C4365"/>
    <w:rsid w:val="003C4497"/>
    <w:rsid w:val="003C490B"/>
    <w:rsid w:val="003C4AFE"/>
    <w:rsid w:val="003C5168"/>
    <w:rsid w:val="003C5605"/>
    <w:rsid w:val="003C5632"/>
    <w:rsid w:val="003C574F"/>
    <w:rsid w:val="003C5C20"/>
    <w:rsid w:val="003C5D17"/>
    <w:rsid w:val="003C5D3B"/>
    <w:rsid w:val="003C6226"/>
    <w:rsid w:val="003C62D9"/>
    <w:rsid w:val="003C6437"/>
    <w:rsid w:val="003C65EA"/>
    <w:rsid w:val="003C6C08"/>
    <w:rsid w:val="003C6C53"/>
    <w:rsid w:val="003C6CCF"/>
    <w:rsid w:val="003C6DEC"/>
    <w:rsid w:val="003C6E23"/>
    <w:rsid w:val="003C710C"/>
    <w:rsid w:val="003C71BC"/>
    <w:rsid w:val="003C743A"/>
    <w:rsid w:val="003C769C"/>
    <w:rsid w:val="003C7B3E"/>
    <w:rsid w:val="003C7BB1"/>
    <w:rsid w:val="003C7C94"/>
    <w:rsid w:val="003C7DDA"/>
    <w:rsid w:val="003C7E56"/>
    <w:rsid w:val="003D0579"/>
    <w:rsid w:val="003D10BE"/>
    <w:rsid w:val="003D11FC"/>
    <w:rsid w:val="003D1345"/>
    <w:rsid w:val="003D13EE"/>
    <w:rsid w:val="003D1901"/>
    <w:rsid w:val="003D1BCE"/>
    <w:rsid w:val="003D1CB1"/>
    <w:rsid w:val="003D20E1"/>
    <w:rsid w:val="003D20F7"/>
    <w:rsid w:val="003D2180"/>
    <w:rsid w:val="003D21EB"/>
    <w:rsid w:val="003D240F"/>
    <w:rsid w:val="003D2476"/>
    <w:rsid w:val="003D28B8"/>
    <w:rsid w:val="003D2C3B"/>
    <w:rsid w:val="003D2D54"/>
    <w:rsid w:val="003D319B"/>
    <w:rsid w:val="003D399E"/>
    <w:rsid w:val="003D3C5C"/>
    <w:rsid w:val="003D428D"/>
    <w:rsid w:val="003D4AAD"/>
    <w:rsid w:val="003D55C1"/>
    <w:rsid w:val="003D5DAF"/>
    <w:rsid w:val="003D5F2F"/>
    <w:rsid w:val="003D61C8"/>
    <w:rsid w:val="003D63B4"/>
    <w:rsid w:val="003D6504"/>
    <w:rsid w:val="003D661B"/>
    <w:rsid w:val="003D6715"/>
    <w:rsid w:val="003D686C"/>
    <w:rsid w:val="003D6CB3"/>
    <w:rsid w:val="003D6E01"/>
    <w:rsid w:val="003D7166"/>
    <w:rsid w:val="003D73A3"/>
    <w:rsid w:val="003D7409"/>
    <w:rsid w:val="003D75DC"/>
    <w:rsid w:val="003D765A"/>
    <w:rsid w:val="003D7989"/>
    <w:rsid w:val="003D7EC8"/>
    <w:rsid w:val="003D7FFC"/>
    <w:rsid w:val="003E00F1"/>
    <w:rsid w:val="003E0118"/>
    <w:rsid w:val="003E09EA"/>
    <w:rsid w:val="003E0FE4"/>
    <w:rsid w:val="003E14D0"/>
    <w:rsid w:val="003E1627"/>
    <w:rsid w:val="003E2336"/>
    <w:rsid w:val="003E23E5"/>
    <w:rsid w:val="003E258F"/>
    <w:rsid w:val="003E2859"/>
    <w:rsid w:val="003E2928"/>
    <w:rsid w:val="003E2BA0"/>
    <w:rsid w:val="003E3134"/>
    <w:rsid w:val="003E3139"/>
    <w:rsid w:val="003E41E4"/>
    <w:rsid w:val="003E429C"/>
    <w:rsid w:val="003E46DF"/>
    <w:rsid w:val="003E5236"/>
    <w:rsid w:val="003E574C"/>
    <w:rsid w:val="003E5955"/>
    <w:rsid w:val="003E5C00"/>
    <w:rsid w:val="003E5C8E"/>
    <w:rsid w:val="003E5F07"/>
    <w:rsid w:val="003E60C1"/>
    <w:rsid w:val="003E62B7"/>
    <w:rsid w:val="003E6779"/>
    <w:rsid w:val="003E798E"/>
    <w:rsid w:val="003E7FC0"/>
    <w:rsid w:val="003F052B"/>
    <w:rsid w:val="003F0B53"/>
    <w:rsid w:val="003F0B69"/>
    <w:rsid w:val="003F0C2D"/>
    <w:rsid w:val="003F0CC3"/>
    <w:rsid w:val="003F0D8E"/>
    <w:rsid w:val="003F0EB5"/>
    <w:rsid w:val="003F2427"/>
    <w:rsid w:val="003F2C42"/>
    <w:rsid w:val="003F2DF0"/>
    <w:rsid w:val="003F33FA"/>
    <w:rsid w:val="003F39D7"/>
    <w:rsid w:val="003F3BA4"/>
    <w:rsid w:val="003F3E96"/>
    <w:rsid w:val="003F4005"/>
    <w:rsid w:val="003F40B9"/>
    <w:rsid w:val="003F44B0"/>
    <w:rsid w:val="003F4A52"/>
    <w:rsid w:val="003F4D42"/>
    <w:rsid w:val="003F4DBB"/>
    <w:rsid w:val="003F543F"/>
    <w:rsid w:val="003F5A31"/>
    <w:rsid w:val="003F5B82"/>
    <w:rsid w:val="003F5F92"/>
    <w:rsid w:val="003F601E"/>
    <w:rsid w:val="003F6115"/>
    <w:rsid w:val="003F62D3"/>
    <w:rsid w:val="003F6316"/>
    <w:rsid w:val="003F680D"/>
    <w:rsid w:val="003F688A"/>
    <w:rsid w:val="003F6CB0"/>
    <w:rsid w:val="003F76CB"/>
    <w:rsid w:val="003F76CC"/>
    <w:rsid w:val="003F7737"/>
    <w:rsid w:val="003F7B59"/>
    <w:rsid w:val="003F7C6B"/>
    <w:rsid w:val="00400122"/>
    <w:rsid w:val="00400491"/>
    <w:rsid w:val="004005AE"/>
    <w:rsid w:val="004005CF"/>
    <w:rsid w:val="004008C7"/>
    <w:rsid w:val="00400F7F"/>
    <w:rsid w:val="0040158D"/>
    <w:rsid w:val="00401D33"/>
    <w:rsid w:val="00401F4C"/>
    <w:rsid w:val="004025E5"/>
    <w:rsid w:val="00402B81"/>
    <w:rsid w:val="00402E98"/>
    <w:rsid w:val="00403617"/>
    <w:rsid w:val="00403717"/>
    <w:rsid w:val="00403B4B"/>
    <w:rsid w:val="00403E9C"/>
    <w:rsid w:val="00404362"/>
    <w:rsid w:val="004044D2"/>
    <w:rsid w:val="00404956"/>
    <w:rsid w:val="00404A72"/>
    <w:rsid w:val="00404B99"/>
    <w:rsid w:val="00404DB8"/>
    <w:rsid w:val="00405247"/>
    <w:rsid w:val="004053C5"/>
    <w:rsid w:val="00405465"/>
    <w:rsid w:val="004055A0"/>
    <w:rsid w:val="0040578F"/>
    <w:rsid w:val="00405E99"/>
    <w:rsid w:val="00406357"/>
    <w:rsid w:val="00406361"/>
    <w:rsid w:val="00406671"/>
    <w:rsid w:val="00406701"/>
    <w:rsid w:val="00407935"/>
    <w:rsid w:val="00407D7A"/>
    <w:rsid w:val="00407D8D"/>
    <w:rsid w:val="0041018E"/>
    <w:rsid w:val="00410484"/>
    <w:rsid w:val="00410487"/>
    <w:rsid w:val="00410A55"/>
    <w:rsid w:val="00410CB2"/>
    <w:rsid w:val="00410CB7"/>
    <w:rsid w:val="00410FD9"/>
    <w:rsid w:val="0041112A"/>
    <w:rsid w:val="00411476"/>
    <w:rsid w:val="00411551"/>
    <w:rsid w:val="0041194B"/>
    <w:rsid w:val="00411D27"/>
    <w:rsid w:val="00411D5E"/>
    <w:rsid w:val="00411E2C"/>
    <w:rsid w:val="00411E51"/>
    <w:rsid w:val="004126B2"/>
    <w:rsid w:val="004127EE"/>
    <w:rsid w:val="00412D87"/>
    <w:rsid w:val="00412E7D"/>
    <w:rsid w:val="004130B2"/>
    <w:rsid w:val="0041316E"/>
    <w:rsid w:val="004131B6"/>
    <w:rsid w:val="00413647"/>
    <w:rsid w:val="004138D9"/>
    <w:rsid w:val="0041413D"/>
    <w:rsid w:val="00414458"/>
    <w:rsid w:val="004144B5"/>
    <w:rsid w:val="00414775"/>
    <w:rsid w:val="00414FEF"/>
    <w:rsid w:val="004151FE"/>
    <w:rsid w:val="00416224"/>
    <w:rsid w:val="00416B6B"/>
    <w:rsid w:val="00416D9D"/>
    <w:rsid w:val="004172C5"/>
    <w:rsid w:val="004173D8"/>
    <w:rsid w:val="00417477"/>
    <w:rsid w:val="004179DA"/>
    <w:rsid w:val="00420553"/>
    <w:rsid w:val="004207ED"/>
    <w:rsid w:val="0042097B"/>
    <w:rsid w:val="00420AB9"/>
    <w:rsid w:val="00420B35"/>
    <w:rsid w:val="00420CF4"/>
    <w:rsid w:val="00421471"/>
    <w:rsid w:val="0042153E"/>
    <w:rsid w:val="0042177D"/>
    <w:rsid w:val="004217EB"/>
    <w:rsid w:val="00421A27"/>
    <w:rsid w:val="00421A7C"/>
    <w:rsid w:val="00421F03"/>
    <w:rsid w:val="00423236"/>
    <w:rsid w:val="004237FB"/>
    <w:rsid w:val="00423819"/>
    <w:rsid w:val="004238A8"/>
    <w:rsid w:val="00424466"/>
    <w:rsid w:val="00424A81"/>
    <w:rsid w:val="00424B7B"/>
    <w:rsid w:val="00424C0F"/>
    <w:rsid w:val="00424CB5"/>
    <w:rsid w:val="00424DD0"/>
    <w:rsid w:val="004250FE"/>
    <w:rsid w:val="004251EC"/>
    <w:rsid w:val="0042543B"/>
    <w:rsid w:val="004257FA"/>
    <w:rsid w:val="004258B6"/>
    <w:rsid w:val="00425C1C"/>
    <w:rsid w:val="00425F49"/>
    <w:rsid w:val="004263AE"/>
    <w:rsid w:val="00426420"/>
    <w:rsid w:val="0042662B"/>
    <w:rsid w:val="00426D6D"/>
    <w:rsid w:val="00426F5B"/>
    <w:rsid w:val="0042792C"/>
    <w:rsid w:val="004303C7"/>
    <w:rsid w:val="00430635"/>
    <w:rsid w:val="004307AE"/>
    <w:rsid w:val="00431C06"/>
    <w:rsid w:val="004323CD"/>
    <w:rsid w:val="00432444"/>
    <w:rsid w:val="00432485"/>
    <w:rsid w:val="0043259E"/>
    <w:rsid w:val="004326D3"/>
    <w:rsid w:val="00432831"/>
    <w:rsid w:val="00432C7D"/>
    <w:rsid w:val="00432E70"/>
    <w:rsid w:val="00433479"/>
    <w:rsid w:val="004337D4"/>
    <w:rsid w:val="0043431F"/>
    <w:rsid w:val="00434400"/>
    <w:rsid w:val="0043487C"/>
    <w:rsid w:val="00434B4D"/>
    <w:rsid w:val="00434CC3"/>
    <w:rsid w:val="00434FF7"/>
    <w:rsid w:val="00435083"/>
    <w:rsid w:val="00435195"/>
    <w:rsid w:val="004352C4"/>
    <w:rsid w:val="004355FD"/>
    <w:rsid w:val="00435690"/>
    <w:rsid w:val="00435B22"/>
    <w:rsid w:val="00436088"/>
    <w:rsid w:val="00436392"/>
    <w:rsid w:val="00436993"/>
    <w:rsid w:val="00436B32"/>
    <w:rsid w:val="00436E77"/>
    <w:rsid w:val="00437BE1"/>
    <w:rsid w:val="00437CA3"/>
    <w:rsid w:val="00437D74"/>
    <w:rsid w:val="004400D7"/>
    <w:rsid w:val="00440488"/>
    <w:rsid w:val="0044067D"/>
    <w:rsid w:val="00440A50"/>
    <w:rsid w:val="0044145D"/>
    <w:rsid w:val="004420EC"/>
    <w:rsid w:val="004422BE"/>
    <w:rsid w:val="004422E9"/>
    <w:rsid w:val="0044257F"/>
    <w:rsid w:val="004436B2"/>
    <w:rsid w:val="004437A8"/>
    <w:rsid w:val="004437E4"/>
    <w:rsid w:val="0044385A"/>
    <w:rsid w:val="004447B9"/>
    <w:rsid w:val="00444889"/>
    <w:rsid w:val="00444E71"/>
    <w:rsid w:val="00445809"/>
    <w:rsid w:val="004458A3"/>
    <w:rsid w:val="00445940"/>
    <w:rsid w:val="00445CEE"/>
    <w:rsid w:val="00445E4B"/>
    <w:rsid w:val="00445F98"/>
    <w:rsid w:val="0044680E"/>
    <w:rsid w:val="00446CED"/>
    <w:rsid w:val="00446F7A"/>
    <w:rsid w:val="004472E7"/>
    <w:rsid w:val="004478BB"/>
    <w:rsid w:val="00447A3B"/>
    <w:rsid w:val="00447C50"/>
    <w:rsid w:val="004501DD"/>
    <w:rsid w:val="0045068C"/>
    <w:rsid w:val="004506AF"/>
    <w:rsid w:val="00450A5D"/>
    <w:rsid w:val="00450EBB"/>
    <w:rsid w:val="00451143"/>
    <w:rsid w:val="00451203"/>
    <w:rsid w:val="0045145A"/>
    <w:rsid w:val="004514A3"/>
    <w:rsid w:val="00451964"/>
    <w:rsid w:val="00451A93"/>
    <w:rsid w:val="00451A9B"/>
    <w:rsid w:val="00451C37"/>
    <w:rsid w:val="00451D1A"/>
    <w:rsid w:val="00451DAA"/>
    <w:rsid w:val="0045258F"/>
    <w:rsid w:val="0045268D"/>
    <w:rsid w:val="00452968"/>
    <w:rsid w:val="00452D0A"/>
    <w:rsid w:val="0045327E"/>
    <w:rsid w:val="004532CD"/>
    <w:rsid w:val="00453490"/>
    <w:rsid w:val="00454212"/>
    <w:rsid w:val="004544C1"/>
    <w:rsid w:val="004555E6"/>
    <w:rsid w:val="004557AD"/>
    <w:rsid w:val="0045585D"/>
    <w:rsid w:val="00455874"/>
    <w:rsid w:val="00455F16"/>
    <w:rsid w:val="00456336"/>
    <w:rsid w:val="004563EE"/>
    <w:rsid w:val="00456B0F"/>
    <w:rsid w:val="00456DB5"/>
    <w:rsid w:val="004579D4"/>
    <w:rsid w:val="00457BD3"/>
    <w:rsid w:val="004603DC"/>
    <w:rsid w:val="00460B3C"/>
    <w:rsid w:val="00460D65"/>
    <w:rsid w:val="00460F21"/>
    <w:rsid w:val="004612D0"/>
    <w:rsid w:val="00461697"/>
    <w:rsid w:val="00461B48"/>
    <w:rsid w:val="00461CD3"/>
    <w:rsid w:val="00461ED0"/>
    <w:rsid w:val="00461FE1"/>
    <w:rsid w:val="0046256B"/>
    <w:rsid w:val="0046280E"/>
    <w:rsid w:val="00462AFA"/>
    <w:rsid w:val="00462B82"/>
    <w:rsid w:val="00462E7C"/>
    <w:rsid w:val="00463308"/>
    <w:rsid w:val="004635DD"/>
    <w:rsid w:val="00463BBB"/>
    <w:rsid w:val="00463CEB"/>
    <w:rsid w:val="00463D40"/>
    <w:rsid w:val="00464052"/>
    <w:rsid w:val="00464FCB"/>
    <w:rsid w:val="004655EC"/>
    <w:rsid w:val="0046591C"/>
    <w:rsid w:val="00465BD9"/>
    <w:rsid w:val="004660E6"/>
    <w:rsid w:val="004664B7"/>
    <w:rsid w:val="0046681E"/>
    <w:rsid w:val="0046713B"/>
    <w:rsid w:val="00467295"/>
    <w:rsid w:val="004673EF"/>
    <w:rsid w:val="00467467"/>
    <w:rsid w:val="00467662"/>
    <w:rsid w:val="00467A01"/>
    <w:rsid w:val="00470401"/>
    <w:rsid w:val="00470A8E"/>
    <w:rsid w:val="00470B75"/>
    <w:rsid w:val="00470F3B"/>
    <w:rsid w:val="00471433"/>
    <w:rsid w:val="00471685"/>
    <w:rsid w:val="00471A21"/>
    <w:rsid w:val="00471BD1"/>
    <w:rsid w:val="00471C5A"/>
    <w:rsid w:val="0047202E"/>
    <w:rsid w:val="004720D4"/>
    <w:rsid w:val="00472180"/>
    <w:rsid w:val="00472582"/>
    <w:rsid w:val="00472EA2"/>
    <w:rsid w:val="00472F5B"/>
    <w:rsid w:val="00473499"/>
    <w:rsid w:val="0047351E"/>
    <w:rsid w:val="00473761"/>
    <w:rsid w:val="00473818"/>
    <w:rsid w:val="00473D79"/>
    <w:rsid w:val="00473ED2"/>
    <w:rsid w:val="004740C3"/>
    <w:rsid w:val="00474152"/>
    <w:rsid w:val="004743C4"/>
    <w:rsid w:val="00474475"/>
    <w:rsid w:val="00474C1A"/>
    <w:rsid w:val="00474DC4"/>
    <w:rsid w:val="00475420"/>
    <w:rsid w:val="00475956"/>
    <w:rsid w:val="00475C67"/>
    <w:rsid w:val="004764C5"/>
    <w:rsid w:val="0047664B"/>
    <w:rsid w:val="004768B8"/>
    <w:rsid w:val="00476978"/>
    <w:rsid w:val="00476C22"/>
    <w:rsid w:val="00476C99"/>
    <w:rsid w:val="00476E30"/>
    <w:rsid w:val="00476E8B"/>
    <w:rsid w:val="00477220"/>
    <w:rsid w:val="0047758A"/>
    <w:rsid w:val="00477685"/>
    <w:rsid w:val="00477A1A"/>
    <w:rsid w:val="00477B97"/>
    <w:rsid w:val="004804F2"/>
    <w:rsid w:val="00480881"/>
    <w:rsid w:val="00480CBD"/>
    <w:rsid w:val="0048137E"/>
    <w:rsid w:val="004815BB"/>
    <w:rsid w:val="004816FA"/>
    <w:rsid w:val="00481738"/>
    <w:rsid w:val="004817EF"/>
    <w:rsid w:val="00482013"/>
    <w:rsid w:val="00482214"/>
    <w:rsid w:val="0048231D"/>
    <w:rsid w:val="00482BAF"/>
    <w:rsid w:val="00482FB3"/>
    <w:rsid w:val="00483747"/>
    <w:rsid w:val="004838EA"/>
    <w:rsid w:val="00483D02"/>
    <w:rsid w:val="00483F27"/>
    <w:rsid w:val="0048409A"/>
    <w:rsid w:val="00484724"/>
    <w:rsid w:val="004851BC"/>
    <w:rsid w:val="0048541B"/>
    <w:rsid w:val="00486009"/>
    <w:rsid w:val="0048648C"/>
    <w:rsid w:val="004864A5"/>
    <w:rsid w:val="00486CC5"/>
    <w:rsid w:val="00486D93"/>
    <w:rsid w:val="00486E8E"/>
    <w:rsid w:val="004871A3"/>
    <w:rsid w:val="0048731B"/>
    <w:rsid w:val="00487635"/>
    <w:rsid w:val="004876CF"/>
    <w:rsid w:val="00487A5F"/>
    <w:rsid w:val="00487E7A"/>
    <w:rsid w:val="00490063"/>
    <w:rsid w:val="00490239"/>
    <w:rsid w:val="00490652"/>
    <w:rsid w:val="004906C1"/>
    <w:rsid w:val="004909C9"/>
    <w:rsid w:val="00490AB2"/>
    <w:rsid w:val="00490B42"/>
    <w:rsid w:val="00490C71"/>
    <w:rsid w:val="00490C7E"/>
    <w:rsid w:val="00490F0E"/>
    <w:rsid w:val="00490F89"/>
    <w:rsid w:val="00491D6E"/>
    <w:rsid w:val="00491E01"/>
    <w:rsid w:val="00491E77"/>
    <w:rsid w:val="0049237C"/>
    <w:rsid w:val="00492417"/>
    <w:rsid w:val="00492463"/>
    <w:rsid w:val="0049277F"/>
    <w:rsid w:val="0049288E"/>
    <w:rsid w:val="00492C52"/>
    <w:rsid w:val="004935F0"/>
    <w:rsid w:val="00493A0C"/>
    <w:rsid w:val="00493A68"/>
    <w:rsid w:val="00493C4F"/>
    <w:rsid w:val="00493D34"/>
    <w:rsid w:val="0049424C"/>
    <w:rsid w:val="00494E58"/>
    <w:rsid w:val="0049514A"/>
    <w:rsid w:val="00495451"/>
    <w:rsid w:val="00495E6A"/>
    <w:rsid w:val="00495EBA"/>
    <w:rsid w:val="00495F55"/>
    <w:rsid w:val="004964E9"/>
    <w:rsid w:val="00496A67"/>
    <w:rsid w:val="00496C69"/>
    <w:rsid w:val="00496F7F"/>
    <w:rsid w:val="00497535"/>
    <w:rsid w:val="00497961"/>
    <w:rsid w:val="004979FC"/>
    <w:rsid w:val="00497FD2"/>
    <w:rsid w:val="004A0451"/>
    <w:rsid w:val="004A05E2"/>
    <w:rsid w:val="004A0617"/>
    <w:rsid w:val="004A0D0E"/>
    <w:rsid w:val="004A12C5"/>
    <w:rsid w:val="004A13D9"/>
    <w:rsid w:val="004A14BA"/>
    <w:rsid w:val="004A1B25"/>
    <w:rsid w:val="004A1D11"/>
    <w:rsid w:val="004A24AA"/>
    <w:rsid w:val="004A2D39"/>
    <w:rsid w:val="004A2DD5"/>
    <w:rsid w:val="004A35FC"/>
    <w:rsid w:val="004A432E"/>
    <w:rsid w:val="004A4694"/>
    <w:rsid w:val="004A49C0"/>
    <w:rsid w:val="004A4ADE"/>
    <w:rsid w:val="004A4F03"/>
    <w:rsid w:val="004A4FBA"/>
    <w:rsid w:val="004A511E"/>
    <w:rsid w:val="004A5354"/>
    <w:rsid w:val="004A5CF2"/>
    <w:rsid w:val="004A5DBF"/>
    <w:rsid w:val="004A5F2E"/>
    <w:rsid w:val="004A6098"/>
    <w:rsid w:val="004A6163"/>
    <w:rsid w:val="004A65CF"/>
    <w:rsid w:val="004A6A40"/>
    <w:rsid w:val="004A7655"/>
    <w:rsid w:val="004A7945"/>
    <w:rsid w:val="004B0084"/>
    <w:rsid w:val="004B0116"/>
    <w:rsid w:val="004B0586"/>
    <w:rsid w:val="004B0669"/>
    <w:rsid w:val="004B13FA"/>
    <w:rsid w:val="004B1702"/>
    <w:rsid w:val="004B1C5A"/>
    <w:rsid w:val="004B200F"/>
    <w:rsid w:val="004B24A6"/>
    <w:rsid w:val="004B2D10"/>
    <w:rsid w:val="004B2DB8"/>
    <w:rsid w:val="004B3369"/>
    <w:rsid w:val="004B3408"/>
    <w:rsid w:val="004B3652"/>
    <w:rsid w:val="004B4071"/>
    <w:rsid w:val="004B4088"/>
    <w:rsid w:val="004B435C"/>
    <w:rsid w:val="004B452E"/>
    <w:rsid w:val="004B4539"/>
    <w:rsid w:val="004B536E"/>
    <w:rsid w:val="004B5878"/>
    <w:rsid w:val="004B5E01"/>
    <w:rsid w:val="004B605E"/>
    <w:rsid w:val="004B60E2"/>
    <w:rsid w:val="004B6102"/>
    <w:rsid w:val="004B612F"/>
    <w:rsid w:val="004B6248"/>
    <w:rsid w:val="004B72D0"/>
    <w:rsid w:val="004B76CC"/>
    <w:rsid w:val="004B77EA"/>
    <w:rsid w:val="004B7A9F"/>
    <w:rsid w:val="004C076C"/>
    <w:rsid w:val="004C0867"/>
    <w:rsid w:val="004C090E"/>
    <w:rsid w:val="004C0C7F"/>
    <w:rsid w:val="004C0CC3"/>
    <w:rsid w:val="004C0DF4"/>
    <w:rsid w:val="004C186D"/>
    <w:rsid w:val="004C1C63"/>
    <w:rsid w:val="004C2232"/>
    <w:rsid w:val="004C22DB"/>
    <w:rsid w:val="004C285E"/>
    <w:rsid w:val="004C2909"/>
    <w:rsid w:val="004C2F42"/>
    <w:rsid w:val="004C3040"/>
    <w:rsid w:val="004C3502"/>
    <w:rsid w:val="004C3768"/>
    <w:rsid w:val="004C3806"/>
    <w:rsid w:val="004C3A57"/>
    <w:rsid w:val="004C3B78"/>
    <w:rsid w:val="004C3C93"/>
    <w:rsid w:val="004C420A"/>
    <w:rsid w:val="004C4539"/>
    <w:rsid w:val="004C525D"/>
    <w:rsid w:val="004C57A0"/>
    <w:rsid w:val="004C5C5C"/>
    <w:rsid w:val="004C5D43"/>
    <w:rsid w:val="004C5D53"/>
    <w:rsid w:val="004C61A5"/>
    <w:rsid w:val="004C6644"/>
    <w:rsid w:val="004C67A3"/>
    <w:rsid w:val="004C6A03"/>
    <w:rsid w:val="004C6D37"/>
    <w:rsid w:val="004C6D63"/>
    <w:rsid w:val="004C6DBD"/>
    <w:rsid w:val="004C6DC3"/>
    <w:rsid w:val="004C7234"/>
    <w:rsid w:val="004C7259"/>
    <w:rsid w:val="004C74DB"/>
    <w:rsid w:val="004C7555"/>
    <w:rsid w:val="004C7650"/>
    <w:rsid w:val="004C790E"/>
    <w:rsid w:val="004C7985"/>
    <w:rsid w:val="004D0736"/>
    <w:rsid w:val="004D14B7"/>
    <w:rsid w:val="004D164D"/>
    <w:rsid w:val="004D1CE8"/>
    <w:rsid w:val="004D23A2"/>
    <w:rsid w:val="004D25AF"/>
    <w:rsid w:val="004D27B7"/>
    <w:rsid w:val="004D350E"/>
    <w:rsid w:val="004D3877"/>
    <w:rsid w:val="004D3A0E"/>
    <w:rsid w:val="004D3A7C"/>
    <w:rsid w:val="004D3B15"/>
    <w:rsid w:val="004D3B95"/>
    <w:rsid w:val="004D45FC"/>
    <w:rsid w:val="004D50BB"/>
    <w:rsid w:val="004D5155"/>
    <w:rsid w:val="004D522D"/>
    <w:rsid w:val="004D56FF"/>
    <w:rsid w:val="004D600A"/>
    <w:rsid w:val="004D63C8"/>
    <w:rsid w:val="004D6471"/>
    <w:rsid w:val="004D6601"/>
    <w:rsid w:val="004D6C28"/>
    <w:rsid w:val="004D74A7"/>
    <w:rsid w:val="004D7EC5"/>
    <w:rsid w:val="004D7F40"/>
    <w:rsid w:val="004E01ED"/>
    <w:rsid w:val="004E045F"/>
    <w:rsid w:val="004E0663"/>
    <w:rsid w:val="004E06F6"/>
    <w:rsid w:val="004E071B"/>
    <w:rsid w:val="004E0BF1"/>
    <w:rsid w:val="004E1F0D"/>
    <w:rsid w:val="004E241B"/>
    <w:rsid w:val="004E241D"/>
    <w:rsid w:val="004E259D"/>
    <w:rsid w:val="004E2F61"/>
    <w:rsid w:val="004E3454"/>
    <w:rsid w:val="004E37E1"/>
    <w:rsid w:val="004E38FA"/>
    <w:rsid w:val="004E442A"/>
    <w:rsid w:val="004E56F9"/>
    <w:rsid w:val="004E5CD9"/>
    <w:rsid w:val="004E617B"/>
    <w:rsid w:val="004E638C"/>
    <w:rsid w:val="004E64DD"/>
    <w:rsid w:val="004E67C3"/>
    <w:rsid w:val="004E70D9"/>
    <w:rsid w:val="004E7305"/>
    <w:rsid w:val="004E7623"/>
    <w:rsid w:val="004E7B06"/>
    <w:rsid w:val="004E7D13"/>
    <w:rsid w:val="004E7ECF"/>
    <w:rsid w:val="004F00D1"/>
    <w:rsid w:val="004F0321"/>
    <w:rsid w:val="004F0342"/>
    <w:rsid w:val="004F0863"/>
    <w:rsid w:val="004F0DC8"/>
    <w:rsid w:val="004F0E15"/>
    <w:rsid w:val="004F13A2"/>
    <w:rsid w:val="004F1794"/>
    <w:rsid w:val="004F17B6"/>
    <w:rsid w:val="004F1ABA"/>
    <w:rsid w:val="004F1C14"/>
    <w:rsid w:val="004F2AF4"/>
    <w:rsid w:val="004F329B"/>
    <w:rsid w:val="004F3468"/>
    <w:rsid w:val="004F353A"/>
    <w:rsid w:val="004F372F"/>
    <w:rsid w:val="004F3AC6"/>
    <w:rsid w:val="004F3CB8"/>
    <w:rsid w:val="004F40D0"/>
    <w:rsid w:val="004F448D"/>
    <w:rsid w:val="004F4580"/>
    <w:rsid w:val="004F4C94"/>
    <w:rsid w:val="004F5151"/>
    <w:rsid w:val="004F54D4"/>
    <w:rsid w:val="004F57C2"/>
    <w:rsid w:val="004F580A"/>
    <w:rsid w:val="004F62BD"/>
    <w:rsid w:val="004F6446"/>
    <w:rsid w:val="004F6449"/>
    <w:rsid w:val="004F6B06"/>
    <w:rsid w:val="004F718B"/>
    <w:rsid w:val="004F78E8"/>
    <w:rsid w:val="004F79AE"/>
    <w:rsid w:val="004F7E84"/>
    <w:rsid w:val="00500ADA"/>
    <w:rsid w:val="00500E21"/>
    <w:rsid w:val="0050130F"/>
    <w:rsid w:val="0050131A"/>
    <w:rsid w:val="00501693"/>
    <w:rsid w:val="005022F9"/>
    <w:rsid w:val="0050268F"/>
    <w:rsid w:val="005028E5"/>
    <w:rsid w:val="00503810"/>
    <w:rsid w:val="00503BF4"/>
    <w:rsid w:val="0050415D"/>
    <w:rsid w:val="00504976"/>
    <w:rsid w:val="00504FF2"/>
    <w:rsid w:val="00505164"/>
    <w:rsid w:val="00505549"/>
    <w:rsid w:val="005056B8"/>
    <w:rsid w:val="0050599F"/>
    <w:rsid w:val="00505D2F"/>
    <w:rsid w:val="005060C5"/>
    <w:rsid w:val="00506213"/>
    <w:rsid w:val="00506313"/>
    <w:rsid w:val="005066B3"/>
    <w:rsid w:val="00506A1C"/>
    <w:rsid w:val="00506AC1"/>
    <w:rsid w:val="00506ED7"/>
    <w:rsid w:val="00507052"/>
    <w:rsid w:val="00507072"/>
    <w:rsid w:val="005070EE"/>
    <w:rsid w:val="005074E6"/>
    <w:rsid w:val="005077CC"/>
    <w:rsid w:val="005078F0"/>
    <w:rsid w:val="00507B2F"/>
    <w:rsid w:val="00507BE2"/>
    <w:rsid w:val="005107F4"/>
    <w:rsid w:val="00511603"/>
    <w:rsid w:val="00511954"/>
    <w:rsid w:val="00512314"/>
    <w:rsid w:val="00512538"/>
    <w:rsid w:val="00512660"/>
    <w:rsid w:val="00512A6D"/>
    <w:rsid w:val="00513225"/>
    <w:rsid w:val="0051332B"/>
    <w:rsid w:val="005135B3"/>
    <w:rsid w:val="00513917"/>
    <w:rsid w:val="00513DA7"/>
    <w:rsid w:val="00513E37"/>
    <w:rsid w:val="005145C5"/>
    <w:rsid w:val="00514728"/>
    <w:rsid w:val="00514C54"/>
    <w:rsid w:val="00514F02"/>
    <w:rsid w:val="00515011"/>
    <w:rsid w:val="005150E2"/>
    <w:rsid w:val="00515356"/>
    <w:rsid w:val="00515725"/>
    <w:rsid w:val="00515ABD"/>
    <w:rsid w:val="00515D56"/>
    <w:rsid w:val="00515DA1"/>
    <w:rsid w:val="00516125"/>
    <w:rsid w:val="0051664F"/>
    <w:rsid w:val="005171F9"/>
    <w:rsid w:val="00517258"/>
    <w:rsid w:val="00517787"/>
    <w:rsid w:val="0052036C"/>
    <w:rsid w:val="0052045B"/>
    <w:rsid w:val="005208BA"/>
    <w:rsid w:val="00521854"/>
    <w:rsid w:val="00521D0F"/>
    <w:rsid w:val="00521EB1"/>
    <w:rsid w:val="00521FA7"/>
    <w:rsid w:val="0052242C"/>
    <w:rsid w:val="005225E3"/>
    <w:rsid w:val="00522AB8"/>
    <w:rsid w:val="005231F3"/>
    <w:rsid w:val="00523267"/>
    <w:rsid w:val="0052332E"/>
    <w:rsid w:val="0052344F"/>
    <w:rsid w:val="005239BF"/>
    <w:rsid w:val="00523ABF"/>
    <w:rsid w:val="00524237"/>
    <w:rsid w:val="005249CC"/>
    <w:rsid w:val="00524A6D"/>
    <w:rsid w:val="0052513B"/>
    <w:rsid w:val="00525449"/>
    <w:rsid w:val="00525668"/>
    <w:rsid w:val="005257FD"/>
    <w:rsid w:val="00525FE7"/>
    <w:rsid w:val="00526D3A"/>
    <w:rsid w:val="00530032"/>
    <w:rsid w:val="00530BF8"/>
    <w:rsid w:val="00531046"/>
    <w:rsid w:val="00531338"/>
    <w:rsid w:val="00531790"/>
    <w:rsid w:val="005319A2"/>
    <w:rsid w:val="00531ED5"/>
    <w:rsid w:val="0053208B"/>
    <w:rsid w:val="0053338C"/>
    <w:rsid w:val="005337DB"/>
    <w:rsid w:val="005340CD"/>
    <w:rsid w:val="0053422C"/>
    <w:rsid w:val="0053430E"/>
    <w:rsid w:val="00534AA9"/>
    <w:rsid w:val="00535A29"/>
    <w:rsid w:val="00535FA9"/>
    <w:rsid w:val="00536208"/>
    <w:rsid w:val="0053657A"/>
    <w:rsid w:val="005365B5"/>
    <w:rsid w:val="005366E9"/>
    <w:rsid w:val="00536B60"/>
    <w:rsid w:val="00536C69"/>
    <w:rsid w:val="00536D15"/>
    <w:rsid w:val="00536E61"/>
    <w:rsid w:val="00537655"/>
    <w:rsid w:val="005376BB"/>
    <w:rsid w:val="005376D3"/>
    <w:rsid w:val="005400B7"/>
    <w:rsid w:val="0054074C"/>
    <w:rsid w:val="0054093F"/>
    <w:rsid w:val="0054172F"/>
    <w:rsid w:val="00541F23"/>
    <w:rsid w:val="00542296"/>
    <w:rsid w:val="005428A8"/>
    <w:rsid w:val="00542962"/>
    <w:rsid w:val="00542DB9"/>
    <w:rsid w:val="005433CF"/>
    <w:rsid w:val="00543559"/>
    <w:rsid w:val="005437C5"/>
    <w:rsid w:val="00543D0E"/>
    <w:rsid w:val="0054400F"/>
    <w:rsid w:val="0054422E"/>
    <w:rsid w:val="00544282"/>
    <w:rsid w:val="00544289"/>
    <w:rsid w:val="005449C5"/>
    <w:rsid w:val="00544C21"/>
    <w:rsid w:val="00545209"/>
    <w:rsid w:val="00545C4A"/>
    <w:rsid w:val="00546331"/>
    <w:rsid w:val="00546E6F"/>
    <w:rsid w:val="005473C6"/>
    <w:rsid w:val="00547464"/>
    <w:rsid w:val="00547D51"/>
    <w:rsid w:val="00547E7F"/>
    <w:rsid w:val="0055075C"/>
    <w:rsid w:val="00551AC3"/>
    <w:rsid w:val="00552005"/>
    <w:rsid w:val="005520FA"/>
    <w:rsid w:val="005521F0"/>
    <w:rsid w:val="005522F4"/>
    <w:rsid w:val="0055246C"/>
    <w:rsid w:val="005524BC"/>
    <w:rsid w:val="00552B9A"/>
    <w:rsid w:val="00552EB4"/>
    <w:rsid w:val="005530D2"/>
    <w:rsid w:val="0055342C"/>
    <w:rsid w:val="0055368E"/>
    <w:rsid w:val="005537B5"/>
    <w:rsid w:val="005537FB"/>
    <w:rsid w:val="00553D19"/>
    <w:rsid w:val="0055488F"/>
    <w:rsid w:val="00554AD0"/>
    <w:rsid w:val="00554B37"/>
    <w:rsid w:val="00554E09"/>
    <w:rsid w:val="00554F9C"/>
    <w:rsid w:val="00555510"/>
    <w:rsid w:val="00555810"/>
    <w:rsid w:val="00556420"/>
    <w:rsid w:val="00556631"/>
    <w:rsid w:val="00556800"/>
    <w:rsid w:val="0055682E"/>
    <w:rsid w:val="005568F2"/>
    <w:rsid w:val="00556B97"/>
    <w:rsid w:val="0055750F"/>
    <w:rsid w:val="00557C73"/>
    <w:rsid w:val="0056030D"/>
    <w:rsid w:val="005603A0"/>
    <w:rsid w:val="00560745"/>
    <w:rsid w:val="00560AF8"/>
    <w:rsid w:val="0056102D"/>
    <w:rsid w:val="00561142"/>
    <w:rsid w:val="005617FA"/>
    <w:rsid w:val="00561AED"/>
    <w:rsid w:val="00561E42"/>
    <w:rsid w:val="00562142"/>
    <w:rsid w:val="005622BD"/>
    <w:rsid w:val="00562969"/>
    <w:rsid w:val="0056333D"/>
    <w:rsid w:val="00563782"/>
    <w:rsid w:val="0056380F"/>
    <w:rsid w:val="00564266"/>
    <w:rsid w:val="005649A3"/>
    <w:rsid w:val="0056519A"/>
    <w:rsid w:val="00565214"/>
    <w:rsid w:val="005653A4"/>
    <w:rsid w:val="00565873"/>
    <w:rsid w:val="00565BE6"/>
    <w:rsid w:val="005660DD"/>
    <w:rsid w:val="0056649D"/>
    <w:rsid w:val="0056684A"/>
    <w:rsid w:val="00566D41"/>
    <w:rsid w:val="00566F2E"/>
    <w:rsid w:val="005678F3"/>
    <w:rsid w:val="00567BB5"/>
    <w:rsid w:val="00567CF2"/>
    <w:rsid w:val="00567DD3"/>
    <w:rsid w:val="00570317"/>
    <w:rsid w:val="00570379"/>
    <w:rsid w:val="0057092C"/>
    <w:rsid w:val="00570B66"/>
    <w:rsid w:val="00570B86"/>
    <w:rsid w:val="00570D64"/>
    <w:rsid w:val="00570EEB"/>
    <w:rsid w:val="00571192"/>
    <w:rsid w:val="005712E1"/>
    <w:rsid w:val="005713F1"/>
    <w:rsid w:val="005718B9"/>
    <w:rsid w:val="0057209F"/>
    <w:rsid w:val="005733DA"/>
    <w:rsid w:val="00573D68"/>
    <w:rsid w:val="00573E46"/>
    <w:rsid w:val="005741D8"/>
    <w:rsid w:val="00574483"/>
    <w:rsid w:val="0057485A"/>
    <w:rsid w:val="00575104"/>
    <w:rsid w:val="00575468"/>
    <w:rsid w:val="00575953"/>
    <w:rsid w:val="0057611D"/>
    <w:rsid w:val="005761E0"/>
    <w:rsid w:val="00576227"/>
    <w:rsid w:val="005762F2"/>
    <w:rsid w:val="00576413"/>
    <w:rsid w:val="00576D6E"/>
    <w:rsid w:val="00580165"/>
    <w:rsid w:val="005808AB"/>
    <w:rsid w:val="00580B2D"/>
    <w:rsid w:val="00580D54"/>
    <w:rsid w:val="00580E71"/>
    <w:rsid w:val="0058148D"/>
    <w:rsid w:val="005820AC"/>
    <w:rsid w:val="00582202"/>
    <w:rsid w:val="0058260D"/>
    <w:rsid w:val="00582C60"/>
    <w:rsid w:val="00582CF6"/>
    <w:rsid w:val="0058301F"/>
    <w:rsid w:val="005830A3"/>
    <w:rsid w:val="00583174"/>
    <w:rsid w:val="00583374"/>
    <w:rsid w:val="0058386B"/>
    <w:rsid w:val="00583B1A"/>
    <w:rsid w:val="00583EC3"/>
    <w:rsid w:val="005844BA"/>
    <w:rsid w:val="00584952"/>
    <w:rsid w:val="00584CE4"/>
    <w:rsid w:val="00584E53"/>
    <w:rsid w:val="00585F98"/>
    <w:rsid w:val="00586B75"/>
    <w:rsid w:val="00586BCB"/>
    <w:rsid w:val="00586DA1"/>
    <w:rsid w:val="00587451"/>
    <w:rsid w:val="00590174"/>
    <w:rsid w:val="005903F7"/>
    <w:rsid w:val="0059095D"/>
    <w:rsid w:val="00590D40"/>
    <w:rsid w:val="00591AA0"/>
    <w:rsid w:val="00591F38"/>
    <w:rsid w:val="00591FA1"/>
    <w:rsid w:val="005923BC"/>
    <w:rsid w:val="00592591"/>
    <w:rsid w:val="00592BF3"/>
    <w:rsid w:val="00592C56"/>
    <w:rsid w:val="00592D28"/>
    <w:rsid w:val="00592F89"/>
    <w:rsid w:val="00593A4C"/>
    <w:rsid w:val="00593E9C"/>
    <w:rsid w:val="005941E9"/>
    <w:rsid w:val="0059514F"/>
    <w:rsid w:val="005952C8"/>
    <w:rsid w:val="00595808"/>
    <w:rsid w:val="0059580B"/>
    <w:rsid w:val="00595D5B"/>
    <w:rsid w:val="00596267"/>
    <w:rsid w:val="00596732"/>
    <w:rsid w:val="00596955"/>
    <w:rsid w:val="0059777E"/>
    <w:rsid w:val="0059778C"/>
    <w:rsid w:val="00597C2A"/>
    <w:rsid w:val="00597ED7"/>
    <w:rsid w:val="005A0151"/>
    <w:rsid w:val="005A06A4"/>
    <w:rsid w:val="005A0978"/>
    <w:rsid w:val="005A10A0"/>
    <w:rsid w:val="005A1104"/>
    <w:rsid w:val="005A1146"/>
    <w:rsid w:val="005A1A5D"/>
    <w:rsid w:val="005A2CB0"/>
    <w:rsid w:val="005A3378"/>
    <w:rsid w:val="005A412D"/>
    <w:rsid w:val="005A4E35"/>
    <w:rsid w:val="005A4FBB"/>
    <w:rsid w:val="005A5148"/>
    <w:rsid w:val="005A59B9"/>
    <w:rsid w:val="005A5C7D"/>
    <w:rsid w:val="005A5D99"/>
    <w:rsid w:val="005A6724"/>
    <w:rsid w:val="005A6DD1"/>
    <w:rsid w:val="005A7103"/>
    <w:rsid w:val="005A78F8"/>
    <w:rsid w:val="005A7A6A"/>
    <w:rsid w:val="005A7D6E"/>
    <w:rsid w:val="005B02C0"/>
    <w:rsid w:val="005B0466"/>
    <w:rsid w:val="005B08BE"/>
    <w:rsid w:val="005B13DC"/>
    <w:rsid w:val="005B173E"/>
    <w:rsid w:val="005B17D5"/>
    <w:rsid w:val="005B1C7A"/>
    <w:rsid w:val="005B2089"/>
    <w:rsid w:val="005B226C"/>
    <w:rsid w:val="005B2571"/>
    <w:rsid w:val="005B31B3"/>
    <w:rsid w:val="005B3370"/>
    <w:rsid w:val="005B3416"/>
    <w:rsid w:val="005B403C"/>
    <w:rsid w:val="005B430D"/>
    <w:rsid w:val="005B46DD"/>
    <w:rsid w:val="005B4959"/>
    <w:rsid w:val="005B4AB1"/>
    <w:rsid w:val="005B58DC"/>
    <w:rsid w:val="005B6B88"/>
    <w:rsid w:val="005B6C3C"/>
    <w:rsid w:val="005B713C"/>
    <w:rsid w:val="005B763D"/>
    <w:rsid w:val="005B78F0"/>
    <w:rsid w:val="005B7A9C"/>
    <w:rsid w:val="005B7CCF"/>
    <w:rsid w:val="005B7E9C"/>
    <w:rsid w:val="005C02F6"/>
    <w:rsid w:val="005C05CA"/>
    <w:rsid w:val="005C0ADC"/>
    <w:rsid w:val="005C0B37"/>
    <w:rsid w:val="005C0F9E"/>
    <w:rsid w:val="005C1346"/>
    <w:rsid w:val="005C1C0D"/>
    <w:rsid w:val="005C1C33"/>
    <w:rsid w:val="005C1D5C"/>
    <w:rsid w:val="005C1E4F"/>
    <w:rsid w:val="005C224E"/>
    <w:rsid w:val="005C303A"/>
    <w:rsid w:val="005C36BF"/>
    <w:rsid w:val="005C4063"/>
    <w:rsid w:val="005C4783"/>
    <w:rsid w:val="005C4DA9"/>
    <w:rsid w:val="005C522C"/>
    <w:rsid w:val="005C53DC"/>
    <w:rsid w:val="005C5735"/>
    <w:rsid w:val="005C5E3C"/>
    <w:rsid w:val="005C5F9B"/>
    <w:rsid w:val="005C61B3"/>
    <w:rsid w:val="005C66F5"/>
    <w:rsid w:val="005C697D"/>
    <w:rsid w:val="005C7FF9"/>
    <w:rsid w:val="005D011D"/>
    <w:rsid w:val="005D0625"/>
    <w:rsid w:val="005D0CC3"/>
    <w:rsid w:val="005D11E3"/>
    <w:rsid w:val="005D1592"/>
    <w:rsid w:val="005D1ADF"/>
    <w:rsid w:val="005D1C5E"/>
    <w:rsid w:val="005D21E1"/>
    <w:rsid w:val="005D282F"/>
    <w:rsid w:val="005D2DDC"/>
    <w:rsid w:val="005D301E"/>
    <w:rsid w:val="005D338A"/>
    <w:rsid w:val="005D3F78"/>
    <w:rsid w:val="005D41D0"/>
    <w:rsid w:val="005D45C2"/>
    <w:rsid w:val="005D4CB7"/>
    <w:rsid w:val="005D4F4A"/>
    <w:rsid w:val="005D5633"/>
    <w:rsid w:val="005D57BA"/>
    <w:rsid w:val="005D5E7A"/>
    <w:rsid w:val="005D5EEE"/>
    <w:rsid w:val="005D6B40"/>
    <w:rsid w:val="005D6CFA"/>
    <w:rsid w:val="005D70F1"/>
    <w:rsid w:val="005D7346"/>
    <w:rsid w:val="005D7A78"/>
    <w:rsid w:val="005E028D"/>
    <w:rsid w:val="005E062B"/>
    <w:rsid w:val="005E0862"/>
    <w:rsid w:val="005E097A"/>
    <w:rsid w:val="005E0E33"/>
    <w:rsid w:val="005E1013"/>
    <w:rsid w:val="005E127D"/>
    <w:rsid w:val="005E15AC"/>
    <w:rsid w:val="005E1719"/>
    <w:rsid w:val="005E21BD"/>
    <w:rsid w:val="005E2211"/>
    <w:rsid w:val="005E262C"/>
    <w:rsid w:val="005E347D"/>
    <w:rsid w:val="005E35DA"/>
    <w:rsid w:val="005E36C8"/>
    <w:rsid w:val="005E396D"/>
    <w:rsid w:val="005E41A0"/>
    <w:rsid w:val="005E4631"/>
    <w:rsid w:val="005E4CDC"/>
    <w:rsid w:val="005E5315"/>
    <w:rsid w:val="005E5517"/>
    <w:rsid w:val="005E580E"/>
    <w:rsid w:val="005E6ADA"/>
    <w:rsid w:val="005E6D76"/>
    <w:rsid w:val="005E6F6A"/>
    <w:rsid w:val="005E78BA"/>
    <w:rsid w:val="005E7BC0"/>
    <w:rsid w:val="005E7DE3"/>
    <w:rsid w:val="005F0325"/>
    <w:rsid w:val="005F03B6"/>
    <w:rsid w:val="005F08DC"/>
    <w:rsid w:val="005F095F"/>
    <w:rsid w:val="005F0C1F"/>
    <w:rsid w:val="005F0D3D"/>
    <w:rsid w:val="005F153A"/>
    <w:rsid w:val="005F16D7"/>
    <w:rsid w:val="005F198D"/>
    <w:rsid w:val="005F19AC"/>
    <w:rsid w:val="005F23FC"/>
    <w:rsid w:val="005F2586"/>
    <w:rsid w:val="005F2589"/>
    <w:rsid w:val="005F26DF"/>
    <w:rsid w:val="005F29BF"/>
    <w:rsid w:val="005F2AC2"/>
    <w:rsid w:val="005F2DD5"/>
    <w:rsid w:val="005F2E4D"/>
    <w:rsid w:val="005F3090"/>
    <w:rsid w:val="005F3190"/>
    <w:rsid w:val="005F342B"/>
    <w:rsid w:val="005F347C"/>
    <w:rsid w:val="005F3506"/>
    <w:rsid w:val="005F37FE"/>
    <w:rsid w:val="005F3943"/>
    <w:rsid w:val="005F3C9D"/>
    <w:rsid w:val="005F3CC8"/>
    <w:rsid w:val="005F3D30"/>
    <w:rsid w:val="005F3D7A"/>
    <w:rsid w:val="005F4093"/>
    <w:rsid w:val="005F41E0"/>
    <w:rsid w:val="005F4375"/>
    <w:rsid w:val="005F4C21"/>
    <w:rsid w:val="005F4CB0"/>
    <w:rsid w:val="005F4D34"/>
    <w:rsid w:val="005F562E"/>
    <w:rsid w:val="005F59EA"/>
    <w:rsid w:val="005F5FE2"/>
    <w:rsid w:val="005F6F0E"/>
    <w:rsid w:val="005F70A2"/>
    <w:rsid w:val="005F715F"/>
    <w:rsid w:val="0060001E"/>
    <w:rsid w:val="006004A9"/>
    <w:rsid w:val="00600A68"/>
    <w:rsid w:val="00600EFC"/>
    <w:rsid w:val="006018F3"/>
    <w:rsid w:val="00601ABF"/>
    <w:rsid w:val="00601BCD"/>
    <w:rsid w:val="00602251"/>
    <w:rsid w:val="00602693"/>
    <w:rsid w:val="0060269A"/>
    <w:rsid w:val="0060364F"/>
    <w:rsid w:val="00603A21"/>
    <w:rsid w:val="00603AF8"/>
    <w:rsid w:val="00603B61"/>
    <w:rsid w:val="00603F20"/>
    <w:rsid w:val="006042C0"/>
    <w:rsid w:val="0060463C"/>
    <w:rsid w:val="0060487A"/>
    <w:rsid w:val="006051B2"/>
    <w:rsid w:val="00605351"/>
    <w:rsid w:val="00605562"/>
    <w:rsid w:val="0060574E"/>
    <w:rsid w:val="006057ED"/>
    <w:rsid w:val="00605B43"/>
    <w:rsid w:val="006062D5"/>
    <w:rsid w:val="00606532"/>
    <w:rsid w:val="00606595"/>
    <w:rsid w:val="006068B6"/>
    <w:rsid w:val="00606DB0"/>
    <w:rsid w:val="006070FB"/>
    <w:rsid w:val="00607708"/>
    <w:rsid w:val="006078AE"/>
    <w:rsid w:val="00607B43"/>
    <w:rsid w:val="00607F11"/>
    <w:rsid w:val="0061012E"/>
    <w:rsid w:val="00610DB0"/>
    <w:rsid w:val="00610EFD"/>
    <w:rsid w:val="00611005"/>
    <w:rsid w:val="00612D9E"/>
    <w:rsid w:val="00613AEE"/>
    <w:rsid w:val="006141C6"/>
    <w:rsid w:val="006141EB"/>
    <w:rsid w:val="00614404"/>
    <w:rsid w:val="00614630"/>
    <w:rsid w:val="00614857"/>
    <w:rsid w:val="0061533A"/>
    <w:rsid w:val="006153F2"/>
    <w:rsid w:val="00615CEF"/>
    <w:rsid w:val="0061653F"/>
    <w:rsid w:val="006168A5"/>
    <w:rsid w:val="00616B76"/>
    <w:rsid w:val="00616D93"/>
    <w:rsid w:val="00616E80"/>
    <w:rsid w:val="00616EFC"/>
    <w:rsid w:val="00616FEB"/>
    <w:rsid w:val="0061700F"/>
    <w:rsid w:val="00617377"/>
    <w:rsid w:val="0061764C"/>
    <w:rsid w:val="006179A2"/>
    <w:rsid w:val="00617B0F"/>
    <w:rsid w:val="00617D10"/>
    <w:rsid w:val="00617E2D"/>
    <w:rsid w:val="00620407"/>
    <w:rsid w:val="0062104A"/>
    <w:rsid w:val="00621104"/>
    <w:rsid w:val="00621696"/>
    <w:rsid w:val="0062250E"/>
    <w:rsid w:val="00622885"/>
    <w:rsid w:val="00622C6B"/>
    <w:rsid w:val="006230C0"/>
    <w:rsid w:val="0062345E"/>
    <w:rsid w:val="00623EB6"/>
    <w:rsid w:val="00623F44"/>
    <w:rsid w:val="00624195"/>
    <w:rsid w:val="00624824"/>
    <w:rsid w:val="006248AE"/>
    <w:rsid w:val="00624D01"/>
    <w:rsid w:val="0062547B"/>
    <w:rsid w:val="00625566"/>
    <w:rsid w:val="00625734"/>
    <w:rsid w:val="00625E4B"/>
    <w:rsid w:val="0062600A"/>
    <w:rsid w:val="00626147"/>
    <w:rsid w:val="0062648D"/>
    <w:rsid w:val="00626C37"/>
    <w:rsid w:val="00626D1B"/>
    <w:rsid w:val="006275D6"/>
    <w:rsid w:val="00627686"/>
    <w:rsid w:val="00627E17"/>
    <w:rsid w:val="00627F56"/>
    <w:rsid w:val="00630004"/>
    <w:rsid w:val="0063045B"/>
    <w:rsid w:val="00630D6C"/>
    <w:rsid w:val="00631144"/>
    <w:rsid w:val="006317A5"/>
    <w:rsid w:val="00631940"/>
    <w:rsid w:val="00631E5D"/>
    <w:rsid w:val="00631E70"/>
    <w:rsid w:val="0063257D"/>
    <w:rsid w:val="00632773"/>
    <w:rsid w:val="00632EDC"/>
    <w:rsid w:val="006332AE"/>
    <w:rsid w:val="00633A31"/>
    <w:rsid w:val="0063440F"/>
    <w:rsid w:val="006351CE"/>
    <w:rsid w:val="00635840"/>
    <w:rsid w:val="00635876"/>
    <w:rsid w:val="00635CED"/>
    <w:rsid w:val="00635D42"/>
    <w:rsid w:val="00635D70"/>
    <w:rsid w:val="00635F08"/>
    <w:rsid w:val="00635FD9"/>
    <w:rsid w:val="0063657A"/>
    <w:rsid w:val="00636B70"/>
    <w:rsid w:val="006377C2"/>
    <w:rsid w:val="00637B2C"/>
    <w:rsid w:val="00637FA0"/>
    <w:rsid w:val="00640B6F"/>
    <w:rsid w:val="00640E9A"/>
    <w:rsid w:val="00641252"/>
    <w:rsid w:val="006414E2"/>
    <w:rsid w:val="006417EF"/>
    <w:rsid w:val="0064294B"/>
    <w:rsid w:val="006431D8"/>
    <w:rsid w:val="00643721"/>
    <w:rsid w:val="00643867"/>
    <w:rsid w:val="00643A32"/>
    <w:rsid w:val="00643D0E"/>
    <w:rsid w:val="00643F71"/>
    <w:rsid w:val="006443BA"/>
    <w:rsid w:val="00644448"/>
    <w:rsid w:val="00644910"/>
    <w:rsid w:val="00644C15"/>
    <w:rsid w:val="00645A24"/>
    <w:rsid w:val="00645A38"/>
    <w:rsid w:val="00645F6A"/>
    <w:rsid w:val="00645FA4"/>
    <w:rsid w:val="00646386"/>
    <w:rsid w:val="00646730"/>
    <w:rsid w:val="00646DDC"/>
    <w:rsid w:val="00646E10"/>
    <w:rsid w:val="0064730A"/>
    <w:rsid w:val="00647443"/>
    <w:rsid w:val="006476F7"/>
    <w:rsid w:val="00647AD7"/>
    <w:rsid w:val="00647E17"/>
    <w:rsid w:val="00647E57"/>
    <w:rsid w:val="0065055A"/>
    <w:rsid w:val="006506BD"/>
    <w:rsid w:val="00650F8D"/>
    <w:rsid w:val="00651385"/>
    <w:rsid w:val="00651434"/>
    <w:rsid w:val="0065160F"/>
    <w:rsid w:val="006520B0"/>
    <w:rsid w:val="006529B1"/>
    <w:rsid w:val="00653099"/>
    <w:rsid w:val="0065332D"/>
    <w:rsid w:val="00653424"/>
    <w:rsid w:val="00653789"/>
    <w:rsid w:val="00653A75"/>
    <w:rsid w:val="00653BA8"/>
    <w:rsid w:val="00653BBE"/>
    <w:rsid w:val="00653D72"/>
    <w:rsid w:val="00653F93"/>
    <w:rsid w:val="0065492D"/>
    <w:rsid w:val="006549E8"/>
    <w:rsid w:val="00654A1A"/>
    <w:rsid w:val="00654B43"/>
    <w:rsid w:val="006550DD"/>
    <w:rsid w:val="00655BDF"/>
    <w:rsid w:val="00655CEE"/>
    <w:rsid w:val="00655E5A"/>
    <w:rsid w:val="00655E70"/>
    <w:rsid w:val="00655F82"/>
    <w:rsid w:val="006563DB"/>
    <w:rsid w:val="006565C2"/>
    <w:rsid w:val="0065697A"/>
    <w:rsid w:val="00656A04"/>
    <w:rsid w:val="00656A92"/>
    <w:rsid w:val="00656EEB"/>
    <w:rsid w:val="00656FEC"/>
    <w:rsid w:val="00657469"/>
    <w:rsid w:val="00657728"/>
    <w:rsid w:val="0065774B"/>
    <w:rsid w:val="00657AB9"/>
    <w:rsid w:val="00657C23"/>
    <w:rsid w:val="0066009F"/>
    <w:rsid w:val="00660398"/>
    <w:rsid w:val="00660755"/>
    <w:rsid w:val="00660B46"/>
    <w:rsid w:val="00660C50"/>
    <w:rsid w:val="00660E3B"/>
    <w:rsid w:val="006616A3"/>
    <w:rsid w:val="006617CF"/>
    <w:rsid w:val="00661AF4"/>
    <w:rsid w:val="006623BE"/>
    <w:rsid w:val="006627BD"/>
    <w:rsid w:val="006635A5"/>
    <w:rsid w:val="00663638"/>
    <w:rsid w:val="00663F4A"/>
    <w:rsid w:val="006643A3"/>
    <w:rsid w:val="00664441"/>
    <w:rsid w:val="0066457D"/>
    <w:rsid w:val="006646FB"/>
    <w:rsid w:val="00664872"/>
    <w:rsid w:val="00664E62"/>
    <w:rsid w:val="0066530F"/>
    <w:rsid w:val="006654FA"/>
    <w:rsid w:val="0066555A"/>
    <w:rsid w:val="006656CB"/>
    <w:rsid w:val="00665820"/>
    <w:rsid w:val="0066583C"/>
    <w:rsid w:val="00665E33"/>
    <w:rsid w:val="00665EB2"/>
    <w:rsid w:val="0066600C"/>
    <w:rsid w:val="00666530"/>
    <w:rsid w:val="0066672B"/>
    <w:rsid w:val="00666A7D"/>
    <w:rsid w:val="00666E09"/>
    <w:rsid w:val="00666F77"/>
    <w:rsid w:val="00667681"/>
    <w:rsid w:val="00670009"/>
    <w:rsid w:val="006703FF"/>
    <w:rsid w:val="0067050A"/>
    <w:rsid w:val="006707EC"/>
    <w:rsid w:val="00670C2D"/>
    <w:rsid w:val="00670E67"/>
    <w:rsid w:val="00671038"/>
    <w:rsid w:val="00671489"/>
    <w:rsid w:val="00671602"/>
    <w:rsid w:val="006716EB"/>
    <w:rsid w:val="0067178A"/>
    <w:rsid w:val="0067226A"/>
    <w:rsid w:val="0067240F"/>
    <w:rsid w:val="006728DE"/>
    <w:rsid w:val="0067291D"/>
    <w:rsid w:val="00673490"/>
    <w:rsid w:val="006734BE"/>
    <w:rsid w:val="00673CA0"/>
    <w:rsid w:val="006741D6"/>
    <w:rsid w:val="006745AA"/>
    <w:rsid w:val="0067467E"/>
    <w:rsid w:val="00674831"/>
    <w:rsid w:val="00674971"/>
    <w:rsid w:val="00674F1F"/>
    <w:rsid w:val="00675266"/>
    <w:rsid w:val="00675441"/>
    <w:rsid w:val="0067551E"/>
    <w:rsid w:val="0067575A"/>
    <w:rsid w:val="00675947"/>
    <w:rsid w:val="006759B0"/>
    <w:rsid w:val="00675B37"/>
    <w:rsid w:val="00675F6D"/>
    <w:rsid w:val="00676141"/>
    <w:rsid w:val="006762F6"/>
    <w:rsid w:val="00676490"/>
    <w:rsid w:val="0067664E"/>
    <w:rsid w:val="0067670D"/>
    <w:rsid w:val="00676E7C"/>
    <w:rsid w:val="006775EA"/>
    <w:rsid w:val="00677D1F"/>
    <w:rsid w:val="00680422"/>
    <w:rsid w:val="00680643"/>
    <w:rsid w:val="006807AA"/>
    <w:rsid w:val="00680A63"/>
    <w:rsid w:val="00680D44"/>
    <w:rsid w:val="006814E8"/>
    <w:rsid w:val="00681593"/>
    <w:rsid w:val="006815C7"/>
    <w:rsid w:val="006818A6"/>
    <w:rsid w:val="0068273D"/>
    <w:rsid w:val="0068286D"/>
    <w:rsid w:val="00682C5B"/>
    <w:rsid w:val="006831BE"/>
    <w:rsid w:val="00683264"/>
    <w:rsid w:val="0068364A"/>
    <w:rsid w:val="006837B3"/>
    <w:rsid w:val="006838E1"/>
    <w:rsid w:val="00683B73"/>
    <w:rsid w:val="00683D77"/>
    <w:rsid w:val="00684962"/>
    <w:rsid w:val="00684A91"/>
    <w:rsid w:val="00684D79"/>
    <w:rsid w:val="006850CB"/>
    <w:rsid w:val="00685789"/>
    <w:rsid w:val="0068672B"/>
    <w:rsid w:val="00686CDC"/>
    <w:rsid w:val="00687465"/>
    <w:rsid w:val="00687D18"/>
    <w:rsid w:val="0069115F"/>
    <w:rsid w:val="0069165F"/>
    <w:rsid w:val="00691745"/>
    <w:rsid w:val="00691750"/>
    <w:rsid w:val="0069191D"/>
    <w:rsid w:val="00691DBF"/>
    <w:rsid w:val="00691FD5"/>
    <w:rsid w:val="0069211B"/>
    <w:rsid w:val="00692266"/>
    <w:rsid w:val="0069262C"/>
    <w:rsid w:val="0069284F"/>
    <w:rsid w:val="00692899"/>
    <w:rsid w:val="00692AD7"/>
    <w:rsid w:val="00692DE8"/>
    <w:rsid w:val="0069344B"/>
    <w:rsid w:val="0069365B"/>
    <w:rsid w:val="006936BD"/>
    <w:rsid w:val="0069559A"/>
    <w:rsid w:val="006955B8"/>
    <w:rsid w:val="0069675E"/>
    <w:rsid w:val="00696885"/>
    <w:rsid w:val="00696E3C"/>
    <w:rsid w:val="00696E87"/>
    <w:rsid w:val="0069752C"/>
    <w:rsid w:val="00697E0D"/>
    <w:rsid w:val="00697F91"/>
    <w:rsid w:val="00697FEF"/>
    <w:rsid w:val="006A01BF"/>
    <w:rsid w:val="006A097E"/>
    <w:rsid w:val="006A0BD1"/>
    <w:rsid w:val="006A1435"/>
    <w:rsid w:val="006A154E"/>
    <w:rsid w:val="006A16C2"/>
    <w:rsid w:val="006A1934"/>
    <w:rsid w:val="006A1A68"/>
    <w:rsid w:val="006A2699"/>
    <w:rsid w:val="006A2857"/>
    <w:rsid w:val="006A2969"/>
    <w:rsid w:val="006A2FE4"/>
    <w:rsid w:val="006A300A"/>
    <w:rsid w:val="006A3091"/>
    <w:rsid w:val="006A311F"/>
    <w:rsid w:val="006A343D"/>
    <w:rsid w:val="006A36D1"/>
    <w:rsid w:val="006A3AEE"/>
    <w:rsid w:val="006A4440"/>
    <w:rsid w:val="006A4821"/>
    <w:rsid w:val="006A55BF"/>
    <w:rsid w:val="006A5815"/>
    <w:rsid w:val="006A59F5"/>
    <w:rsid w:val="006A5C03"/>
    <w:rsid w:val="006A5DCC"/>
    <w:rsid w:val="006A61EC"/>
    <w:rsid w:val="006A62D4"/>
    <w:rsid w:val="006A6307"/>
    <w:rsid w:val="006A6A2A"/>
    <w:rsid w:val="006A71CB"/>
    <w:rsid w:val="006A7337"/>
    <w:rsid w:val="006A7548"/>
    <w:rsid w:val="006A795B"/>
    <w:rsid w:val="006A7990"/>
    <w:rsid w:val="006A7BAA"/>
    <w:rsid w:val="006A7BC3"/>
    <w:rsid w:val="006A7CE9"/>
    <w:rsid w:val="006A7D73"/>
    <w:rsid w:val="006B01E7"/>
    <w:rsid w:val="006B02ED"/>
    <w:rsid w:val="006B03EE"/>
    <w:rsid w:val="006B0525"/>
    <w:rsid w:val="006B0642"/>
    <w:rsid w:val="006B0677"/>
    <w:rsid w:val="006B06DF"/>
    <w:rsid w:val="006B08FD"/>
    <w:rsid w:val="006B0B0A"/>
    <w:rsid w:val="006B107A"/>
    <w:rsid w:val="006B10C4"/>
    <w:rsid w:val="006B115D"/>
    <w:rsid w:val="006B13D6"/>
    <w:rsid w:val="006B1626"/>
    <w:rsid w:val="006B1748"/>
    <w:rsid w:val="006B182F"/>
    <w:rsid w:val="006B1BEB"/>
    <w:rsid w:val="006B1DF9"/>
    <w:rsid w:val="006B1E2A"/>
    <w:rsid w:val="006B2138"/>
    <w:rsid w:val="006B2151"/>
    <w:rsid w:val="006B21E1"/>
    <w:rsid w:val="006B239A"/>
    <w:rsid w:val="006B2B3E"/>
    <w:rsid w:val="006B2DB9"/>
    <w:rsid w:val="006B2E39"/>
    <w:rsid w:val="006B2FE8"/>
    <w:rsid w:val="006B31A0"/>
    <w:rsid w:val="006B32D9"/>
    <w:rsid w:val="006B38C9"/>
    <w:rsid w:val="006B3CA2"/>
    <w:rsid w:val="006B42CF"/>
    <w:rsid w:val="006B44F9"/>
    <w:rsid w:val="006B4AFB"/>
    <w:rsid w:val="006B4BE2"/>
    <w:rsid w:val="006B4C59"/>
    <w:rsid w:val="006B4DCF"/>
    <w:rsid w:val="006B5236"/>
    <w:rsid w:val="006B5266"/>
    <w:rsid w:val="006B68DD"/>
    <w:rsid w:val="006B6B9A"/>
    <w:rsid w:val="006B7007"/>
    <w:rsid w:val="006B7396"/>
    <w:rsid w:val="006B746D"/>
    <w:rsid w:val="006B7859"/>
    <w:rsid w:val="006B78F6"/>
    <w:rsid w:val="006B7DD9"/>
    <w:rsid w:val="006C01CC"/>
    <w:rsid w:val="006C021C"/>
    <w:rsid w:val="006C0476"/>
    <w:rsid w:val="006C0EFE"/>
    <w:rsid w:val="006C1578"/>
    <w:rsid w:val="006C1CA8"/>
    <w:rsid w:val="006C22D6"/>
    <w:rsid w:val="006C22E7"/>
    <w:rsid w:val="006C2CEC"/>
    <w:rsid w:val="006C33CA"/>
    <w:rsid w:val="006C35F8"/>
    <w:rsid w:val="006C3E43"/>
    <w:rsid w:val="006C409D"/>
    <w:rsid w:val="006C412A"/>
    <w:rsid w:val="006C415B"/>
    <w:rsid w:val="006C4279"/>
    <w:rsid w:val="006C4653"/>
    <w:rsid w:val="006C49E4"/>
    <w:rsid w:val="006C4FCF"/>
    <w:rsid w:val="006C52E4"/>
    <w:rsid w:val="006C560F"/>
    <w:rsid w:val="006C5B62"/>
    <w:rsid w:val="006C5CB9"/>
    <w:rsid w:val="006C5FC7"/>
    <w:rsid w:val="006C62B5"/>
    <w:rsid w:val="006C6487"/>
    <w:rsid w:val="006C6B13"/>
    <w:rsid w:val="006C6B78"/>
    <w:rsid w:val="006C6D21"/>
    <w:rsid w:val="006C6F11"/>
    <w:rsid w:val="006C75DC"/>
    <w:rsid w:val="006C78DC"/>
    <w:rsid w:val="006C7A22"/>
    <w:rsid w:val="006C7B3F"/>
    <w:rsid w:val="006C7B8B"/>
    <w:rsid w:val="006D00AA"/>
    <w:rsid w:val="006D0603"/>
    <w:rsid w:val="006D06CD"/>
    <w:rsid w:val="006D08A1"/>
    <w:rsid w:val="006D0A88"/>
    <w:rsid w:val="006D15C3"/>
    <w:rsid w:val="006D1AE8"/>
    <w:rsid w:val="006D1B9C"/>
    <w:rsid w:val="006D1BC8"/>
    <w:rsid w:val="006D1D54"/>
    <w:rsid w:val="006D1F0A"/>
    <w:rsid w:val="006D206C"/>
    <w:rsid w:val="006D20E0"/>
    <w:rsid w:val="006D2529"/>
    <w:rsid w:val="006D27E6"/>
    <w:rsid w:val="006D2865"/>
    <w:rsid w:val="006D35EB"/>
    <w:rsid w:val="006D3C3B"/>
    <w:rsid w:val="006D3DB6"/>
    <w:rsid w:val="006D4027"/>
    <w:rsid w:val="006D4505"/>
    <w:rsid w:val="006D4C14"/>
    <w:rsid w:val="006D4DBE"/>
    <w:rsid w:val="006D5171"/>
    <w:rsid w:val="006D54B5"/>
    <w:rsid w:val="006D56F7"/>
    <w:rsid w:val="006D61A4"/>
    <w:rsid w:val="006D6B5F"/>
    <w:rsid w:val="006D6BF6"/>
    <w:rsid w:val="006D748C"/>
    <w:rsid w:val="006D7943"/>
    <w:rsid w:val="006E00C7"/>
    <w:rsid w:val="006E03C7"/>
    <w:rsid w:val="006E0764"/>
    <w:rsid w:val="006E0B96"/>
    <w:rsid w:val="006E0C2B"/>
    <w:rsid w:val="006E0E5B"/>
    <w:rsid w:val="006E0F7F"/>
    <w:rsid w:val="006E1218"/>
    <w:rsid w:val="006E1664"/>
    <w:rsid w:val="006E1E09"/>
    <w:rsid w:val="006E1F3B"/>
    <w:rsid w:val="006E202D"/>
    <w:rsid w:val="006E2054"/>
    <w:rsid w:val="006E2355"/>
    <w:rsid w:val="006E23F0"/>
    <w:rsid w:val="006E2DD3"/>
    <w:rsid w:val="006E2DF5"/>
    <w:rsid w:val="006E2E0A"/>
    <w:rsid w:val="006E3131"/>
    <w:rsid w:val="006E31D1"/>
    <w:rsid w:val="006E366B"/>
    <w:rsid w:val="006E37E4"/>
    <w:rsid w:val="006E3898"/>
    <w:rsid w:val="006E458D"/>
    <w:rsid w:val="006E489C"/>
    <w:rsid w:val="006E4BAE"/>
    <w:rsid w:val="006E50F2"/>
    <w:rsid w:val="006E5A8E"/>
    <w:rsid w:val="006E5AC3"/>
    <w:rsid w:val="006E5BDB"/>
    <w:rsid w:val="006E634E"/>
    <w:rsid w:val="006E719F"/>
    <w:rsid w:val="006E722A"/>
    <w:rsid w:val="006E7499"/>
    <w:rsid w:val="006E7D7A"/>
    <w:rsid w:val="006E7DB1"/>
    <w:rsid w:val="006F001B"/>
    <w:rsid w:val="006F074A"/>
    <w:rsid w:val="006F087B"/>
    <w:rsid w:val="006F0D42"/>
    <w:rsid w:val="006F13A5"/>
    <w:rsid w:val="006F183E"/>
    <w:rsid w:val="006F1B25"/>
    <w:rsid w:val="006F1CBA"/>
    <w:rsid w:val="006F1CC6"/>
    <w:rsid w:val="006F202E"/>
    <w:rsid w:val="006F267D"/>
    <w:rsid w:val="006F271F"/>
    <w:rsid w:val="006F2A98"/>
    <w:rsid w:val="006F2B6B"/>
    <w:rsid w:val="006F2C0B"/>
    <w:rsid w:val="006F3358"/>
    <w:rsid w:val="006F385D"/>
    <w:rsid w:val="006F3F7B"/>
    <w:rsid w:val="006F460F"/>
    <w:rsid w:val="006F463E"/>
    <w:rsid w:val="006F49E2"/>
    <w:rsid w:val="006F4D75"/>
    <w:rsid w:val="006F4E42"/>
    <w:rsid w:val="006F54D8"/>
    <w:rsid w:val="006F5669"/>
    <w:rsid w:val="006F5705"/>
    <w:rsid w:val="006F5918"/>
    <w:rsid w:val="006F5E30"/>
    <w:rsid w:val="006F60FB"/>
    <w:rsid w:val="006F610E"/>
    <w:rsid w:val="006F631A"/>
    <w:rsid w:val="006F6345"/>
    <w:rsid w:val="006F6B55"/>
    <w:rsid w:val="006F7435"/>
    <w:rsid w:val="006F7484"/>
    <w:rsid w:val="006F7A0F"/>
    <w:rsid w:val="0070014F"/>
    <w:rsid w:val="007006C6"/>
    <w:rsid w:val="0070077E"/>
    <w:rsid w:val="00700A3B"/>
    <w:rsid w:val="00700B13"/>
    <w:rsid w:val="00701015"/>
    <w:rsid w:val="00701258"/>
    <w:rsid w:val="007012F7"/>
    <w:rsid w:val="00701967"/>
    <w:rsid w:val="007019CE"/>
    <w:rsid w:val="00701AAB"/>
    <w:rsid w:val="00701E4E"/>
    <w:rsid w:val="00702393"/>
    <w:rsid w:val="007026AB"/>
    <w:rsid w:val="007028B8"/>
    <w:rsid w:val="00702A07"/>
    <w:rsid w:val="00703060"/>
    <w:rsid w:val="00703731"/>
    <w:rsid w:val="00703EEF"/>
    <w:rsid w:val="007047C9"/>
    <w:rsid w:val="00704850"/>
    <w:rsid w:val="007049D3"/>
    <w:rsid w:val="0070557D"/>
    <w:rsid w:val="00705874"/>
    <w:rsid w:val="007059D2"/>
    <w:rsid w:val="00705C2F"/>
    <w:rsid w:val="00705CA1"/>
    <w:rsid w:val="00706599"/>
    <w:rsid w:val="007065E3"/>
    <w:rsid w:val="00706B07"/>
    <w:rsid w:val="00707431"/>
    <w:rsid w:val="0070760B"/>
    <w:rsid w:val="00707963"/>
    <w:rsid w:val="0070796A"/>
    <w:rsid w:val="00707C68"/>
    <w:rsid w:val="007102F8"/>
    <w:rsid w:val="0071064F"/>
    <w:rsid w:val="00710A70"/>
    <w:rsid w:val="00710B9B"/>
    <w:rsid w:val="00710EB1"/>
    <w:rsid w:val="00710F91"/>
    <w:rsid w:val="007112B1"/>
    <w:rsid w:val="0071181D"/>
    <w:rsid w:val="00711851"/>
    <w:rsid w:val="00711B7F"/>
    <w:rsid w:val="00711BD4"/>
    <w:rsid w:val="007121DD"/>
    <w:rsid w:val="00712A48"/>
    <w:rsid w:val="007134D8"/>
    <w:rsid w:val="00713607"/>
    <w:rsid w:val="0071373F"/>
    <w:rsid w:val="00713C55"/>
    <w:rsid w:val="0071410A"/>
    <w:rsid w:val="0071413C"/>
    <w:rsid w:val="007147E4"/>
    <w:rsid w:val="0071489A"/>
    <w:rsid w:val="00715112"/>
    <w:rsid w:val="007157FC"/>
    <w:rsid w:val="00715E81"/>
    <w:rsid w:val="00715EEE"/>
    <w:rsid w:val="00715F51"/>
    <w:rsid w:val="007163E9"/>
    <w:rsid w:val="00716412"/>
    <w:rsid w:val="007166BC"/>
    <w:rsid w:val="0071672A"/>
    <w:rsid w:val="007168C8"/>
    <w:rsid w:val="00716CCB"/>
    <w:rsid w:val="00716E59"/>
    <w:rsid w:val="007175A0"/>
    <w:rsid w:val="00717776"/>
    <w:rsid w:val="0072030B"/>
    <w:rsid w:val="00720948"/>
    <w:rsid w:val="007212D3"/>
    <w:rsid w:val="00721A17"/>
    <w:rsid w:val="00721B20"/>
    <w:rsid w:val="00721F82"/>
    <w:rsid w:val="00722025"/>
    <w:rsid w:val="0072213B"/>
    <w:rsid w:val="007225CB"/>
    <w:rsid w:val="007225D1"/>
    <w:rsid w:val="0072276E"/>
    <w:rsid w:val="007229FC"/>
    <w:rsid w:val="00722BFE"/>
    <w:rsid w:val="00722F66"/>
    <w:rsid w:val="00723124"/>
    <w:rsid w:val="00723337"/>
    <w:rsid w:val="00723D90"/>
    <w:rsid w:val="00724673"/>
    <w:rsid w:val="007247BD"/>
    <w:rsid w:val="007249F5"/>
    <w:rsid w:val="00724E0A"/>
    <w:rsid w:val="00724E2E"/>
    <w:rsid w:val="007255FA"/>
    <w:rsid w:val="007258AC"/>
    <w:rsid w:val="00725A9B"/>
    <w:rsid w:val="00725AED"/>
    <w:rsid w:val="00725B53"/>
    <w:rsid w:val="00725B95"/>
    <w:rsid w:val="007269A4"/>
    <w:rsid w:val="007269EE"/>
    <w:rsid w:val="00726D01"/>
    <w:rsid w:val="00726EBB"/>
    <w:rsid w:val="00726FA0"/>
    <w:rsid w:val="00726FD7"/>
    <w:rsid w:val="00727230"/>
    <w:rsid w:val="007276D9"/>
    <w:rsid w:val="00727709"/>
    <w:rsid w:val="007300B6"/>
    <w:rsid w:val="007301FC"/>
    <w:rsid w:val="007304CA"/>
    <w:rsid w:val="0073068B"/>
    <w:rsid w:val="007308D5"/>
    <w:rsid w:val="0073091A"/>
    <w:rsid w:val="0073096B"/>
    <w:rsid w:val="00730D90"/>
    <w:rsid w:val="00730E1C"/>
    <w:rsid w:val="00730E27"/>
    <w:rsid w:val="00730F6A"/>
    <w:rsid w:val="00731091"/>
    <w:rsid w:val="007311E9"/>
    <w:rsid w:val="0073144B"/>
    <w:rsid w:val="00731B89"/>
    <w:rsid w:val="00732438"/>
    <w:rsid w:val="00732520"/>
    <w:rsid w:val="007329C0"/>
    <w:rsid w:val="00732A8E"/>
    <w:rsid w:val="00733319"/>
    <w:rsid w:val="00733417"/>
    <w:rsid w:val="00733CCE"/>
    <w:rsid w:val="00733E71"/>
    <w:rsid w:val="0073493C"/>
    <w:rsid w:val="007352EF"/>
    <w:rsid w:val="007353A0"/>
    <w:rsid w:val="007353E0"/>
    <w:rsid w:val="00735A45"/>
    <w:rsid w:val="007363D2"/>
    <w:rsid w:val="00736723"/>
    <w:rsid w:val="0073683E"/>
    <w:rsid w:val="0073688C"/>
    <w:rsid w:val="0073734A"/>
    <w:rsid w:val="0073754C"/>
    <w:rsid w:val="007375DE"/>
    <w:rsid w:val="00737898"/>
    <w:rsid w:val="00737A2A"/>
    <w:rsid w:val="00737BC9"/>
    <w:rsid w:val="00737FA8"/>
    <w:rsid w:val="00740667"/>
    <w:rsid w:val="007408CF"/>
    <w:rsid w:val="0074166D"/>
    <w:rsid w:val="0074168F"/>
    <w:rsid w:val="00741714"/>
    <w:rsid w:val="00741911"/>
    <w:rsid w:val="00741C91"/>
    <w:rsid w:val="00741D18"/>
    <w:rsid w:val="00741EB5"/>
    <w:rsid w:val="00743073"/>
    <w:rsid w:val="00743236"/>
    <w:rsid w:val="007433D4"/>
    <w:rsid w:val="007434B9"/>
    <w:rsid w:val="0074380B"/>
    <w:rsid w:val="00743C51"/>
    <w:rsid w:val="00743D0F"/>
    <w:rsid w:val="00743EBC"/>
    <w:rsid w:val="00744A91"/>
    <w:rsid w:val="00744BF8"/>
    <w:rsid w:val="00744FE0"/>
    <w:rsid w:val="00745521"/>
    <w:rsid w:val="00745548"/>
    <w:rsid w:val="007456AF"/>
    <w:rsid w:val="007456C4"/>
    <w:rsid w:val="00745D0C"/>
    <w:rsid w:val="00745D89"/>
    <w:rsid w:val="00745E9E"/>
    <w:rsid w:val="00746079"/>
    <w:rsid w:val="007465CB"/>
    <w:rsid w:val="00746633"/>
    <w:rsid w:val="00746799"/>
    <w:rsid w:val="00746D42"/>
    <w:rsid w:val="00746E5A"/>
    <w:rsid w:val="00747089"/>
    <w:rsid w:val="007471D8"/>
    <w:rsid w:val="00747241"/>
    <w:rsid w:val="0074727D"/>
    <w:rsid w:val="0074735A"/>
    <w:rsid w:val="00747508"/>
    <w:rsid w:val="00747A23"/>
    <w:rsid w:val="00747BAA"/>
    <w:rsid w:val="00747DCD"/>
    <w:rsid w:val="00747E3F"/>
    <w:rsid w:val="0075002F"/>
    <w:rsid w:val="0075010C"/>
    <w:rsid w:val="007501AD"/>
    <w:rsid w:val="007502A3"/>
    <w:rsid w:val="0075044D"/>
    <w:rsid w:val="007508E6"/>
    <w:rsid w:val="00750919"/>
    <w:rsid w:val="00750DEC"/>
    <w:rsid w:val="00750FBA"/>
    <w:rsid w:val="00751577"/>
    <w:rsid w:val="00751CDB"/>
    <w:rsid w:val="00752789"/>
    <w:rsid w:val="00752BED"/>
    <w:rsid w:val="00752FB0"/>
    <w:rsid w:val="00753031"/>
    <w:rsid w:val="0075335D"/>
    <w:rsid w:val="007533F5"/>
    <w:rsid w:val="0075362C"/>
    <w:rsid w:val="00753733"/>
    <w:rsid w:val="00753A15"/>
    <w:rsid w:val="00753BFE"/>
    <w:rsid w:val="00754274"/>
    <w:rsid w:val="007548CB"/>
    <w:rsid w:val="00754DA5"/>
    <w:rsid w:val="0075514E"/>
    <w:rsid w:val="007553F2"/>
    <w:rsid w:val="00755544"/>
    <w:rsid w:val="007556AF"/>
    <w:rsid w:val="00755872"/>
    <w:rsid w:val="00756340"/>
    <w:rsid w:val="007563FC"/>
    <w:rsid w:val="00756801"/>
    <w:rsid w:val="00756A00"/>
    <w:rsid w:val="00756A02"/>
    <w:rsid w:val="00757049"/>
    <w:rsid w:val="00757769"/>
    <w:rsid w:val="007577DC"/>
    <w:rsid w:val="00760C02"/>
    <w:rsid w:val="007613F0"/>
    <w:rsid w:val="007616BB"/>
    <w:rsid w:val="007618E1"/>
    <w:rsid w:val="00761E0B"/>
    <w:rsid w:val="00761F86"/>
    <w:rsid w:val="0076218E"/>
    <w:rsid w:val="0076246F"/>
    <w:rsid w:val="00762EFD"/>
    <w:rsid w:val="00762F7A"/>
    <w:rsid w:val="00763017"/>
    <w:rsid w:val="0076360C"/>
    <w:rsid w:val="00763DA8"/>
    <w:rsid w:val="00764021"/>
    <w:rsid w:val="00764196"/>
    <w:rsid w:val="0076419F"/>
    <w:rsid w:val="007643B4"/>
    <w:rsid w:val="0076448C"/>
    <w:rsid w:val="00764685"/>
    <w:rsid w:val="0076477B"/>
    <w:rsid w:val="007649E5"/>
    <w:rsid w:val="00764DCB"/>
    <w:rsid w:val="0076563B"/>
    <w:rsid w:val="0076571A"/>
    <w:rsid w:val="00765B33"/>
    <w:rsid w:val="00765C55"/>
    <w:rsid w:val="00766389"/>
    <w:rsid w:val="00766B87"/>
    <w:rsid w:val="00766B9E"/>
    <w:rsid w:val="0076736C"/>
    <w:rsid w:val="00767F63"/>
    <w:rsid w:val="00770C1E"/>
    <w:rsid w:val="00771584"/>
    <w:rsid w:val="00772357"/>
    <w:rsid w:val="00772727"/>
    <w:rsid w:val="00772752"/>
    <w:rsid w:val="00772B61"/>
    <w:rsid w:val="00772BC7"/>
    <w:rsid w:val="00772FAB"/>
    <w:rsid w:val="00773044"/>
    <w:rsid w:val="0077339B"/>
    <w:rsid w:val="007736C3"/>
    <w:rsid w:val="007737FA"/>
    <w:rsid w:val="00773B71"/>
    <w:rsid w:val="00773C7E"/>
    <w:rsid w:val="00773D0E"/>
    <w:rsid w:val="0077407D"/>
    <w:rsid w:val="007741FB"/>
    <w:rsid w:val="00774241"/>
    <w:rsid w:val="00774331"/>
    <w:rsid w:val="007743B0"/>
    <w:rsid w:val="00775609"/>
    <w:rsid w:val="0077567A"/>
    <w:rsid w:val="00775D17"/>
    <w:rsid w:val="007762D4"/>
    <w:rsid w:val="00776371"/>
    <w:rsid w:val="0077653C"/>
    <w:rsid w:val="00776B29"/>
    <w:rsid w:val="00776E65"/>
    <w:rsid w:val="00776EF8"/>
    <w:rsid w:val="00777115"/>
    <w:rsid w:val="0077717D"/>
    <w:rsid w:val="0077721D"/>
    <w:rsid w:val="00777B91"/>
    <w:rsid w:val="00777DA5"/>
    <w:rsid w:val="00777E73"/>
    <w:rsid w:val="00777F7A"/>
    <w:rsid w:val="007802DB"/>
    <w:rsid w:val="0078062A"/>
    <w:rsid w:val="00780FB4"/>
    <w:rsid w:val="0078115A"/>
    <w:rsid w:val="00781AC8"/>
    <w:rsid w:val="00781D7A"/>
    <w:rsid w:val="00782892"/>
    <w:rsid w:val="00782BF2"/>
    <w:rsid w:val="007835D2"/>
    <w:rsid w:val="007836B8"/>
    <w:rsid w:val="007842D9"/>
    <w:rsid w:val="00784B89"/>
    <w:rsid w:val="00784DD5"/>
    <w:rsid w:val="00785238"/>
    <w:rsid w:val="00785561"/>
    <w:rsid w:val="00785B81"/>
    <w:rsid w:val="00785DEF"/>
    <w:rsid w:val="007862A8"/>
    <w:rsid w:val="007864D4"/>
    <w:rsid w:val="00786CC9"/>
    <w:rsid w:val="00786E9D"/>
    <w:rsid w:val="00787172"/>
    <w:rsid w:val="00787298"/>
    <w:rsid w:val="0078732C"/>
    <w:rsid w:val="007873A3"/>
    <w:rsid w:val="0078779A"/>
    <w:rsid w:val="007877A9"/>
    <w:rsid w:val="007901C2"/>
    <w:rsid w:val="00790264"/>
    <w:rsid w:val="007905C2"/>
    <w:rsid w:val="007909AA"/>
    <w:rsid w:val="00790DB1"/>
    <w:rsid w:val="00790E76"/>
    <w:rsid w:val="007910E0"/>
    <w:rsid w:val="00791116"/>
    <w:rsid w:val="0079159E"/>
    <w:rsid w:val="007917CC"/>
    <w:rsid w:val="00791D37"/>
    <w:rsid w:val="00791DC9"/>
    <w:rsid w:val="00791E78"/>
    <w:rsid w:val="0079274C"/>
    <w:rsid w:val="00792906"/>
    <w:rsid w:val="00792AE9"/>
    <w:rsid w:val="00792D6C"/>
    <w:rsid w:val="0079337B"/>
    <w:rsid w:val="007937D9"/>
    <w:rsid w:val="00793B55"/>
    <w:rsid w:val="00794167"/>
    <w:rsid w:val="0079489B"/>
    <w:rsid w:val="00794D47"/>
    <w:rsid w:val="007955B6"/>
    <w:rsid w:val="00795FE6"/>
    <w:rsid w:val="00796414"/>
    <w:rsid w:val="00796E4E"/>
    <w:rsid w:val="007971F8"/>
    <w:rsid w:val="007975DF"/>
    <w:rsid w:val="00797690"/>
    <w:rsid w:val="007977CF"/>
    <w:rsid w:val="00797DDB"/>
    <w:rsid w:val="007A0237"/>
    <w:rsid w:val="007A03EC"/>
    <w:rsid w:val="007A043E"/>
    <w:rsid w:val="007A044A"/>
    <w:rsid w:val="007A08B4"/>
    <w:rsid w:val="007A0E84"/>
    <w:rsid w:val="007A1196"/>
    <w:rsid w:val="007A11F4"/>
    <w:rsid w:val="007A1903"/>
    <w:rsid w:val="007A1EB7"/>
    <w:rsid w:val="007A1F96"/>
    <w:rsid w:val="007A202A"/>
    <w:rsid w:val="007A2236"/>
    <w:rsid w:val="007A2C0E"/>
    <w:rsid w:val="007A3B64"/>
    <w:rsid w:val="007A3C34"/>
    <w:rsid w:val="007A43C4"/>
    <w:rsid w:val="007A49F2"/>
    <w:rsid w:val="007A4AE7"/>
    <w:rsid w:val="007A4E41"/>
    <w:rsid w:val="007A4EEC"/>
    <w:rsid w:val="007A5232"/>
    <w:rsid w:val="007A52C8"/>
    <w:rsid w:val="007A58AE"/>
    <w:rsid w:val="007A5922"/>
    <w:rsid w:val="007A5FBD"/>
    <w:rsid w:val="007A63D8"/>
    <w:rsid w:val="007A6AAC"/>
    <w:rsid w:val="007A6C11"/>
    <w:rsid w:val="007A6E61"/>
    <w:rsid w:val="007A775F"/>
    <w:rsid w:val="007A788A"/>
    <w:rsid w:val="007A7A2A"/>
    <w:rsid w:val="007A7BA3"/>
    <w:rsid w:val="007A7C5B"/>
    <w:rsid w:val="007A7D3E"/>
    <w:rsid w:val="007B0556"/>
    <w:rsid w:val="007B074E"/>
    <w:rsid w:val="007B0A0D"/>
    <w:rsid w:val="007B0B5C"/>
    <w:rsid w:val="007B0FA4"/>
    <w:rsid w:val="007B1105"/>
    <w:rsid w:val="007B125C"/>
    <w:rsid w:val="007B1368"/>
    <w:rsid w:val="007B1A11"/>
    <w:rsid w:val="007B1F9F"/>
    <w:rsid w:val="007B2C59"/>
    <w:rsid w:val="007B3FBA"/>
    <w:rsid w:val="007B42C9"/>
    <w:rsid w:val="007B4694"/>
    <w:rsid w:val="007B47D2"/>
    <w:rsid w:val="007B4ADF"/>
    <w:rsid w:val="007B4B00"/>
    <w:rsid w:val="007B4E41"/>
    <w:rsid w:val="007B65D5"/>
    <w:rsid w:val="007B686B"/>
    <w:rsid w:val="007B6A1D"/>
    <w:rsid w:val="007B7498"/>
    <w:rsid w:val="007B7C4D"/>
    <w:rsid w:val="007B7E1A"/>
    <w:rsid w:val="007C0061"/>
    <w:rsid w:val="007C0292"/>
    <w:rsid w:val="007C039A"/>
    <w:rsid w:val="007C0444"/>
    <w:rsid w:val="007C0659"/>
    <w:rsid w:val="007C065A"/>
    <w:rsid w:val="007C11A3"/>
    <w:rsid w:val="007C124A"/>
    <w:rsid w:val="007C159B"/>
    <w:rsid w:val="007C16EE"/>
    <w:rsid w:val="007C1C3D"/>
    <w:rsid w:val="007C1ED4"/>
    <w:rsid w:val="007C2101"/>
    <w:rsid w:val="007C2DE1"/>
    <w:rsid w:val="007C3DB6"/>
    <w:rsid w:val="007C4221"/>
    <w:rsid w:val="007C4682"/>
    <w:rsid w:val="007C4AFB"/>
    <w:rsid w:val="007C4B1B"/>
    <w:rsid w:val="007C4E7C"/>
    <w:rsid w:val="007C4E97"/>
    <w:rsid w:val="007C4F6E"/>
    <w:rsid w:val="007C501C"/>
    <w:rsid w:val="007C5226"/>
    <w:rsid w:val="007C5278"/>
    <w:rsid w:val="007C5778"/>
    <w:rsid w:val="007C58DE"/>
    <w:rsid w:val="007C59AF"/>
    <w:rsid w:val="007C5A1F"/>
    <w:rsid w:val="007C5C7F"/>
    <w:rsid w:val="007C63A4"/>
    <w:rsid w:val="007C6D42"/>
    <w:rsid w:val="007C7DCE"/>
    <w:rsid w:val="007C7E81"/>
    <w:rsid w:val="007C7ECB"/>
    <w:rsid w:val="007D066A"/>
    <w:rsid w:val="007D08E4"/>
    <w:rsid w:val="007D0ACF"/>
    <w:rsid w:val="007D0DF9"/>
    <w:rsid w:val="007D15AB"/>
    <w:rsid w:val="007D1701"/>
    <w:rsid w:val="007D17DA"/>
    <w:rsid w:val="007D2D25"/>
    <w:rsid w:val="007D313E"/>
    <w:rsid w:val="007D31AB"/>
    <w:rsid w:val="007D3284"/>
    <w:rsid w:val="007D374A"/>
    <w:rsid w:val="007D376B"/>
    <w:rsid w:val="007D38EC"/>
    <w:rsid w:val="007D42FE"/>
    <w:rsid w:val="007D457A"/>
    <w:rsid w:val="007D476B"/>
    <w:rsid w:val="007D4940"/>
    <w:rsid w:val="007D49FB"/>
    <w:rsid w:val="007D4E97"/>
    <w:rsid w:val="007D5166"/>
    <w:rsid w:val="007D516A"/>
    <w:rsid w:val="007D5733"/>
    <w:rsid w:val="007D5C86"/>
    <w:rsid w:val="007D64E0"/>
    <w:rsid w:val="007D6738"/>
    <w:rsid w:val="007D6BA1"/>
    <w:rsid w:val="007D6C87"/>
    <w:rsid w:val="007D79F1"/>
    <w:rsid w:val="007D7B9F"/>
    <w:rsid w:val="007D7DC3"/>
    <w:rsid w:val="007E0001"/>
    <w:rsid w:val="007E0837"/>
    <w:rsid w:val="007E0DA2"/>
    <w:rsid w:val="007E0F97"/>
    <w:rsid w:val="007E134A"/>
    <w:rsid w:val="007E1508"/>
    <w:rsid w:val="007E1868"/>
    <w:rsid w:val="007E1DDB"/>
    <w:rsid w:val="007E24AB"/>
    <w:rsid w:val="007E2951"/>
    <w:rsid w:val="007E29A6"/>
    <w:rsid w:val="007E2CB8"/>
    <w:rsid w:val="007E2D3B"/>
    <w:rsid w:val="007E2DDD"/>
    <w:rsid w:val="007E31B1"/>
    <w:rsid w:val="007E3633"/>
    <w:rsid w:val="007E4541"/>
    <w:rsid w:val="007E47B4"/>
    <w:rsid w:val="007E4DFB"/>
    <w:rsid w:val="007E5164"/>
    <w:rsid w:val="007E5551"/>
    <w:rsid w:val="007E5561"/>
    <w:rsid w:val="007E5E92"/>
    <w:rsid w:val="007E5FE7"/>
    <w:rsid w:val="007E60EB"/>
    <w:rsid w:val="007E631C"/>
    <w:rsid w:val="007E6513"/>
    <w:rsid w:val="007E6939"/>
    <w:rsid w:val="007E6CB4"/>
    <w:rsid w:val="007E6EBB"/>
    <w:rsid w:val="007E7255"/>
    <w:rsid w:val="007E7941"/>
    <w:rsid w:val="007F0B63"/>
    <w:rsid w:val="007F0B7E"/>
    <w:rsid w:val="007F0C4E"/>
    <w:rsid w:val="007F0C66"/>
    <w:rsid w:val="007F0EAA"/>
    <w:rsid w:val="007F10C1"/>
    <w:rsid w:val="007F1275"/>
    <w:rsid w:val="007F1479"/>
    <w:rsid w:val="007F14FF"/>
    <w:rsid w:val="007F1906"/>
    <w:rsid w:val="007F1984"/>
    <w:rsid w:val="007F1DAC"/>
    <w:rsid w:val="007F210F"/>
    <w:rsid w:val="007F2675"/>
    <w:rsid w:val="007F2A49"/>
    <w:rsid w:val="007F2AE3"/>
    <w:rsid w:val="007F2F9D"/>
    <w:rsid w:val="007F301D"/>
    <w:rsid w:val="007F34CD"/>
    <w:rsid w:val="007F3AF4"/>
    <w:rsid w:val="007F420F"/>
    <w:rsid w:val="007F4314"/>
    <w:rsid w:val="007F4797"/>
    <w:rsid w:val="007F4832"/>
    <w:rsid w:val="007F4AAF"/>
    <w:rsid w:val="007F5349"/>
    <w:rsid w:val="007F55F2"/>
    <w:rsid w:val="007F597A"/>
    <w:rsid w:val="007F5BA0"/>
    <w:rsid w:val="007F5C0F"/>
    <w:rsid w:val="007F5EE1"/>
    <w:rsid w:val="007F644A"/>
    <w:rsid w:val="007F672B"/>
    <w:rsid w:val="007F69F8"/>
    <w:rsid w:val="007F6E10"/>
    <w:rsid w:val="007F70DB"/>
    <w:rsid w:val="007F771F"/>
    <w:rsid w:val="007F7727"/>
    <w:rsid w:val="007F7CE9"/>
    <w:rsid w:val="007F7E33"/>
    <w:rsid w:val="0080016F"/>
    <w:rsid w:val="00800288"/>
    <w:rsid w:val="0080051A"/>
    <w:rsid w:val="00800794"/>
    <w:rsid w:val="008007B2"/>
    <w:rsid w:val="00800A0C"/>
    <w:rsid w:val="00800B82"/>
    <w:rsid w:val="00800C4C"/>
    <w:rsid w:val="00800EB0"/>
    <w:rsid w:val="00801019"/>
    <w:rsid w:val="008010EB"/>
    <w:rsid w:val="008015E1"/>
    <w:rsid w:val="008018B3"/>
    <w:rsid w:val="00801E05"/>
    <w:rsid w:val="00802229"/>
    <w:rsid w:val="008026CB"/>
    <w:rsid w:val="00802B51"/>
    <w:rsid w:val="00802FE9"/>
    <w:rsid w:val="008037A6"/>
    <w:rsid w:val="00803A51"/>
    <w:rsid w:val="00803FA8"/>
    <w:rsid w:val="0080413E"/>
    <w:rsid w:val="008048A3"/>
    <w:rsid w:val="00804F5B"/>
    <w:rsid w:val="0080693C"/>
    <w:rsid w:val="00806AE8"/>
    <w:rsid w:val="008072DF"/>
    <w:rsid w:val="00807869"/>
    <w:rsid w:val="00810080"/>
    <w:rsid w:val="008104CB"/>
    <w:rsid w:val="0081070A"/>
    <w:rsid w:val="0081078A"/>
    <w:rsid w:val="00810E78"/>
    <w:rsid w:val="00810E96"/>
    <w:rsid w:val="00810EC0"/>
    <w:rsid w:val="0081115F"/>
    <w:rsid w:val="0081200E"/>
    <w:rsid w:val="008124D1"/>
    <w:rsid w:val="008126B0"/>
    <w:rsid w:val="00812A45"/>
    <w:rsid w:val="008130A5"/>
    <w:rsid w:val="00813395"/>
    <w:rsid w:val="00813516"/>
    <w:rsid w:val="0081367D"/>
    <w:rsid w:val="00813729"/>
    <w:rsid w:val="008137CA"/>
    <w:rsid w:val="00813BF5"/>
    <w:rsid w:val="00813D65"/>
    <w:rsid w:val="0081432A"/>
    <w:rsid w:val="0081478F"/>
    <w:rsid w:val="00814C62"/>
    <w:rsid w:val="00815152"/>
    <w:rsid w:val="008153CA"/>
    <w:rsid w:val="0081553A"/>
    <w:rsid w:val="00815797"/>
    <w:rsid w:val="00816030"/>
    <w:rsid w:val="0081637E"/>
    <w:rsid w:val="008163C0"/>
    <w:rsid w:val="008163C7"/>
    <w:rsid w:val="008165AF"/>
    <w:rsid w:val="00816D3C"/>
    <w:rsid w:val="00817516"/>
    <w:rsid w:val="00817A02"/>
    <w:rsid w:val="00817A2A"/>
    <w:rsid w:val="00817CF4"/>
    <w:rsid w:val="00817FCB"/>
    <w:rsid w:val="00817FFB"/>
    <w:rsid w:val="00820279"/>
    <w:rsid w:val="008206F7"/>
    <w:rsid w:val="008208ED"/>
    <w:rsid w:val="0082091E"/>
    <w:rsid w:val="00820A57"/>
    <w:rsid w:val="00820F86"/>
    <w:rsid w:val="008210C9"/>
    <w:rsid w:val="00821265"/>
    <w:rsid w:val="008218EF"/>
    <w:rsid w:val="0082192B"/>
    <w:rsid w:val="008224C1"/>
    <w:rsid w:val="00822702"/>
    <w:rsid w:val="00823144"/>
    <w:rsid w:val="008233EA"/>
    <w:rsid w:val="00823793"/>
    <w:rsid w:val="008238FF"/>
    <w:rsid w:val="00823998"/>
    <w:rsid w:val="00823C44"/>
    <w:rsid w:val="00823E2E"/>
    <w:rsid w:val="00823EE9"/>
    <w:rsid w:val="00824A11"/>
    <w:rsid w:val="00824C1B"/>
    <w:rsid w:val="00824C8E"/>
    <w:rsid w:val="00824D10"/>
    <w:rsid w:val="00824F0A"/>
    <w:rsid w:val="00824F90"/>
    <w:rsid w:val="0082504C"/>
    <w:rsid w:val="008255DD"/>
    <w:rsid w:val="008257B7"/>
    <w:rsid w:val="00825BB6"/>
    <w:rsid w:val="008262AE"/>
    <w:rsid w:val="008274D7"/>
    <w:rsid w:val="00827529"/>
    <w:rsid w:val="00827980"/>
    <w:rsid w:val="00827D7C"/>
    <w:rsid w:val="00830085"/>
    <w:rsid w:val="00830493"/>
    <w:rsid w:val="00830660"/>
    <w:rsid w:val="00830D5E"/>
    <w:rsid w:val="00830D62"/>
    <w:rsid w:val="00830DFF"/>
    <w:rsid w:val="0083132F"/>
    <w:rsid w:val="0083139E"/>
    <w:rsid w:val="00831848"/>
    <w:rsid w:val="00831B7A"/>
    <w:rsid w:val="00831CAC"/>
    <w:rsid w:val="00832436"/>
    <w:rsid w:val="0083247A"/>
    <w:rsid w:val="008327F4"/>
    <w:rsid w:val="00832817"/>
    <w:rsid w:val="00832C16"/>
    <w:rsid w:val="00832D92"/>
    <w:rsid w:val="00833011"/>
    <w:rsid w:val="00833128"/>
    <w:rsid w:val="00833211"/>
    <w:rsid w:val="00833418"/>
    <w:rsid w:val="008337A7"/>
    <w:rsid w:val="00833ED6"/>
    <w:rsid w:val="008341C0"/>
    <w:rsid w:val="008342A9"/>
    <w:rsid w:val="0083430B"/>
    <w:rsid w:val="00834E66"/>
    <w:rsid w:val="00834FC8"/>
    <w:rsid w:val="0083510B"/>
    <w:rsid w:val="00835369"/>
    <w:rsid w:val="00835D1B"/>
    <w:rsid w:val="00836327"/>
    <w:rsid w:val="00836554"/>
    <w:rsid w:val="008366A4"/>
    <w:rsid w:val="00836D73"/>
    <w:rsid w:val="00836D7B"/>
    <w:rsid w:val="00836E5B"/>
    <w:rsid w:val="008371E7"/>
    <w:rsid w:val="00837467"/>
    <w:rsid w:val="008374D6"/>
    <w:rsid w:val="00837793"/>
    <w:rsid w:val="00837B86"/>
    <w:rsid w:val="00837E73"/>
    <w:rsid w:val="00837EF5"/>
    <w:rsid w:val="008402E3"/>
    <w:rsid w:val="00840580"/>
    <w:rsid w:val="00840786"/>
    <w:rsid w:val="00840974"/>
    <w:rsid w:val="00840E27"/>
    <w:rsid w:val="00840E8D"/>
    <w:rsid w:val="00841C50"/>
    <w:rsid w:val="00841F77"/>
    <w:rsid w:val="00842F48"/>
    <w:rsid w:val="00844324"/>
    <w:rsid w:val="00844972"/>
    <w:rsid w:val="00844E57"/>
    <w:rsid w:val="00845172"/>
    <w:rsid w:val="00845852"/>
    <w:rsid w:val="00845BD4"/>
    <w:rsid w:val="00846236"/>
    <w:rsid w:val="008468F1"/>
    <w:rsid w:val="008478AF"/>
    <w:rsid w:val="008479AF"/>
    <w:rsid w:val="008479CF"/>
    <w:rsid w:val="00847F8F"/>
    <w:rsid w:val="00850728"/>
    <w:rsid w:val="00850B6E"/>
    <w:rsid w:val="00850F0F"/>
    <w:rsid w:val="008511F9"/>
    <w:rsid w:val="0085149B"/>
    <w:rsid w:val="00851960"/>
    <w:rsid w:val="008519EB"/>
    <w:rsid w:val="0085207C"/>
    <w:rsid w:val="008524F5"/>
    <w:rsid w:val="00852C7A"/>
    <w:rsid w:val="00852CBE"/>
    <w:rsid w:val="00852D86"/>
    <w:rsid w:val="0085311C"/>
    <w:rsid w:val="00853412"/>
    <w:rsid w:val="0085342A"/>
    <w:rsid w:val="0085382A"/>
    <w:rsid w:val="00853C8F"/>
    <w:rsid w:val="00853C9C"/>
    <w:rsid w:val="008541E3"/>
    <w:rsid w:val="008542F1"/>
    <w:rsid w:val="008543F0"/>
    <w:rsid w:val="00854670"/>
    <w:rsid w:val="00854903"/>
    <w:rsid w:val="00854CEE"/>
    <w:rsid w:val="00854FDD"/>
    <w:rsid w:val="00855089"/>
    <w:rsid w:val="008550CD"/>
    <w:rsid w:val="00855691"/>
    <w:rsid w:val="00855D47"/>
    <w:rsid w:val="00855F36"/>
    <w:rsid w:val="008560E3"/>
    <w:rsid w:val="008563BC"/>
    <w:rsid w:val="0085654F"/>
    <w:rsid w:val="0085669F"/>
    <w:rsid w:val="0085687E"/>
    <w:rsid w:val="00856918"/>
    <w:rsid w:val="00856981"/>
    <w:rsid w:val="00856E55"/>
    <w:rsid w:val="00856EE0"/>
    <w:rsid w:val="008571A8"/>
    <w:rsid w:val="008575B8"/>
    <w:rsid w:val="008579FD"/>
    <w:rsid w:val="00857A80"/>
    <w:rsid w:val="00857EFF"/>
    <w:rsid w:val="00860C6F"/>
    <w:rsid w:val="008618A1"/>
    <w:rsid w:val="008619A6"/>
    <w:rsid w:val="00861BEF"/>
    <w:rsid w:val="00861CEF"/>
    <w:rsid w:val="00861D74"/>
    <w:rsid w:val="00862230"/>
    <w:rsid w:val="008623FB"/>
    <w:rsid w:val="00862575"/>
    <w:rsid w:val="00862D16"/>
    <w:rsid w:val="00862EE3"/>
    <w:rsid w:val="0086303E"/>
    <w:rsid w:val="008635E5"/>
    <w:rsid w:val="00863AE4"/>
    <w:rsid w:val="00863C33"/>
    <w:rsid w:val="00863ED1"/>
    <w:rsid w:val="0086484C"/>
    <w:rsid w:val="008656A9"/>
    <w:rsid w:val="00865A97"/>
    <w:rsid w:val="00865AA6"/>
    <w:rsid w:val="00866096"/>
    <w:rsid w:val="0086628F"/>
    <w:rsid w:val="0086699E"/>
    <w:rsid w:val="00866A66"/>
    <w:rsid w:val="00866DB5"/>
    <w:rsid w:val="008674E1"/>
    <w:rsid w:val="0086782C"/>
    <w:rsid w:val="00867F4F"/>
    <w:rsid w:val="00870263"/>
    <w:rsid w:val="00870336"/>
    <w:rsid w:val="0087035E"/>
    <w:rsid w:val="00871597"/>
    <w:rsid w:val="008715AE"/>
    <w:rsid w:val="0087208D"/>
    <w:rsid w:val="00872951"/>
    <w:rsid w:val="00872E4A"/>
    <w:rsid w:val="008732CE"/>
    <w:rsid w:val="008734B6"/>
    <w:rsid w:val="00873B88"/>
    <w:rsid w:val="00873DF7"/>
    <w:rsid w:val="008741D3"/>
    <w:rsid w:val="008747C2"/>
    <w:rsid w:val="00874B8B"/>
    <w:rsid w:val="00874C73"/>
    <w:rsid w:val="00874D5A"/>
    <w:rsid w:val="00874EF6"/>
    <w:rsid w:val="008750FB"/>
    <w:rsid w:val="0087539F"/>
    <w:rsid w:val="00875444"/>
    <w:rsid w:val="008759AB"/>
    <w:rsid w:val="008763D6"/>
    <w:rsid w:val="00876515"/>
    <w:rsid w:val="00876987"/>
    <w:rsid w:val="008776E7"/>
    <w:rsid w:val="00877BE9"/>
    <w:rsid w:val="00877D07"/>
    <w:rsid w:val="00877ECF"/>
    <w:rsid w:val="00877FD3"/>
    <w:rsid w:val="008800B3"/>
    <w:rsid w:val="00880BE4"/>
    <w:rsid w:val="0088153F"/>
    <w:rsid w:val="00881621"/>
    <w:rsid w:val="00882260"/>
    <w:rsid w:val="008823BE"/>
    <w:rsid w:val="008825FA"/>
    <w:rsid w:val="00882F9E"/>
    <w:rsid w:val="00883649"/>
    <w:rsid w:val="00883A1F"/>
    <w:rsid w:val="00883C89"/>
    <w:rsid w:val="00883EB3"/>
    <w:rsid w:val="008842E9"/>
    <w:rsid w:val="00884D35"/>
    <w:rsid w:val="00884DD4"/>
    <w:rsid w:val="008856A7"/>
    <w:rsid w:val="00885ED3"/>
    <w:rsid w:val="0088606B"/>
    <w:rsid w:val="008861AF"/>
    <w:rsid w:val="0088621B"/>
    <w:rsid w:val="00886622"/>
    <w:rsid w:val="0088662D"/>
    <w:rsid w:val="008869D1"/>
    <w:rsid w:val="00886B1C"/>
    <w:rsid w:val="00886BAA"/>
    <w:rsid w:val="00886BCD"/>
    <w:rsid w:val="00886F29"/>
    <w:rsid w:val="00886FBD"/>
    <w:rsid w:val="00887833"/>
    <w:rsid w:val="00887B80"/>
    <w:rsid w:val="008902C4"/>
    <w:rsid w:val="00890999"/>
    <w:rsid w:val="00890C49"/>
    <w:rsid w:val="00891217"/>
    <w:rsid w:val="008915FD"/>
    <w:rsid w:val="00891C30"/>
    <w:rsid w:val="00892202"/>
    <w:rsid w:val="00892264"/>
    <w:rsid w:val="0089248F"/>
    <w:rsid w:val="00892A55"/>
    <w:rsid w:val="00892F87"/>
    <w:rsid w:val="00892FD5"/>
    <w:rsid w:val="00893152"/>
    <w:rsid w:val="00893263"/>
    <w:rsid w:val="008934E4"/>
    <w:rsid w:val="0089375C"/>
    <w:rsid w:val="00893954"/>
    <w:rsid w:val="00893AD2"/>
    <w:rsid w:val="00893F37"/>
    <w:rsid w:val="0089410B"/>
    <w:rsid w:val="00894553"/>
    <w:rsid w:val="00894AF7"/>
    <w:rsid w:val="00894B55"/>
    <w:rsid w:val="00894FAC"/>
    <w:rsid w:val="00895B49"/>
    <w:rsid w:val="00895F84"/>
    <w:rsid w:val="00896094"/>
    <w:rsid w:val="00896159"/>
    <w:rsid w:val="0089615F"/>
    <w:rsid w:val="008967DA"/>
    <w:rsid w:val="00896873"/>
    <w:rsid w:val="008968B6"/>
    <w:rsid w:val="00896D11"/>
    <w:rsid w:val="00896DEC"/>
    <w:rsid w:val="008974BF"/>
    <w:rsid w:val="0089777B"/>
    <w:rsid w:val="00897EE1"/>
    <w:rsid w:val="008A00CC"/>
    <w:rsid w:val="008A00EE"/>
    <w:rsid w:val="008A0180"/>
    <w:rsid w:val="008A05D6"/>
    <w:rsid w:val="008A0E27"/>
    <w:rsid w:val="008A1023"/>
    <w:rsid w:val="008A107B"/>
    <w:rsid w:val="008A11AC"/>
    <w:rsid w:val="008A1697"/>
    <w:rsid w:val="008A2A0D"/>
    <w:rsid w:val="008A2E3E"/>
    <w:rsid w:val="008A31C3"/>
    <w:rsid w:val="008A3532"/>
    <w:rsid w:val="008A38A4"/>
    <w:rsid w:val="008A39A1"/>
    <w:rsid w:val="008A47EB"/>
    <w:rsid w:val="008A48D9"/>
    <w:rsid w:val="008A48E6"/>
    <w:rsid w:val="008A54EE"/>
    <w:rsid w:val="008A5984"/>
    <w:rsid w:val="008A63E3"/>
    <w:rsid w:val="008A64BC"/>
    <w:rsid w:val="008A676E"/>
    <w:rsid w:val="008A6A82"/>
    <w:rsid w:val="008A6E14"/>
    <w:rsid w:val="008A6ECD"/>
    <w:rsid w:val="008A707E"/>
    <w:rsid w:val="008A72F8"/>
    <w:rsid w:val="008A740B"/>
    <w:rsid w:val="008A7B16"/>
    <w:rsid w:val="008A7FDE"/>
    <w:rsid w:val="008B0259"/>
    <w:rsid w:val="008B0496"/>
    <w:rsid w:val="008B0533"/>
    <w:rsid w:val="008B0856"/>
    <w:rsid w:val="008B0952"/>
    <w:rsid w:val="008B0B63"/>
    <w:rsid w:val="008B10E9"/>
    <w:rsid w:val="008B1A55"/>
    <w:rsid w:val="008B212B"/>
    <w:rsid w:val="008B279A"/>
    <w:rsid w:val="008B27F2"/>
    <w:rsid w:val="008B28F1"/>
    <w:rsid w:val="008B29BF"/>
    <w:rsid w:val="008B2BBB"/>
    <w:rsid w:val="008B2CBE"/>
    <w:rsid w:val="008B348A"/>
    <w:rsid w:val="008B3797"/>
    <w:rsid w:val="008B3811"/>
    <w:rsid w:val="008B3B84"/>
    <w:rsid w:val="008B46A4"/>
    <w:rsid w:val="008B4825"/>
    <w:rsid w:val="008B487C"/>
    <w:rsid w:val="008B4D87"/>
    <w:rsid w:val="008B5406"/>
    <w:rsid w:val="008B544F"/>
    <w:rsid w:val="008B57A4"/>
    <w:rsid w:val="008B5835"/>
    <w:rsid w:val="008B5D0A"/>
    <w:rsid w:val="008B64E1"/>
    <w:rsid w:val="008B7282"/>
    <w:rsid w:val="008B7CF8"/>
    <w:rsid w:val="008B7F3A"/>
    <w:rsid w:val="008B7F62"/>
    <w:rsid w:val="008C0643"/>
    <w:rsid w:val="008C077D"/>
    <w:rsid w:val="008C0856"/>
    <w:rsid w:val="008C0F11"/>
    <w:rsid w:val="008C0FDF"/>
    <w:rsid w:val="008C11FE"/>
    <w:rsid w:val="008C135A"/>
    <w:rsid w:val="008C162B"/>
    <w:rsid w:val="008C1740"/>
    <w:rsid w:val="008C184B"/>
    <w:rsid w:val="008C197E"/>
    <w:rsid w:val="008C1A28"/>
    <w:rsid w:val="008C1C23"/>
    <w:rsid w:val="008C1D76"/>
    <w:rsid w:val="008C2AF3"/>
    <w:rsid w:val="008C2B67"/>
    <w:rsid w:val="008C3039"/>
    <w:rsid w:val="008C3082"/>
    <w:rsid w:val="008C30A0"/>
    <w:rsid w:val="008C3524"/>
    <w:rsid w:val="008C3C4F"/>
    <w:rsid w:val="008C3CB1"/>
    <w:rsid w:val="008C41D8"/>
    <w:rsid w:val="008C41DC"/>
    <w:rsid w:val="008C4462"/>
    <w:rsid w:val="008C467C"/>
    <w:rsid w:val="008C4CCE"/>
    <w:rsid w:val="008C509B"/>
    <w:rsid w:val="008C51FB"/>
    <w:rsid w:val="008C527C"/>
    <w:rsid w:val="008C55E2"/>
    <w:rsid w:val="008C5A10"/>
    <w:rsid w:val="008C5D9F"/>
    <w:rsid w:val="008C6009"/>
    <w:rsid w:val="008C6B8C"/>
    <w:rsid w:val="008C6B9C"/>
    <w:rsid w:val="008C6BF9"/>
    <w:rsid w:val="008C6ED7"/>
    <w:rsid w:val="008C7446"/>
    <w:rsid w:val="008C7C04"/>
    <w:rsid w:val="008D086C"/>
    <w:rsid w:val="008D0A6C"/>
    <w:rsid w:val="008D0B69"/>
    <w:rsid w:val="008D1512"/>
    <w:rsid w:val="008D1715"/>
    <w:rsid w:val="008D1EB1"/>
    <w:rsid w:val="008D23F0"/>
    <w:rsid w:val="008D2704"/>
    <w:rsid w:val="008D28F3"/>
    <w:rsid w:val="008D2A69"/>
    <w:rsid w:val="008D2B6E"/>
    <w:rsid w:val="008D2BCE"/>
    <w:rsid w:val="008D2BE2"/>
    <w:rsid w:val="008D2FA0"/>
    <w:rsid w:val="008D3049"/>
    <w:rsid w:val="008D339B"/>
    <w:rsid w:val="008D38DE"/>
    <w:rsid w:val="008D42CD"/>
    <w:rsid w:val="008D45DA"/>
    <w:rsid w:val="008D4B61"/>
    <w:rsid w:val="008D4F4B"/>
    <w:rsid w:val="008D501B"/>
    <w:rsid w:val="008D51DE"/>
    <w:rsid w:val="008D55B8"/>
    <w:rsid w:val="008D581E"/>
    <w:rsid w:val="008D5B5B"/>
    <w:rsid w:val="008D5DE6"/>
    <w:rsid w:val="008D5E4F"/>
    <w:rsid w:val="008D6107"/>
    <w:rsid w:val="008D63A9"/>
    <w:rsid w:val="008D63B3"/>
    <w:rsid w:val="008D6425"/>
    <w:rsid w:val="008D6544"/>
    <w:rsid w:val="008D6707"/>
    <w:rsid w:val="008D6940"/>
    <w:rsid w:val="008D764A"/>
    <w:rsid w:val="008D7657"/>
    <w:rsid w:val="008D76D1"/>
    <w:rsid w:val="008D77F4"/>
    <w:rsid w:val="008D79C8"/>
    <w:rsid w:val="008D79D7"/>
    <w:rsid w:val="008D79F4"/>
    <w:rsid w:val="008D7DB6"/>
    <w:rsid w:val="008D7EFB"/>
    <w:rsid w:val="008D7FCC"/>
    <w:rsid w:val="008E03A0"/>
    <w:rsid w:val="008E150D"/>
    <w:rsid w:val="008E15FD"/>
    <w:rsid w:val="008E1670"/>
    <w:rsid w:val="008E1F3F"/>
    <w:rsid w:val="008E2066"/>
    <w:rsid w:val="008E223A"/>
    <w:rsid w:val="008E2278"/>
    <w:rsid w:val="008E2BC1"/>
    <w:rsid w:val="008E302F"/>
    <w:rsid w:val="008E3143"/>
    <w:rsid w:val="008E3BA1"/>
    <w:rsid w:val="008E4268"/>
    <w:rsid w:val="008E48E3"/>
    <w:rsid w:val="008E49DF"/>
    <w:rsid w:val="008E4A4B"/>
    <w:rsid w:val="008E4DDD"/>
    <w:rsid w:val="008E51A0"/>
    <w:rsid w:val="008E58B6"/>
    <w:rsid w:val="008E68D2"/>
    <w:rsid w:val="008E6B6B"/>
    <w:rsid w:val="008E6F41"/>
    <w:rsid w:val="008E7138"/>
    <w:rsid w:val="008E72ED"/>
    <w:rsid w:val="008E7748"/>
    <w:rsid w:val="008E7C63"/>
    <w:rsid w:val="008E7D8B"/>
    <w:rsid w:val="008E7DF6"/>
    <w:rsid w:val="008E7E18"/>
    <w:rsid w:val="008F03C2"/>
    <w:rsid w:val="008F07A5"/>
    <w:rsid w:val="008F08D7"/>
    <w:rsid w:val="008F0B35"/>
    <w:rsid w:val="008F219A"/>
    <w:rsid w:val="008F2447"/>
    <w:rsid w:val="008F2FDE"/>
    <w:rsid w:val="008F304C"/>
    <w:rsid w:val="008F3086"/>
    <w:rsid w:val="008F31CB"/>
    <w:rsid w:val="008F3956"/>
    <w:rsid w:val="008F3FB5"/>
    <w:rsid w:val="008F463D"/>
    <w:rsid w:val="008F4933"/>
    <w:rsid w:val="008F4EE8"/>
    <w:rsid w:val="008F5866"/>
    <w:rsid w:val="008F5909"/>
    <w:rsid w:val="008F5BE9"/>
    <w:rsid w:val="008F5CA4"/>
    <w:rsid w:val="008F5D66"/>
    <w:rsid w:val="008F604B"/>
    <w:rsid w:val="008F6424"/>
    <w:rsid w:val="008F6D92"/>
    <w:rsid w:val="008F727E"/>
    <w:rsid w:val="008F77A5"/>
    <w:rsid w:val="008F783D"/>
    <w:rsid w:val="008F7C96"/>
    <w:rsid w:val="00900589"/>
    <w:rsid w:val="00900687"/>
    <w:rsid w:val="00900F7D"/>
    <w:rsid w:val="009016DA"/>
    <w:rsid w:val="009017B6"/>
    <w:rsid w:val="009017CA"/>
    <w:rsid w:val="00901916"/>
    <w:rsid w:val="00901AE5"/>
    <w:rsid w:val="00901BDB"/>
    <w:rsid w:val="009023A5"/>
    <w:rsid w:val="00902489"/>
    <w:rsid w:val="00902525"/>
    <w:rsid w:val="00902609"/>
    <w:rsid w:val="00903400"/>
    <w:rsid w:val="0090355C"/>
    <w:rsid w:val="00903562"/>
    <w:rsid w:val="00903DD5"/>
    <w:rsid w:val="009046D4"/>
    <w:rsid w:val="00904740"/>
    <w:rsid w:val="009048CD"/>
    <w:rsid w:val="00904A7A"/>
    <w:rsid w:val="00904B4E"/>
    <w:rsid w:val="00904CFA"/>
    <w:rsid w:val="00904DCB"/>
    <w:rsid w:val="00905835"/>
    <w:rsid w:val="009060EE"/>
    <w:rsid w:val="009071EF"/>
    <w:rsid w:val="009074F8"/>
    <w:rsid w:val="00907887"/>
    <w:rsid w:val="0091067A"/>
    <w:rsid w:val="00911381"/>
    <w:rsid w:val="00911549"/>
    <w:rsid w:val="00911A07"/>
    <w:rsid w:val="00911A50"/>
    <w:rsid w:val="00911B7D"/>
    <w:rsid w:val="00911F44"/>
    <w:rsid w:val="00912013"/>
    <w:rsid w:val="009124A6"/>
    <w:rsid w:val="00912C28"/>
    <w:rsid w:val="009130FD"/>
    <w:rsid w:val="00913163"/>
    <w:rsid w:val="009139E0"/>
    <w:rsid w:val="009139EE"/>
    <w:rsid w:val="00913ACC"/>
    <w:rsid w:val="00913E52"/>
    <w:rsid w:val="00913E81"/>
    <w:rsid w:val="00914151"/>
    <w:rsid w:val="0091422A"/>
    <w:rsid w:val="00914931"/>
    <w:rsid w:val="00914CE9"/>
    <w:rsid w:val="00915004"/>
    <w:rsid w:val="00915809"/>
    <w:rsid w:val="00915D00"/>
    <w:rsid w:val="00915EDC"/>
    <w:rsid w:val="009160B9"/>
    <w:rsid w:val="0091617B"/>
    <w:rsid w:val="009163CF"/>
    <w:rsid w:val="00916DDC"/>
    <w:rsid w:val="009170D3"/>
    <w:rsid w:val="00917187"/>
    <w:rsid w:val="009175DF"/>
    <w:rsid w:val="00917657"/>
    <w:rsid w:val="00917671"/>
    <w:rsid w:val="009178CE"/>
    <w:rsid w:val="00920112"/>
    <w:rsid w:val="009201B6"/>
    <w:rsid w:val="00920290"/>
    <w:rsid w:val="0092088E"/>
    <w:rsid w:val="0092151E"/>
    <w:rsid w:val="0092172E"/>
    <w:rsid w:val="0092179E"/>
    <w:rsid w:val="00921812"/>
    <w:rsid w:val="00921A17"/>
    <w:rsid w:val="009223B0"/>
    <w:rsid w:val="00922AE6"/>
    <w:rsid w:val="00922E72"/>
    <w:rsid w:val="00923FB8"/>
    <w:rsid w:val="00924212"/>
    <w:rsid w:val="00924628"/>
    <w:rsid w:val="009249C9"/>
    <w:rsid w:val="00924A08"/>
    <w:rsid w:val="00924A76"/>
    <w:rsid w:val="00924B55"/>
    <w:rsid w:val="00924D1A"/>
    <w:rsid w:val="00924FE0"/>
    <w:rsid w:val="00925173"/>
    <w:rsid w:val="00925516"/>
    <w:rsid w:val="00925664"/>
    <w:rsid w:val="00925693"/>
    <w:rsid w:val="00925973"/>
    <w:rsid w:val="0092617D"/>
    <w:rsid w:val="009262FD"/>
    <w:rsid w:val="00926C8A"/>
    <w:rsid w:val="00926DE8"/>
    <w:rsid w:val="00926E26"/>
    <w:rsid w:val="00927056"/>
    <w:rsid w:val="00927644"/>
    <w:rsid w:val="00927B34"/>
    <w:rsid w:val="00927DC6"/>
    <w:rsid w:val="00927FE8"/>
    <w:rsid w:val="00930066"/>
    <w:rsid w:val="0093042E"/>
    <w:rsid w:val="0093099C"/>
    <w:rsid w:val="00930AD2"/>
    <w:rsid w:val="00930D87"/>
    <w:rsid w:val="00930FF3"/>
    <w:rsid w:val="009311E9"/>
    <w:rsid w:val="009317A0"/>
    <w:rsid w:val="00931BC2"/>
    <w:rsid w:val="00931D01"/>
    <w:rsid w:val="00931EC8"/>
    <w:rsid w:val="00931FD6"/>
    <w:rsid w:val="009329D2"/>
    <w:rsid w:val="00932A9A"/>
    <w:rsid w:val="00932D94"/>
    <w:rsid w:val="009330CB"/>
    <w:rsid w:val="009332A9"/>
    <w:rsid w:val="009333CC"/>
    <w:rsid w:val="00933504"/>
    <w:rsid w:val="00933579"/>
    <w:rsid w:val="00933600"/>
    <w:rsid w:val="009343C0"/>
    <w:rsid w:val="009344C7"/>
    <w:rsid w:val="009344E1"/>
    <w:rsid w:val="00934A5D"/>
    <w:rsid w:val="00934FDE"/>
    <w:rsid w:val="00935177"/>
    <w:rsid w:val="0093540B"/>
    <w:rsid w:val="00935466"/>
    <w:rsid w:val="00935571"/>
    <w:rsid w:val="009357D6"/>
    <w:rsid w:val="00935A43"/>
    <w:rsid w:val="00935D78"/>
    <w:rsid w:val="0093605C"/>
    <w:rsid w:val="009360C7"/>
    <w:rsid w:val="009362A1"/>
    <w:rsid w:val="00936487"/>
    <w:rsid w:val="00936808"/>
    <w:rsid w:val="00936983"/>
    <w:rsid w:val="00936C8D"/>
    <w:rsid w:val="00936F3B"/>
    <w:rsid w:val="0093715C"/>
    <w:rsid w:val="00937759"/>
    <w:rsid w:val="009379E4"/>
    <w:rsid w:val="009405A1"/>
    <w:rsid w:val="00940C22"/>
    <w:rsid w:val="00940F1E"/>
    <w:rsid w:val="00941210"/>
    <w:rsid w:val="00941563"/>
    <w:rsid w:val="009415D3"/>
    <w:rsid w:val="00941680"/>
    <w:rsid w:val="00941AC9"/>
    <w:rsid w:val="00941D9F"/>
    <w:rsid w:val="009428A3"/>
    <w:rsid w:val="00942919"/>
    <w:rsid w:val="00942CD7"/>
    <w:rsid w:val="00942D8F"/>
    <w:rsid w:val="009432D4"/>
    <w:rsid w:val="00943519"/>
    <w:rsid w:val="00943A18"/>
    <w:rsid w:val="00943ED3"/>
    <w:rsid w:val="00943EFF"/>
    <w:rsid w:val="00943FD0"/>
    <w:rsid w:val="00944043"/>
    <w:rsid w:val="009443E3"/>
    <w:rsid w:val="00946171"/>
    <w:rsid w:val="0094621D"/>
    <w:rsid w:val="009462F9"/>
    <w:rsid w:val="00946548"/>
    <w:rsid w:val="00946A2A"/>
    <w:rsid w:val="00946B02"/>
    <w:rsid w:val="00946CC3"/>
    <w:rsid w:val="009473C5"/>
    <w:rsid w:val="009479E3"/>
    <w:rsid w:val="00947CF9"/>
    <w:rsid w:val="009503D0"/>
    <w:rsid w:val="0095053D"/>
    <w:rsid w:val="00950D6D"/>
    <w:rsid w:val="00951158"/>
    <w:rsid w:val="0095119F"/>
    <w:rsid w:val="00951433"/>
    <w:rsid w:val="009515E8"/>
    <w:rsid w:val="00951699"/>
    <w:rsid w:val="00951ADA"/>
    <w:rsid w:val="00951D9D"/>
    <w:rsid w:val="00951F99"/>
    <w:rsid w:val="00952204"/>
    <w:rsid w:val="009527CB"/>
    <w:rsid w:val="00952CC2"/>
    <w:rsid w:val="0095410F"/>
    <w:rsid w:val="0095430E"/>
    <w:rsid w:val="00954589"/>
    <w:rsid w:val="00955C41"/>
    <w:rsid w:val="00955C6B"/>
    <w:rsid w:val="00955D94"/>
    <w:rsid w:val="00955E19"/>
    <w:rsid w:val="009560D5"/>
    <w:rsid w:val="00956219"/>
    <w:rsid w:val="00956411"/>
    <w:rsid w:val="009566E9"/>
    <w:rsid w:val="0095699C"/>
    <w:rsid w:val="00956AFC"/>
    <w:rsid w:val="00956C1A"/>
    <w:rsid w:val="00956C54"/>
    <w:rsid w:val="009573F5"/>
    <w:rsid w:val="0095741E"/>
    <w:rsid w:val="009576F4"/>
    <w:rsid w:val="00957AAD"/>
    <w:rsid w:val="00957AB0"/>
    <w:rsid w:val="00960247"/>
    <w:rsid w:val="00960495"/>
    <w:rsid w:val="009613B7"/>
    <w:rsid w:val="00961529"/>
    <w:rsid w:val="009628D1"/>
    <w:rsid w:val="009635F5"/>
    <w:rsid w:val="00963A24"/>
    <w:rsid w:val="00963A40"/>
    <w:rsid w:val="009640CF"/>
    <w:rsid w:val="00964173"/>
    <w:rsid w:val="009647E8"/>
    <w:rsid w:val="0096521D"/>
    <w:rsid w:val="00965A86"/>
    <w:rsid w:val="00965BC4"/>
    <w:rsid w:val="00965EC7"/>
    <w:rsid w:val="009664AC"/>
    <w:rsid w:val="00966601"/>
    <w:rsid w:val="009666F9"/>
    <w:rsid w:val="00966831"/>
    <w:rsid w:val="009668DC"/>
    <w:rsid w:val="0096694F"/>
    <w:rsid w:val="00966BA8"/>
    <w:rsid w:val="00966BB6"/>
    <w:rsid w:val="00966E6A"/>
    <w:rsid w:val="00967B21"/>
    <w:rsid w:val="0097001E"/>
    <w:rsid w:val="0097098C"/>
    <w:rsid w:val="00970A40"/>
    <w:rsid w:val="00970C23"/>
    <w:rsid w:val="00970F14"/>
    <w:rsid w:val="00971F71"/>
    <w:rsid w:val="0097205A"/>
    <w:rsid w:val="009722F3"/>
    <w:rsid w:val="00972535"/>
    <w:rsid w:val="00972642"/>
    <w:rsid w:val="00972F0B"/>
    <w:rsid w:val="00973002"/>
    <w:rsid w:val="0097351D"/>
    <w:rsid w:val="00973899"/>
    <w:rsid w:val="00973921"/>
    <w:rsid w:val="0097392B"/>
    <w:rsid w:val="0097419B"/>
    <w:rsid w:val="009747C7"/>
    <w:rsid w:val="00975056"/>
    <w:rsid w:val="0097565A"/>
    <w:rsid w:val="0097589D"/>
    <w:rsid w:val="00975DB5"/>
    <w:rsid w:val="00976155"/>
    <w:rsid w:val="0097622C"/>
    <w:rsid w:val="009765A3"/>
    <w:rsid w:val="00976A49"/>
    <w:rsid w:val="00976E31"/>
    <w:rsid w:val="00977E86"/>
    <w:rsid w:val="00977F8B"/>
    <w:rsid w:val="00977FDE"/>
    <w:rsid w:val="00980673"/>
    <w:rsid w:val="009806F5"/>
    <w:rsid w:val="0098072D"/>
    <w:rsid w:val="00980B27"/>
    <w:rsid w:val="00980C4C"/>
    <w:rsid w:val="0098111E"/>
    <w:rsid w:val="00981676"/>
    <w:rsid w:val="009822B6"/>
    <w:rsid w:val="009824A0"/>
    <w:rsid w:val="0098273A"/>
    <w:rsid w:val="00982C46"/>
    <w:rsid w:val="009833D5"/>
    <w:rsid w:val="0098357A"/>
    <w:rsid w:val="0098370C"/>
    <w:rsid w:val="00983861"/>
    <w:rsid w:val="009840B0"/>
    <w:rsid w:val="0098450A"/>
    <w:rsid w:val="009845A4"/>
    <w:rsid w:val="00984DE1"/>
    <w:rsid w:val="009851DF"/>
    <w:rsid w:val="00985216"/>
    <w:rsid w:val="0098551F"/>
    <w:rsid w:val="00985742"/>
    <w:rsid w:val="0098575E"/>
    <w:rsid w:val="00985A63"/>
    <w:rsid w:val="00986268"/>
    <w:rsid w:val="009862F2"/>
    <w:rsid w:val="00986B58"/>
    <w:rsid w:val="00986C87"/>
    <w:rsid w:val="00986EAB"/>
    <w:rsid w:val="00986EF9"/>
    <w:rsid w:val="00986F07"/>
    <w:rsid w:val="0098749E"/>
    <w:rsid w:val="0098792C"/>
    <w:rsid w:val="0098793E"/>
    <w:rsid w:val="00987C52"/>
    <w:rsid w:val="00987DE9"/>
    <w:rsid w:val="009901D3"/>
    <w:rsid w:val="00990359"/>
    <w:rsid w:val="009909BC"/>
    <w:rsid w:val="00990DF9"/>
    <w:rsid w:val="009912ED"/>
    <w:rsid w:val="0099143E"/>
    <w:rsid w:val="009917B5"/>
    <w:rsid w:val="0099206A"/>
    <w:rsid w:val="00992072"/>
    <w:rsid w:val="009920F2"/>
    <w:rsid w:val="00992116"/>
    <w:rsid w:val="0099214A"/>
    <w:rsid w:val="009921FD"/>
    <w:rsid w:val="00992212"/>
    <w:rsid w:val="0099253E"/>
    <w:rsid w:val="00992DB3"/>
    <w:rsid w:val="00993428"/>
    <w:rsid w:val="00993930"/>
    <w:rsid w:val="0099460C"/>
    <w:rsid w:val="00994786"/>
    <w:rsid w:val="009947C6"/>
    <w:rsid w:val="009948E0"/>
    <w:rsid w:val="0099523C"/>
    <w:rsid w:val="00995910"/>
    <w:rsid w:val="0099607A"/>
    <w:rsid w:val="009962D4"/>
    <w:rsid w:val="00996464"/>
    <w:rsid w:val="00996491"/>
    <w:rsid w:val="009966A9"/>
    <w:rsid w:val="00996873"/>
    <w:rsid w:val="00996D03"/>
    <w:rsid w:val="009977E7"/>
    <w:rsid w:val="00997EF6"/>
    <w:rsid w:val="00997F6B"/>
    <w:rsid w:val="00997FE7"/>
    <w:rsid w:val="009A0334"/>
    <w:rsid w:val="009A061F"/>
    <w:rsid w:val="009A0816"/>
    <w:rsid w:val="009A08CA"/>
    <w:rsid w:val="009A0C6F"/>
    <w:rsid w:val="009A121F"/>
    <w:rsid w:val="009A158A"/>
    <w:rsid w:val="009A1E5D"/>
    <w:rsid w:val="009A2C13"/>
    <w:rsid w:val="009A2D03"/>
    <w:rsid w:val="009A33A3"/>
    <w:rsid w:val="009A35ED"/>
    <w:rsid w:val="009A3B05"/>
    <w:rsid w:val="009A3CDA"/>
    <w:rsid w:val="009A4085"/>
    <w:rsid w:val="009A500B"/>
    <w:rsid w:val="009A523C"/>
    <w:rsid w:val="009A5428"/>
    <w:rsid w:val="009A55F1"/>
    <w:rsid w:val="009A59B5"/>
    <w:rsid w:val="009A5E6B"/>
    <w:rsid w:val="009A6472"/>
    <w:rsid w:val="009A6BA0"/>
    <w:rsid w:val="009A6C66"/>
    <w:rsid w:val="009A7262"/>
    <w:rsid w:val="009A760D"/>
    <w:rsid w:val="009A7A40"/>
    <w:rsid w:val="009B0691"/>
    <w:rsid w:val="009B07F2"/>
    <w:rsid w:val="009B0ABC"/>
    <w:rsid w:val="009B2FBE"/>
    <w:rsid w:val="009B30D1"/>
    <w:rsid w:val="009B3160"/>
    <w:rsid w:val="009B3163"/>
    <w:rsid w:val="009B3A5F"/>
    <w:rsid w:val="009B3EB8"/>
    <w:rsid w:val="009B424C"/>
    <w:rsid w:val="009B4267"/>
    <w:rsid w:val="009B4769"/>
    <w:rsid w:val="009B4A19"/>
    <w:rsid w:val="009B4BF5"/>
    <w:rsid w:val="009B4FDF"/>
    <w:rsid w:val="009B514E"/>
    <w:rsid w:val="009B5251"/>
    <w:rsid w:val="009B55CF"/>
    <w:rsid w:val="009B57DE"/>
    <w:rsid w:val="009B58EA"/>
    <w:rsid w:val="009B594B"/>
    <w:rsid w:val="009B5D83"/>
    <w:rsid w:val="009B6A74"/>
    <w:rsid w:val="009B6C4A"/>
    <w:rsid w:val="009B6DA9"/>
    <w:rsid w:val="009B6E48"/>
    <w:rsid w:val="009B6FA7"/>
    <w:rsid w:val="009B710E"/>
    <w:rsid w:val="009B746A"/>
    <w:rsid w:val="009B7D3F"/>
    <w:rsid w:val="009C0578"/>
    <w:rsid w:val="009C0B68"/>
    <w:rsid w:val="009C0E32"/>
    <w:rsid w:val="009C0FB4"/>
    <w:rsid w:val="009C0FC5"/>
    <w:rsid w:val="009C1409"/>
    <w:rsid w:val="009C16DC"/>
    <w:rsid w:val="009C1766"/>
    <w:rsid w:val="009C1AD4"/>
    <w:rsid w:val="009C1DF0"/>
    <w:rsid w:val="009C233B"/>
    <w:rsid w:val="009C238F"/>
    <w:rsid w:val="009C255D"/>
    <w:rsid w:val="009C26D0"/>
    <w:rsid w:val="009C2F5C"/>
    <w:rsid w:val="009C32BE"/>
    <w:rsid w:val="009C464A"/>
    <w:rsid w:val="009C477D"/>
    <w:rsid w:val="009C48F5"/>
    <w:rsid w:val="009C49E4"/>
    <w:rsid w:val="009C4ADD"/>
    <w:rsid w:val="009C4F51"/>
    <w:rsid w:val="009C501B"/>
    <w:rsid w:val="009C529D"/>
    <w:rsid w:val="009C54AC"/>
    <w:rsid w:val="009C56A6"/>
    <w:rsid w:val="009C57C4"/>
    <w:rsid w:val="009C57DC"/>
    <w:rsid w:val="009C58A5"/>
    <w:rsid w:val="009C635E"/>
    <w:rsid w:val="009C679D"/>
    <w:rsid w:val="009C67E5"/>
    <w:rsid w:val="009C6AB8"/>
    <w:rsid w:val="009C6C66"/>
    <w:rsid w:val="009C6D6F"/>
    <w:rsid w:val="009C6F8D"/>
    <w:rsid w:val="009C714E"/>
    <w:rsid w:val="009C72CE"/>
    <w:rsid w:val="009C72F0"/>
    <w:rsid w:val="009C7B2A"/>
    <w:rsid w:val="009C7C32"/>
    <w:rsid w:val="009D0622"/>
    <w:rsid w:val="009D07FD"/>
    <w:rsid w:val="009D09C0"/>
    <w:rsid w:val="009D0D29"/>
    <w:rsid w:val="009D0DFF"/>
    <w:rsid w:val="009D1245"/>
    <w:rsid w:val="009D1BA3"/>
    <w:rsid w:val="009D1C91"/>
    <w:rsid w:val="009D1E11"/>
    <w:rsid w:val="009D26A3"/>
    <w:rsid w:val="009D2A8C"/>
    <w:rsid w:val="009D3730"/>
    <w:rsid w:val="009D3905"/>
    <w:rsid w:val="009D3BD0"/>
    <w:rsid w:val="009D3E5C"/>
    <w:rsid w:val="009D4C66"/>
    <w:rsid w:val="009D511D"/>
    <w:rsid w:val="009D5457"/>
    <w:rsid w:val="009D54AD"/>
    <w:rsid w:val="009D5B98"/>
    <w:rsid w:val="009D6A45"/>
    <w:rsid w:val="009D6C4E"/>
    <w:rsid w:val="009D700A"/>
    <w:rsid w:val="009D759B"/>
    <w:rsid w:val="009D7831"/>
    <w:rsid w:val="009D7864"/>
    <w:rsid w:val="009D7E12"/>
    <w:rsid w:val="009E0393"/>
    <w:rsid w:val="009E06B7"/>
    <w:rsid w:val="009E0BB0"/>
    <w:rsid w:val="009E0CBA"/>
    <w:rsid w:val="009E0D4D"/>
    <w:rsid w:val="009E0FAF"/>
    <w:rsid w:val="009E1285"/>
    <w:rsid w:val="009E1507"/>
    <w:rsid w:val="009E15DB"/>
    <w:rsid w:val="009E183E"/>
    <w:rsid w:val="009E24E1"/>
    <w:rsid w:val="009E308B"/>
    <w:rsid w:val="009E30A1"/>
    <w:rsid w:val="009E31B9"/>
    <w:rsid w:val="009E32A6"/>
    <w:rsid w:val="009E34E1"/>
    <w:rsid w:val="009E35B8"/>
    <w:rsid w:val="009E37A8"/>
    <w:rsid w:val="009E3A45"/>
    <w:rsid w:val="009E3B7B"/>
    <w:rsid w:val="009E437E"/>
    <w:rsid w:val="009E43AD"/>
    <w:rsid w:val="009E543A"/>
    <w:rsid w:val="009E5A94"/>
    <w:rsid w:val="009E5C9C"/>
    <w:rsid w:val="009E5CAA"/>
    <w:rsid w:val="009E5D18"/>
    <w:rsid w:val="009E5FBA"/>
    <w:rsid w:val="009E60D1"/>
    <w:rsid w:val="009E6C85"/>
    <w:rsid w:val="009E7770"/>
    <w:rsid w:val="009E7EC6"/>
    <w:rsid w:val="009F0CC3"/>
    <w:rsid w:val="009F108C"/>
    <w:rsid w:val="009F1265"/>
    <w:rsid w:val="009F13B3"/>
    <w:rsid w:val="009F1546"/>
    <w:rsid w:val="009F173B"/>
    <w:rsid w:val="009F17E8"/>
    <w:rsid w:val="009F201C"/>
    <w:rsid w:val="009F2DD8"/>
    <w:rsid w:val="009F3453"/>
    <w:rsid w:val="009F3945"/>
    <w:rsid w:val="009F3B34"/>
    <w:rsid w:val="009F3CDE"/>
    <w:rsid w:val="009F3F74"/>
    <w:rsid w:val="009F432D"/>
    <w:rsid w:val="009F4CE2"/>
    <w:rsid w:val="009F4D80"/>
    <w:rsid w:val="009F596A"/>
    <w:rsid w:val="009F5B8F"/>
    <w:rsid w:val="009F5C26"/>
    <w:rsid w:val="009F629C"/>
    <w:rsid w:val="009F6813"/>
    <w:rsid w:val="009F69D1"/>
    <w:rsid w:val="009F6AC3"/>
    <w:rsid w:val="009F6B5D"/>
    <w:rsid w:val="009F71E2"/>
    <w:rsid w:val="009F7821"/>
    <w:rsid w:val="009F7F4B"/>
    <w:rsid w:val="00A004E0"/>
    <w:rsid w:val="00A005FA"/>
    <w:rsid w:val="00A006E9"/>
    <w:rsid w:val="00A009D8"/>
    <w:rsid w:val="00A00A7E"/>
    <w:rsid w:val="00A00C1D"/>
    <w:rsid w:val="00A00CBE"/>
    <w:rsid w:val="00A00D99"/>
    <w:rsid w:val="00A00EB8"/>
    <w:rsid w:val="00A014EF"/>
    <w:rsid w:val="00A016F3"/>
    <w:rsid w:val="00A019FE"/>
    <w:rsid w:val="00A01C0C"/>
    <w:rsid w:val="00A01C92"/>
    <w:rsid w:val="00A01E87"/>
    <w:rsid w:val="00A02395"/>
    <w:rsid w:val="00A02428"/>
    <w:rsid w:val="00A02548"/>
    <w:rsid w:val="00A02590"/>
    <w:rsid w:val="00A02600"/>
    <w:rsid w:val="00A02AED"/>
    <w:rsid w:val="00A02BD4"/>
    <w:rsid w:val="00A02E00"/>
    <w:rsid w:val="00A0372F"/>
    <w:rsid w:val="00A0376B"/>
    <w:rsid w:val="00A03DA6"/>
    <w:rsid w:val="00A03E25"/>
    <w:rsid w:val="00A03FD3"/>
    <w:rsid w:val="00A046ED"/>
    <w:rsid w:val="00A04D0F"/>
    <w:rsid w:val="00A050F0"/>
    <w:rsid w:val="00A05186"/>
    <w:rsid w:val="00A05757"/>
    <w:rsid w:val="00A05799"/>
    <w:rsid w:val="00A05A4F"/>
    <w:rsid w:val="00A0616B"/>
    <w:rsid w:val="00A061CB"/>
    <w:rsid w:val="00A06487"/>
    <w:rsid w:val="00A0658F"/>
    <w:rsid w:val="00A06C8F"/>
    <w:rsid w:val="00A078C3"/>
    <w:rsid w:val="00A07D7E"/>
    <w:rsid w:val="00A1021A"/>
    <w:rsid w:val="00A10364"/>
    <w:rsid w:val="00A10380"/>
    <w:rsid w:val="00A10802"/>
    <w:rsid w:val="00A10819"/>
    <w:rsid w:val="00A10AAD"/>
    <w:rsid w:val="00A10BC4"/>
    <w:rsid w:val="00A1179F"/>
    <w:rsid w:val="00A11902"/>
    <w:rsid w:val="00A12929"/>
    <w:rsid w:val="00A12CEB"/>
    <w:rsid w:val="00A1303C"/>
    <w:rsid w:val="00A13555"/>
    <w:rsid w:val="00A137CC"/>
    <w:rsid w:val="00A13A53"/>
    <w:rsid w:val="00A14721"/>
    <w:rsid w:val="00A147FC"/>
    <w:rsid w:val="00A150A8"/>
    <w:rsid w:val="00A152B5"/>
    <w:rsid w:val="00A15980"/>
    <w:rsid w:val="00A15B65"/>
    <w:rsid w:val="00A15E7F"/>
    <w:rsid w:val="00A16269"/>
    <w:rsid w:val="00A163F7"/>
    <w:rsid w:val="00A165A3"/>
    <w:rsid w:val="00A16AF4"/>
    <w:rsid w:val="00A16D92"/>
    <w:rsid w:val="00A16F8D"/>
    <w:rsid w:val="00A17DD9"/>
    <w:rsid w:val="00A202B9"/>
    <w:rsid w:val="00A203E8"/>
    <w:rsid w:val="00A2059E"/>
    <w:rsid w:val="00A20ADA"/>
    <w:rsid w:val="00A2137F"/>
    <w:rsid w:val="00A21796"/>
    <w:rsid w:val="00A218B8"/>
    <w:rsid w:val="00A2193C"/>
    <w:rsid w:val="00A21B25"/>
    <w:rsid w:val="00A21BC2"/>
    <w:rsid w:val="00A21C3C"/>
    <w:rsid w:val="00A21FF8"/>
    <w:rsid w:val="00A2273A"/>
    <w:rsid w:val="00A22748"/>
    <w:rsid w:val="00A2301E"/>
    <w:rsid w:val="00A230D5"/>
    <w:rsid w:val="00A2345E"/>
    <w:rsid w:val="00A2369F"/>
    <w:rsid w:val="00A237C7"/>
    <w:rsid w:val="00A23808"/>
    <w:rsid w:val="00A23C73"/>
    <w:rsid w:val="00A24486"/>
    <w:rsid w:val="00A24995"/>
    <w:rsid w:val="00A2567E"/>
    <w:rsid w:val="00A2592E"/>
    <w:rsid w:val="00A259AB"/>
    <w:rsid w:val="00A25D68"/>
    <w:rsid w:val="00A262DF"/>
    <w:rsid w:val="00A26629"/>
    <w:rsid w:val="00A26AF9"/>
    <w:rsid w:val="00A274F8"/>
    <w:rsid w:val="00A304A9"/>
    <w:rsid w:val="00A305D2"/>
    <w:rsid w:val="00A30684"/>
    <w:rsid w:val="00A308BF"/>
    <w:rsid w:val="00A30951"/>
    <w:rsid w:val="00A30B8B"/>
    <w:rsid w:val="00A31177"/>
    <w:rsid w:val="00A312D4"/>
    <w:rsid w:val="00A31B04"/>
    <w:rsid w:val="00A321F5"/>
    <w:rsid w:val="00A32827"/>
    <w:rsid w:val="00A32919"/>
    <w:rsid w:val="00A32B59"/>
    <w:rsid w:val="00A3375C"/>
    <w:rsid w:val="00A337E9"/>
    <w:rsid w:val="00A33A6D"/>
    <w:rsid w:val="00A342B2"/>
    <w:rsid w:val="00A34891"/>
    <w:rsid w:val="00A34A56"/>
    <w:rsid w:val="00A34ED6"/>
    <w:rsid w:val="00A3507B"/>
    <w:rsid w:val="00A351B8"/>
    <w:rsid w:val="00A3580A"/>
    <w:rsid w:val="00A3596F"/>
    <w:rsid w:val="00A35980"/>
    <w:rsid w:val="00A35D8D"/>
    <w:rsid w:val="00A36282"/>
    <w:rsid w:val="00A3662B"/>
    <w:rsid w:val="00A36663"/>
    <w:rsid w:val="00A36869"/>
    <w:rsid w:val="00A36C9E"/>
    <w:rsid w:val="00A37133"/>
    <w:rsid w:val="00A37305"/>
    <w:rsid w:val="00A376B9"/>
    <w:rsid w:val="00A37B65"/>
    <w:rsid w:val="00A37BEE"/>
    <w:rsid w:val="00A37CDD"/>
    <w:rsid w:val="00A401C1"/>
    <w:rsid w:val="00A40782"/>
    <w:rsid w:val="00A40B20"/>
    <w:rsid w:val="00A40E35"/>
    <w:rsid w:val="00A40FE6"/>
    <w:rsid w:val="00A412AA"/>
    <w:rsid w:val="00A415D5"/>
    <w:rsid w:val="00A41E05"/>
    <w:rsid w:val="00A429D7"/>
    <w:rsid w:val="00A43348"/>
    <w:rsid w:val="00A43A96"/>
    <w:rsid w:val="00A442F4"/>
    <w:rsid w:val="00A44A9F"/>
    <w:rsid w:val="00A44E79"/>
    <w:rsid w:val="00A44E7A"/>
    <w:rsid w:val="00A44F50"/>
    <w:rsid w:val="00A44F56"/>
    <w:rsid w:val="00A44FDA"/>
    <w:rsid w:val="00A45097"/>
    <w:rsid w:val="00A45296"/>
    <w:rsid w:val="00A454E3"/>
    <w:rsid w:val="00A454FD"/>
    <w:rsid w:val="00A459D3"/>
    <w:rsid w:val="00A46076"/>
    <w:rsid w:val="00A463E8"/>
    <w:rsid w:val="00A46BC3"/>
    <w:rsid w:val="00A46E54"/>
    <w:rsid w:val="00A474DE"/>
    <w:rsid w:val="00A47510"/>
    <w:rsid w:val="00A47BDE"/>
    <w:rsid w:val="00A47C2A"/>
    <w:rsid w:val="00A47D2B"/>
    <w:rsid w:val="00A47F75"/>
    <w:rsid w:val="00A5024B"/>
    <w:rsid w:val="00A502BD"/>
    <w:rsid w:val="00A5077E"/>
    <w:rsid w:val="00A50799"/>
    <w:rsid w:val="00A5087E"/>
    <w:rsid w:val="00A51452"/>
    <w:rsid w:val="00A5197F"/>
    <w:rsid w:val="00A52079"/>
    <w:rsid w:val="00A520B0"/>
    <w:rsid w:val="00A524DC"/>
    <w:rsid w:val="00A525C6"/>
    <w:rsid w:val="00A52780"/>
    <w:rsid w:val="00A52B71"/>
    <w:rsid w:val="00A5307E"/>
    <w:rsid w:val="00A532FA"/>
    <w:rsid w:val="00A53666"/>
    <w:rsid w:val="00A53EC1"/>
    <w:rsid w:val="00A53F30"/>
    <w:rsid w:val="00A5486C"/>
    <w:rsid w:val="00A54E05"/>
    <w:rsid w:val="00A54EAB"/>
    <w:rsid w:val="00A54F58"/>
    <w:rsid w:val="00A550D1"/>
    <w:rsid w:val="00A55346"/>
    <w:rsid w:val="00A559B4"/>
    <w:rsid w:val="00A56842"/>
    <w:rsid w:val="00A56960"/>
    <w:rsid w:val="00A56A12"/>
    <w:rsid w:val="00A56B48"/>
    <w:rsid w:val="00A56E59"/>
    <w:rsid w:val="00A60554"/>
    <w:rsid w:val="00A60738"/>
    <w:rsid w:val="00A607FE"/>
    <w:rsid w:val="00A60E7B"/>
    <w:rsid w:val="00A611EB"/>
    <w:rsid w:val="00A612C4"/>
    <w:rsid w:val="00A61FAF"/>
    <w:rsid w:val="00A61FB7"/>
    <w:rsid w:val="00A62087"/>
    <w:rsid w:val="00A620DD"/>
    <w:rsid w:val="00A62264"/>
    <w:rsid w:val="00A624C4"/>
    <w:rsid w:val="00A628A0"/>
    <w:rsid w:val="00A629B1"/>
    <w:rsid w:val="00A62B1C"/>
    <w:rsid w:val="00A62B31"/>
    <w:rsid w:val="00A62CD6"/>
    <w:rsid w:val="00A64056"/>
    <w:rsid w:val="00A64251"/>
    <w:rsid w:val="00A64B8D"/>
    <w:rsid w:val="00A65134"/>
    <w:rsid w:val="00A6514F"/>
    <w:rsid w:val="00A65274"/>
    <w:rsid w:val="00A65277"/>
    <w:rsid w:val="00A6545B"/>
    <w:rsid w:val="00A65A04"/>
    <w:rsid w:val="00A65C39"/>
    <w:rsid w:val="00A66638"/>
    <w:rsid w:val="00A67038"/>
    <w:rsid w:val="00A67047"/>
    <w:rsid w:val="00A6717A"/>
    <w:rsid w:val="00A67773"/>
    <w:rsid w:val="00A67C40"/>
    <w:rsid w:val="00A67E0A"/>
    <w:rsid w:val="00A70106"/>
    <w:rsid w:val="00A70332"/>
    <w:rsid w:val="00A70643"/>
    <w:rsid w:val="00A708E3"/>
    <w:rsid w:val="00A7094E"/>
    <w:rsid w:val="00A709D4"/>
    <w:rsid w:val="00A709E4"/>
    <w:rsid w:val="00A70B66"/>
    <w:rsid w:val="00A70D39"/>
    <w:rsid w:val="00A713C5"/>
    <w:rsid w:val="00A71474"/>
    <w:rsid w:val="00A71907"/>
    <w:rsid w:val="00A71D28"/>
    <w:rsid w:val="00A71D7E"/>
    <w:rsid w:val="00A71DF9"/>
    <w:rsid w:val="00A720F2"/>
    <w:rsid w:val="00A723A3"/>
    <w:rsid w:val="00A724FC"/>
    <w:rsid w:val="00A72554"/>
    <w:rsid w:val="00A72772"/>
    <w:rsid w:val="00A72976"/>
    <w:rsid w:val="00A72CF1"/>
    <w:rsid w:val="00A72FEA"/>
    <w:rsid w:val="00A736D3"/>
    <w:rsid w:val="00A737AF"/>
    <w:rsid w:val="00A739FB"/>
    <w:rsid w:val="00A73DE0"/>
    <w:rsid w:val="00A747B6"/>
    <w:rsid w:val="00A75D80"/>
    <w:rsid w:val="00A75EC9"/>
    <w:rsid w:val="00A7626F"/>
    <w:rsid w:val="00A76426"/>
    <w:rsid w:val="00A764CF"/>
    <w:rsid w:val="00A76701"/>
    <w:rsid w:val="00A76760"/>
    <w:rsid w:val="00A7679C"/>
    <w:rsid w:val="00A76BA0"/>
    <w:rsid w:val="00A77233"/>
    <w:rsid w:val="00A772CD"/>
    <w:rsid w:val="00A7772B"/>
    <w:rsid w:val="00A77B81"/>
    <w:rsid w:val="00A80319"/>
    <w:rsid w:val="00A80BC5"/>
    <w:rsid w:val="00A80DCD"/>
    <w:rsid w:val="00A81305"/>
    <w:rsid w:val="00A8135F"/>
    <w:rsid w:val="00A81389"/>
    <w:rsid w:val="00A81920"/>
    <w:rsid w:val="00A81D86"/>
    <w:rsid w:val="00A81F1E"/>
    <w:rsid w:val="00A8295C"/>
    <w:rsid w:val="00A82D1B"/>
    <w:rsid w:val="00A82F3C"/>
    <w:rsid w:val="00A83056"/>
    <w:rsid w:val="00A83CFC"/>
    <w:rsid w:val="00A84B6B"/>
    <w:rsid w:val="00A84D17"/>
    <w:rsid w:val="00A85245"/>
    <w:rsid w:val="00A855D4"/>
    <w:rsid w:val="00A866D9"/>
    <w:rsid w:val="00A8689E"/>
    <w:rsid w:val="00A86A3B"/>
    <w:rsid w:val="00A86CEC"/>
    <w:rsid w:val="00A86E9D"/>
    <w:rsid w:val="00A86F29"/>
    <w:rsid w:val="00A871AE"/>
    <w:rsid w:val="00A873C4"/>
    <w:rsid w:val="00A8742F"/>
    <w:rsid w:val="00A876E8"/>
    <w:rsid w:val="00A8776D"/>
    <w:rsid w:val="00A877E8"/>
    <w:rsid w:val="00A87E22"/>
    <w:rsid w:val="00A903E3"/>
    <w:rsid w:val="00A9076C"/>
    <w:rsid w:val="00A90779"/>
    <w:rsid w:val="00A9099C"/>
    <w:rsid w:val="00A90D40"/>
    <w:rsid w:val="00A90F77"/>
    <w:rsid w:val="00A910AD"/>
    <w:rsid w:val="00A9143C"/>
    <w:rsid w:val="00A9145A"/>
    <w:rsid w:val="00A919C7"/>
    <w:rsid w:val="00A91C98"/>
    <w:rsid w:val="00A924CD"/>
    <w:rsid w:val="00A929AB"/>
    <w:rsid w:val="00A92AFD"/>
    <w:rsid w:val="00A92B6D"/>
    <w:rsid w:val="00A92C6D"/>
    <w:rsid w:val="00A92E30"/>
    <w:rsid w:val="00A92F45"/>
    <w:rsid w:val="00A93429"/>
    <w:rsid w:val="00A935A6"/>
    <w:rsid w:val="00A937E1"/>
    <w:rsid w:val="00A93F3E"/>
    <w:rsid w:val="00A94064"/>
    <w:rsid w:val="00A942E3"/>
    <w:rsid w:val="00A945EC"/>
    <w:rsid w:val="00A947E2"/>
    <w:rsid w:val="00A94AF3"/>
    <w:rsid w:val="00A94D0F"/>
    <w:rsid w:val="00A95217"/>
    <w:rsid w:val="00A9528A"/>
    <w:rsid w:val="00A95757"/>
    <w:rsid w:val="00A95A70"/>
    <w:rsid w:val="00A95AED"/>
    <w:rsid w:val="00A97B12"/>
    <w:rsid w:val="00AA0066"/>
    <w:rsid w:val="00AA09D2"/>
    <w:rsid w:val="00AA0A7C"/>
    <w:rsid w:val="00AA0AF3"/>
    <w:rsid w:val="00AA0D95"/>
    <w:rsid w:val="00AA0E6A"/>
    <w:rsid w:val="00AA0EF5"/>
    <w:rsid w:val="00AA1647"/>
    <w:rsid w:val="00AA1E6D"/>
    <w:rsid w:val="00AA1FE1"/>
    <w:rsid w:val="00AA20AC"/>
    <w:rsid w:val="00AA24D2"/>
    <w:rsid w:val="00AA27BB"/>
    <w:rsid w:val="00AA2E60"/>
    <w:rsid w:val="00AA3120"/>
    <w:rsid w:val="00AA32A6"/>
    <w:rsid w:val="00AA33EA"/>
    <w:rsid w:val="00AA349E"/>
    <w:rsid w:val="00AA3CDA"/>
    <w:rsid w:val="00AA3CE5"/>
    <w:rsid w:val="00AA442D"/>
    <w:rsid w:val="00AA47CF"/>
    <w:rsid w:val="00AA4833"/>
    <w:rsid w:val="00AA4CE9"/>
    <w:rsid w:val="00AA4F27"/>
    <w:rsid w:val="00AA5533"/>
    <w:rsid w:val="00AA5E61"/>
    <w:rsid w:val="00AA6211"/>
    <w:rsid w:val="00AA65CA"/>
    <w:rsid w:val="00AA693E"/>
    <w:rsid w:val="00AA69AB"/>
    <w:rsid w:val="00AA6A53"/>
    <w:rsid w:val="00AA6B3E"/>
    <w:rsid w:val="00AA6E4F"/>
    <w:rsid w:val="00AA749F"/>
    <w:rsid w:val="00AA758F"/>
    <w:rsid w:val="00AA781A"/>
    <w:rsid w:val="00AB0149"/>
    <w:rsid w:val="00AB0198"/>
    <w:rsid w:val="00AB0DA3"/>
    <w:rsid w:val="00AB111F"/>
    <w:rsid w:val="00AB1658"/>
    <w:rsid w:val="00AB215F"/>
    <w:rsid w:val="00AB306E"/>
    <w:rsid w:val="00AB35C0"/>
    <w:rsid w:val="00AB4276"/>
    <w:rsid w:val="00AB44EC"/>
    <w:rsid w:val="00AB4790"/>
    <w:rsid w:val="00AB49CB"/>
    <w:rsid w:val="00AB4A5A"/>
    <w:rsid w:val="00AB6D15"/>
    <w:rsid w:val="00AB6D4B"/>
    <w:rsid w:val="00AB6E55"/>
    <w:rsid w:val="00AB73E1"/>
    <w:rsid w:val="00AB74FB"/>
    <w:rsid w:val="00AB7656"/>
    <w:rsid w:val="00AB7973"/>
    <w:rsid w:val="00AB7D22"/>
    <w:rsid w:val="00AC0190"/>
    <w:rsid w:val="00AC040B"/>
    <w:rsid w:val="00AC0D33"/>
    <w:rsid w:val="00AC158D"/>
    <w:rsid w:val="00AC1B29"/>
    <w:rsid w:val="00AC2470"/>
    <w:rsid w:val="00AC252A"/>
    <w:rsid w:val="00AC2637"/>
    <w:rsid w:val="00AC2944"/>
    <w:rsid w:val="00AC3002"/>
    <w:rsid w:val="00AC33BC"/>
    <w:rsid w:val="00AC3C3F"/>
    <w:rsid w:val="00AC3DC5"/>
    <w:rsid w:val="00AC3F9F"/>
    <w:rsid w:val="00AC43A7"/>
    <w:rsid w:val="00AC4A7E"/>
    <w:rsid w:val="00AC4E27"/>
    <w:rsid w:val="00AC5084"/>
    <w:rsid w:val="00AC5090"/>
    <w:rsid w:val="00AC57E7"/>
    <w:rsid w:val="00AC5F0F"/>
    <w:rsid w:val="00AC668A"/>
    <w:rsid w:val="00AC68EA"/>
    <w:rsid w:val="00AC725F"/>
    <w:rsid w:val="00AC7336"/>
    <w:rsid w:val="00AC73A9"/>
    <w:rsid w:val="00AC7884"/>
    <w:rsid w:val="00AC7CA2"/>
    <w:rsid w:val="00AC7F30"/>
    <w:rsid w:val="00AD0324"/>
    <w:rsid w:val="00AD03B2"/>
    <w:rsid w:val="00AD03BA"/>
    <w:rsid w:val="00AD0742"/>
    <w:rsid w:val="00AD0852"/>
    <w:rsid w:val="00AD08CE"/>
    <w:rsid w:val="00AD0906"/>
    <w:rsid w:val="00AD0E7D"/>
    <w:rsid w:val="00AD12CC"/>
    <w:rsid w:val="00AD13FE"/>
    <w:rsid w:val="00AD1420"/>
    <w:rsid w:val="00AD1C72"/>
    <w:rsid w:val="00AD1C9E"/>
    <w:rsid w:val="00AD1DB8"/>
    <w:rsid w:val="00AD253F"/>
    <w:rsid w:val="00AD2553"/>
    <w:rsid w:val="00AD27AF"/>
    <w:rsid w:val="00AD2A9B"/>
    <w:rsid w:val="00AD2DAB"/>
    <w:rsid w:val="00AD2DD2"/>
    <w:rsid w:val="00AD344F"/>
    <w:rsid w:val="00AD3A22"/>
    <w:rsid w:val="00AD4257"/>
    <w:rsid w:val="00AD4602"/>
    <w:rsid w:val="00AD468C"/>
    <w:rsid w:val="00AD48BC"/>
    <w:rsid w:val="00AD4E5E"/>
    <w:rsid w:val="00AD5308"/>
    <w:rsid w:val="00AD5409"/>
    <w:rsid w:val="00AD540D"/>
    <w:rsid w:val="00AD5CC7"/>
    <w:rsid w:val="00AD5D37"/>
    <w:rsid w:val="00AD60AD"/>
    <w:rsid w:val="00AD6618"/>
    <w:rsid w:val="00AD67F0"/>
    <w:rsid w:val="00AD689E"/>
    <w:rsid w:val="00AD7233"/>
    <w:rsid w:val="00AD75C2"/>
    <w:rsid w:val="00AD79A1"/>
    <w:rsid w:val="00AD7B7A"/>
    <w:rsid w:val="00AE0B77"/>
    <w:rsid w:val="00AE0FC6"/>
    <w:rsid w:val="00AE17E9"/>
    <w:rsid w:val="00AE1989"/>
    <w:rsid w:val="00AE1A92"/>
    <w:rsid w:val="00AE1E4A"/>
    <w:rsid w:val="00AE1F33"/>
    <w:rsid w:val="00AE28E3"/>
    <w:rsid w:val="00AE2B55"/>
    <w:rsid w:val="00AE2C27"/>
    <w:rsid w:val="00AE3342"/>
    <w:rsid w:val="00AE423B"/>
    <w:rsid w:val="00AE4446"/>
    <w:rsid w:val="00AE5189"/>
    <w:rsid w:val="00AE5278"/>
    <w:rsid w:val="00AE5BA4"/>
    <w:rsid w:val="00AE5E98"/>
    <w:rsid w:val="00AE6736"/>
    <w:rsid w:val="00AE7066"/>
    <w:rsid w:val="00AE76A0"/>
    <w:rsid w:val="00AE7742"/>
    <w:rsid w:val="00AE78DE"/>
    <w:rsid w:val="00AE79AF"/>
    <w:rsid w:val="00AF07D7"/>
    <w:rsid w:val="00AF0B1B"/>
    <w:rsid w:val="00AF0CBA"/>
    <w:rsid w:val="00AF0D36"/>
    <w:rsid w:val="00AF124C"/>
    <w:rsid w:val="00AF12F3"/>
    <w:rsid w:val="00AF1406"/>
    <w:rsid w:val="00AF186B"/>
    <w:rsid w:val="00AF1AE5"/>
    <w:rsid w:val="00AF1F42"/>
    <w:rsid w:val="00AF24C4"/>
    <w:rsid w:val="00AF2F9C"/>
    <w:rsid w:val="00AF316C"/>
    <w:rsid w:val="00AF3277"/>
    <w:rsid w:val="00AF35BD"/>
    <w:rsid w:val="00AF36BC"/>
    <w:rsid w:val="00AF3A88"/>
    <w:rsid w:val="00AF4348"/>
    <w:rsid w:val="00AF4929"/>
    <w:rsid w:val="00AF4E55"/>
    <w:rsid w:val="00AF574D"/>
    <w:rsid w:val="00AF5BC0"/>
    <w:rsid w:val="00AF5CE5"/>
    <w:rsid w:val="00AF5D01"/>
    <w:rsid w:val="00AF5E0B"/>
    <w:rsid w:val="00AF5E7C"/>
    <w:rsid w:val="00AF5F29"/>
    <w:rsid w:val="00AF62C8"/>
    <w:rsid w:val="00AF692C"/>
    <w:rsid w:val="00AF6B08"/>
    <w:rsid w:val="00AF7168"/>
    <w:rsid w:val="00AF7865"/>
    <w:rsid w:val="00AF7887"/>
    <w:rsid w:val="00AF793D"/>
    <w:rsid w:val="00AF7FF3"/>
    <w:rsid w:val="00B00045"/>
    <w:rsid w:val="00B00489"/>
    <w:rsid w:val="00B00650"/>
    <w:rsid w:val="00B007CE"/>
    <w:rsid w:val="00B01F59"/>
    <w:rsid w:val="00B02615"/>
    <w:rsid w:val="00B02642"/>
    <w:rsid w:val="00B02CAD"/>
    <w:rsid w:val="00B030B3"/>
    <w:rsid w:val="00B032AA"/>
    <w:rsid w:val="00B0333C"/>
    <w:rsid w:val="00B04055"/>
    <w:rsid w:val="00B0435C"/>
    <w:rsid w:val="00B044FB"/>
    <w:rsid w:val="00B047A9"/>
    <w:rsid w:val="00B0480A"/>
    <w:rsid w:val="00B04992"/>
    <w:rsid w:val="00B04A53"/>
    <w:rsid w:val="00B04B87"/>
    <w:rsid w:val="00B053B0"/>
    <w:rsid w:val="00B0553C"/>
    <w:rsid w:val="00B0585A"/>
    <w:rsid w:val="00B05F0C"/>
    <w:rsid w:val="00B061EE"/>
    <w:rsid w:val="00B06404"/>
    <w:rsid w:val="00B06A44"/>
    <w:rsid w:val="00B06A67"/>
    <w:rsid w:val="00B06FE0"/>
    <w:rsid w:val="00B07162"/>
    <w:rsid w:val="00B077BE"/>
    <w:rsid w:val="00B078A1"/>
    <w:rsid w:val="00B07D8A"/>
    <w:rsid w:val="00B07EE8"/>
    <w:rsid w:val="00B07F3F"/>
    <w:rsid w:val="00B1059E"/>
    <w:rsid w:val="00B10780"/>
    <w:rsid w:val="00B10803"/>
    <w:rsid w:val="00B11A49"/>
    <w:rsid w:val="00B11EA1"/>
    <w:rsid w:val="00B11EAC"/>
    <w:rsid w:val="00B1224E"/>
    <w:rsid w:val="00B1387B"/>
    <w:rsid w:val="00B13C06"/>
    <w:rsid w:val="00B13FE4"/>
    <w:rsid w:val="00B14531"/>
    <w:rsid w:val="00B14844"/>
    <w:rsid w:val="00B152D8"/>
    <w:rsid w:val="00B157BC"/>
    <w:rsid w:val="00B15A85"/>
    <w:rsid w:val="00B15D30"/>
    <w:rsid w:val="00B16337"/>
    <w:rsid w:val="00B163BF"/>
    <w:rsid w:val="00B1643C"/>
    <w:rsid w:val="00B1646B"/>
    <w:rsid w:val="00B17684"/>
    <w:rsid w:val="00B17871"/>
    <w:rsid w:val="00B17BED"/>
    <w:rsid w:val="00B17DCE"/>
    <w:rsid w:val="00B17F30"/>
    <w:rsid w:val="00B2048A"/>
    <w:rsid w:val="00B20A85"/>
    <w:rsid w:val="00B20B83"/>
    <w:rsid w:val="00B2106D"/>
    <w:rsid w:val="00B216D0"/>
    <w:rsid w:val="00B2192D"/>
    <w:rsid w:val="00B21ACB"/>
    <w:rsid w:val="00B21CC2"/>
    <w:rsid w:val="00B22216"/>
    <w:rsid w:val="00B22673"/>
    <w:rsid w:val="00B22694"/>
    <w:rsid w:val="00B22791"/>
    <w:rsid w:val="00B228E0"/>
    <w:rsid w:val="00B228F7"/>
    <w:rsid w:val="00B22AFE"/>
    <w:rsid w:val="00B22B5C"/>
    <w:rsid w:val="00B22D4A"/>
    <w:rsid w:val="00B233BE"/>
    <w:rsid w:val="00B23AFD"/>
    <w:rsid w:val="00B23D25"/>
    <w:rsid w:val="00B24E57"/>
    <w:rsid w:val="00B24F62"/>
    <w:rsid w:val="00B250CA"/>
    <w:rsid w:val="00B251D7"/>
    <w:rsid w:val="00B254DB"/>
    <w:rsid w:val="00B2595F"/>
    <w:rsid w:val="00B259EC"/>
    <w:rsid w:val="00B259F6"/>
    <w:rsid w:val="00B25A64"/>
    <w:rsid w:val="00B25C89"/>
    <w:rsid w:val="00B2605A"/>
    <w:rsid w:val="00B2626A"/>
    <w:rsid w:val="00B26773"/>
    <w:rsid w:val="00B267B9"/>
    <w:rsid w:val="00B269DD"/>
    <w:rsid w:val="00B26F9A"/>
    <w:rsid w:val="00B27E59"/>
    <w:rsid w:val="00B3007A"/>
    <w:rsid w:val="00B303C4"/>
    <w:rsid w:val="00B31204"/>
    <w:rsid w:val="00B312D9"/>
    <w:rsid w:val="00B31C1E"/>
    <w:rsid w:val="00B31E7E"/>
    <w:rsid w:val="00B31F17"/>
    <w:rsid w:val="00B31F19"/>
    <w:rsid w:val="00B3257B"/>
    <w:rsid w:val="00B32689"/>
    <w:rsid w:val="00B32A97"/>
    <w:rsid w:val="00B3338D"/>
    <w:rsid w:val="00B334EE"/>
    <w:rsid w:val="00B33D16"/>
    <w:rsid w:val="00B340A7"/>
    <w:rsid w:val="00B341A3"/>
    <w:rsid w:val="00B350B4"/>
    <w:rsid w:val="00B35440"/>
    <w:rsid w:val="00B35C31"/>
    <w:rsid w:val="00B35CC9"/>
    <w:rsid w:val="00B35DD0"/>
    <w:rsid w:val="00B35DF7"/>
    <w:rsid w:val="00B3607E"/>
    <w:rsid w:val="00B36493"/>
    <w:rsid w:val="00B36927"/>
    <w:rsid w:val="00B36B9F"/>
    <w:rsid w:val="00B37133"/>
    <w:rsid w:val="00B3729A"/>
    <w:rsid w:val="00B372E3"/>
    <w:rsid w:val="00B37CF8"/>
    <w:rsid w:val="00B37F1A"/>
    <w:rsid w:val="00B40553"/>
    <w:rsid w:val="00B40851"/>
    <w:rsid w:val="00B40A61"/>
    <w:rsid w:val="00B40B19"/>
    <w:rsid w:val="00B40CF0"/>
    <w:rsid w:val="00B40FB6"/>
    <w:rsid w:val="00B412E9"/>
    <w:rsid w:val="00B41683"/>
    <w:rsid w:val="00B417BC"/>
    <w:rsid w:val="00B4180C"/>
    <w:rsid w:val="00B419C4"/>
    <w:rsid w:val="00B41C87"/>
    <w:rsid w:val="00B41F65"/>
    <w:rsid w:val="00B446C7"/>
    <w:rsid w:val="00B44EC0"/>
    <w:rsid w:val="00B45052"/>
    <w:rsid w:val="00B453EE"/>
    <w:rsid w:val="00B45412"/>
    <w:rsid w:val="00B457B0"/>
    <w:rsid w:val="00B457E5"/>
    <w:rsid w:val="00B46134"/>
    <w:rsid w:val="00B46527"/>
    <w:rsid w:val="00B4656C"/>
    <w:rsid w:val="00B4697F"/>
    <w:rsid w:val="00B469F4"/>
    <w:rsid w:val="00B46A69"/>
    <w:rsid w:val="00B46CCD"/>
    <w:rsid w:val="00B4724D"/>
    <w:rsid w:val="00B47B40"/>
    <w:rsid w:val="00B47DDA"/>
    <w:rsid w:val="00B50296"/>
    <w:rsid w:val="00B50473"/>
    <w:rsid w:val="00B50703"/>
    <w:rsid w:val="00B513D4"/>
    <w:rsid w:val="00B51C85"/>
    <w:rsid w:val="00B524A2"/>
    <w:rsid w:val="00B52C76"/>
    <w:rsid w:val="00B52E2E"/>
    <w:rsid w:val="00B5311F"/>
    <w:rsid w:val="00B53934"/>
    <w:rsid w:val="00B53BE8"/>
    <w:rsid w:val="00B540F0"/>
    <w:rsid w:val="00B54161"/>
    <w:rsid w:val="00B54508"/>
    <w:rsid w:val="00B54557"/>
    <w:rsid w:val="00B54AD8"/>
    <w:rsid w:val="00B551DA"/>
    <w:rsid w:val="00B552F7"/>
    <w:rsid w:val="00B5543A"/>
    <w:rsid w:val="00B555BD"/>
    <w:rsid w:val="00B555DD"/>
    <w:rsid w:val="00B55AB7"/>
    <w:rsid w:val="00B55DD9"/>
    <w:rsid w:val="00B55E99"/>
    <w:rsid w:val="00B5611B"/>
    <w:rsid w:val="00B56C02"/>
    <w:rsid w:val="00B56FF4"/>
    <w:rsid w:val="00B57262"/>
    <w:rsid w:val="00B57297"/>
    <w:rsid w:val="00B5750F"/>
    <w:rsid w:val="00B57ADD"/>
    <w:rsid w:val="00B57B96"/>
    <w:rsid w:val="00B57DFA"/>
    <w:rsid w:val="00B57FDB"/>
    <w:rsid w:val="00B60740"/>
    <w:rsid w:val="00B60C6A"/>
    <w:rsid w:val="00B6109D"/>
    <w:rsid w:val="00B617B9"/>
    <w:rsid w:val="00B61808"/>
    <w:rsid w:val="00B61B9C"/>
    <w:rsid w:val="00B61D2D"/>
    <w:rsid w:val="00B61DBE"/>
    <w:rsid w:val="00B62037"/>
    <w:rsid w:val="00B626A2"/>
    <w:rsid w:val="00B62778"/>
    <w:rsid w:val="00B62925"/>
    <w:rsid w:val="00B629D6"/>
    <w:rsid w:val="00B62A01"/>
    <w:rsid w:val="00B62B42"/>
    <w:rsid w:val="00B62F1D"/>
    <w:rsid w:val="00B6303E"/>
    <w:rsid w:val="00B63D5C"/>
    <w:rsid w:val="00B63F49"/>
    <w:rsid w:val="00B644B7"/>
    <w:rsid w:val="00B64891"/>
    <w:rsid w:val="00B651BE"/>
    <w:rsid w:val="00B6569A"/>
    <w:rsid w:val="00B65DFF"/>
    <w:rsid w:val="00B65F06"/>
    <w:rsid w:val="00B6655A"/>
    <w:rsid w:val="00B66E93"/>
    <w:rsid w:val="00B66ED5"/>
    <w:rsid w:val="00B67053"/>
    <w:rsid w:val="00B6725E"/>
    <w:rsid w:val="00B67FC1"/>
    <w:rsid w:val="00B706ED"/>
    <w:rsid w:val="00B70768"/>
    <w:rsid w:val="00B709A3"/>
    <w:rsid w:val="00B71788"/>
    <w:rsid w:val="00B71CF1"/>
    <w:rsid w:val="00B71E22"/>
    <w:rsid w:val="00B72FB3"/>
    <w:rsid w:val="00B72FC8"/>
    <w:rsid w:val="00B7328C"/>
    <w:rsid w:val="00B73769"/>
    <w:rsid w:val="00B73F85"/>
    <w:rsid w:val="00B74241"/>
    <w:rsid w:val="00B749B0"/>
    <w:rsid w:val="00B74B14"/>
    <w:rsid w:val="00B74BD1"/>
    <w:rsid w:val="00B75816"/>
    <w:rsid w:val="00B75BBA"/>
    <w:rsid w:val="00B75FB4"/>
    <w:rsid w:val="00B7643E"/>
    <w:rsid w:val="00B7663C"/>
    <w:rsid w:val="00B778B1"/>
    <w:rsid w:val="00B77A21"/>
    <w:rsid w:val="00B77E7B"/>
    <w:rsid w:val="00B806C4"/>
    <w:rsid w:val="00B80C43"/>
    <w:rsid w:val="00B80F16"/>
    <w:rsid w:val="00B8110C"/>
    <w:rsid w:val="00B8149D"/>
    <w:rsid w:val="00B8187F"/>
    <w:rsid w:val="00B818A2"/>
    <w:rsid w:val="00B81A17"/>
    <w:rsid w:val="00B81E62"/>
    <w:rsid w:val="00B82564"/>
    <w:rsid w:val="00B82892"/>
    <w:rsid w:val="00B82B36"/>
    <w:rsid w:val="00B82C96"/>
    <w:rsid w:val="00B8303E"/>
    <w:rsid w:val="00B8318D"/>
    <w:rsid w:val="00B831FF"/>
    <w:rsid w:val="00B834D2"/>
    <w:rsid w:val="00B83D72"/>
    <w:rsid w:val="00B83D75"/>
    <w:rsid w:val="00B83DF6"/>
    <w:rsid w:val="00B84013"/>
    <w:rsid w:val="00B847E8"/>
    <w:rsid w:val="00B84C6D"/>
    <w:rsid w:val="00B84E8C"/>
    <w:rsid w:val="00B85778"/>
    <w:rsid w:val="00B86187"/>
    <w:rsid w:val="00B866AF"/>
    <w:rsid w:val="00B86D8A"/>
    <w:rsid w:val="00B86F2A"/>
    <w:rsid w:val="00B87072"/>
    <w:rsid w:val="00B8731C"/>
    <w:rsid w:val="00B87439"/>
    <w:rsid w:val="00B87573"/>
    <w:rsid w:val="00B87800"/>
    <w:rsid w:val="00B90248"/>
    <w:rsid w:val="00B9041E"/>
    <w:rsid w:val="00B90445"/>
    <w:rsid w:val="00B905DA"/>
    <w:rsid w:val="00B90E1F"/>
    <w:rsid w:val="00B9157F"/>
    <w:rsid w:val="00B91F3B"/>
    <w:rsid w:val="00B92008"/>
    <w:rsid w:val="00B9273A"/>
    <w:rsid w:val="00B92B09"/>
    <w:rsid w:val="00B93067"/>
    <w:rsid w:val="00B930B1"/>
    <w:rsid w:val="00B936D5"/>
    <w:rsid w:val="00B940CF"/>
    <w:rsid w:val="00B94216"/>
    <w:rsid w:val="00B9423A"/>
    <w:rsid w:val="00B943C0"/>
    <w:rsid w:val="00B946BF"/>
    <w:rsid w:val="00B94984"/>
    <w:rsid w:val="00B94B13"/>
    <w:rsid w:val="00B94C51"/>
    <w:rsid w:val="00B94E3D"/>
    <w:rsid w:val="00B95120"/>
    <w:rsid w:val="00B957AC"/>
    <w:rsid w:val="00B958DE"/>
    <w:rsid w:val="00B9594D"/>
    <w:rsid w:val="00B95F5C"/>
    <w:rsid w:val="00B961DF"/>
    <w:rsid w:val="00B96546"/>
    <w:rsid w:val="00B968C9"/>
    <w:rsid w:val="00B9698A"/>
    <w:rsid w:val="00B96A9E"/>
    <w:rsid w:val="00B97450"/>
    <w:rsid w:val="00B9752C"/>
    <w:rsid w:val="00B9758D"/>
    <w:rsid w:val="00BA00AE"/>
    <w:rsid w:val="00BA026A"/>
    <w:rsid w:val="00BA08D9"/>
    <w:rsid w:val="00BA0961"/>
    <w:rsid w:val="00BA168B"/>
    <w:rsid w:val="00BA1B68"/>
    <w:rsid w:val="00BA1CE3"/>
    <w:rsid w:val="00BA1F0F"/>
    <w:rsid w:val="00BA2915"/>
    <w:rsid w:val="00BA29A0"/>
    <w:rsid w:val="00BA2FD5"/>
    <w:rsid w:val="00BA301B"/>
    <w:rsid w:val="00BA371F"/>
    <w:rsid w:val="00BA40A0"/>
    <w:rsid w:val="00BA40E3"/>
    <w:rsid w:val="00BA40FD"/>
    <w:rsid w:val="00BA42B9"/>
    <w:rsid w:val="00BA435B"/>
    <w:rsid w:val="00BA4778"/>
    <w:rsid w:val="00BA4824"/>
    <w:rsid w:val="00BA4965"/>
    <w:rsid w:val="00BA4F31"/>
    <w:rsid w:val="00BA545D"/>
    <w:rsid w:val="00BA54E1"/>
    <w:rsid w:val="00BA5751"/>
    <w:rsid w:val="00BA5756"/>
    <w:rsid w:val="00BA6075"/>
    <w:rsid w:val="00BA6396"/>
    <w:rsid w:val="00BA67F6"/>
    <w:rsid w:val="00BA67FB"/>
    <w:rsid w:val="00BA73C4"/>
    <w:rsid w:val="00BA7588"/>
    <w:rsid w:val="00BA7B66"/>
    <w:rsid w:val="00BA7FE7"/>
    <w:rsid w:val="00BB0A74"/>
    <w:rsid w:val="00BB1355"/>
    <w:rsid w:val="00BB1680"/>
    <w:rsid w:val="00BB1982"/>
    <w:rsid w:val="00BB2071"/>
    <w:rsid w:val="00BB246A"/>
    <w:rsid w:val="00BB2DF0"/>
    <w:rsid w:val="00BB3279"/>
    <w:rsid w:val="00BB3372"/>
    <w:rsid w:val="00BB33C8"/>
    <w:rsid w:val="00BB340F"/>
    <w:rsid w:val="00BB3430"/>
    <w:rsid w:val="00BB3520"/>
    <w:rsid w:val="00BB38A9"/>
    <w:rsid w:val="00BB395D"/>
    <w:rsid w:val="00BB3CC5"/>
    <w:rsid w:val="00BB572D"/>
    <w:rsid w:val="00BB5B1D"/>
    <w:rsid w:val="00BB5DDD"/>
    <w:rsid w:val="00BB603E"/>
    <w:rsid w:val="00BB6063"/>
    <w:rsid w:val="00BB618C"/>
    <w:rsid w:val="00BB61C0"/>
    <w:rsid w:val="00BB631F"/>
    <w:rsid w:val="00BB67C6"/>
    <w:rsid w:val="00BB6B13"/>
    <w:rsid w:val="00BB6C03"/>
    <w:rsid w:val="00BB6F67"/>
    <w:rsid w:val="00BB7243"/>
    <w:rsid w:val="00BB783D"/>
    <w:rsid w:val="00BB787B"/>
    <w:rsid w:val="00BC096B"/>
    <w:rsid w:val="00BC14CE"/>
    <w:rsid w:val="00BC20E1"/>
    <w:rsid w:val="00BC2BDA"/>
    <w:rsid w:val="00BC3724"/>
    <w:rsid w:val="00BC3B6A"/>
    <w:rsid w:val="00BC3DA9"/>
    <w:rsid w:val="00BC440B"/>
    <w:rsid w:val="00BC4624"/>
    <w:rsid w:val="00BC46D7"/>
    <w:rsid w:val="00BC4CE6"/>
    <w:rsid w:val="00BC4F4F"/>
    <w:rsid w:val="00BC577C"/>
    <w:rsid w:val="00BC57FC"/>
    <w:rsid w:val="00BC5850"/>
    <w:rsid w:val="00BC59D1"/>
    <w:rsid w:val="00BC5C05"/>
    <w:rsid w:val="00BC5DBE"/>
    <w:rsid w:val="00BC5E3F"/>
    <w:rsid w:val="00BC64B4"/>
    <w:rsid w:val="00BC65FC"/>
    <w:rsid w:val="00BC6A50"/>
    <w:rsid w:val="00BC6A8A"/>
    <w:rsid w:val="00BC6B0D"/>
    <w:rsid w:val="00BC6C43"/>
    <w:rsid w:val="00BC7A74"/>
    <w:rsid w:val="00BD0184"/>
    <w:rsid w:val="00BD0416"/>
    <w:rsid w:val="00BD067F"/>
    <w:rsid w:val="00BD0914"/>
    <w:rsid w:val="00BD0C5E"/>
    <w:rsid w:val="00BD0DAB"/>
    <w:rsid w:val="00BD0ECC"/>
    <w:rsid w:val="00BD0F88"/>
    <w:rsid w:val="00BD1016"/>
    <w:rsid w:val="00BD1037"/>
    <w:rsid w:val="00BD131E"/>
    <w:rsid w:val="00BD15BC"/>
    <w:rsid w:val="00BD1CA4"/>
    <w:rsid w:val="00BD1F83"/>
    <w:rsid w:val="00BD3656"/>
    <w:rsid w:val="00BD39A3"/>
    <w:rsid w:val="00BD3A4E"/>
    <w:rsid w:val="00BD3B8E"/>
    <w:rsid w:val="00BD3C6A"/>
    <w:rsid w:val="00BD3E84"/>
    <w:rsid w:val="00BD4804"/>
    <w:rsid w:val="00BD49FF"/>
    <w:rsid w:val="00BD4C22"/>
    <w:rsid w:val="00BD5179"/>
    <w:rsid w:val="00BD5368"/>
    <w:rsid w:val="00BD561F"/>
    <w:rsid w:val="00BD5EAD"/>
    <w:rsid w:val="00BD624B"/>
    <w:rsid w:val="00BD64D9"/>
    <w:rsid w:val="00BD6570"/>
    <w:rsid w:val="00BD65B2"/>
    <w:rsid w:val="00BD6E9C"/>
    <w:rsid w:val="00BD73F7"/>
    <w:rsid w:val="00BE0006"/>
    <w:rsid w:val="00BE03B1"/>
    <w:rsid w:val="00BE0645"/>
    <w:rsid w:val="00BE09E2"/>
    <w:rsid w:val="00BE0C52"/>
    <w:rsid w:val="00BE0DA6"/>
    <w:rsid w:val="00BE1711"/>
    <w:rsid w:val="00BE17C7"/>
    <w:rsid w:val="00BE1EB9"/>
    <w:rsid w:val="00BE1F5E"/>
    <w:rsid w:val="00BE23D2"/>
    <w:rsid w:val="00BE27E9"/>
    <w:rsid w:val="00BE2B95"/>
    <w:rsid w:val="00BE309B"/>
    <w:rsid w:val="00BE315D"/>
    <w:rsid w:val="00BE37AE"/>
    <w:rsid w:val="00BE3880"/>
    <w:rsid w:val="00BE38CF"/>
    <w:rsid w:val="00BE39CE"/>
    <w:rsid w:val="00BE3BFF"/>
    <w:rsid w:val="00BE4098"/>
    <w:rsid w:val="00BE42E2"/>
    <w:rsid w:val="00BE4716"/>
    <w:rsid w:val="00BE4743"/>
    <w:rsid w:val="00BE48F3"/>
    <w:rsid w:val="00BE4F69"/>
    <w:rsid w:val="00BE51D5"/>
    <w:rsid w:val="00BE5381"/>
    <w:rsid w:val="00BE53B9"/>
    <w:rsid w:val="00BE59E3"/>
    <w:rsid w:val="00BE5C26"/>
    <w:rsid w:val="00BE6165"/>
    <w:rsid w:val="00BE617A"/>
    <w:rsid w:val="00BE73A9"/>
    <w:rsid w:val="00BE76DC"/>
    <w:rsid w:val="00BE774F"/>
    <w:rsid w:val="00BE79B5"/>
    <w:rsid w:val="00BF01A4"/>
    <w:rsid w:val="00BF0306"/>
    <w:rsid w:val="00BF0416"/>
    <w:rsid w:val="00BF050A"/>
    <w:rsid w:val="00BF0625"/>
    <w:rsid w:val="00BF07A6"/>
    <w:rsid w:val="00BF0822"/>
    <w:rsid w:val="00BF09C1"/>
    <w:rsid w:val="00BF0DE3"/>
    <w:rsid w:val="00BF1023"/>
    <w:rsid w:val="00BF1526"/>
    <w:rsid w:val="00BF1C93"/>
    <w:rsid w:val="00BF1D6A"/>
    <w:rsid w:val="00BF20E9"/>
    <w:rsid w:val="00BF2F88"/>
    <w:rsid w:val="00BF3235"/>
    <w:rsid w:val="00BF326A"/>
    <w:rsid w:val="00BF3570"/>
    <w:rsid w:val="00BF3814"/>
    <w:rsid w:val="00BF3A5D"/>
    <w:rsid w:val="00BF3DAF"/>
    <w:rsid w:val="00BF3E27"/>
    <w:rsid w:val="00BF3F0B"/>
    <w:rsid w:val="00BF44D5"/>
    <w:rsid w:val="00BF455A"/>
    <w:rsid w:val="00BF479A"/>
    <w:rsid w:val="00BF5302"/>
    <w:rsid w:val="00BF53DC"/>
    <w:rsid w:val="00BF57F9"/>
    <w:rsid w:val="00BF58F4"/>
    <w:rsid w:val="00BF5F92"/>
    <w:rsid w:val="00BF63E0"/>
    <w:rsid w:val="00BF68B0"/>
    <w:rsid w:val="00BF693D"/>
    <w:rsid w:val="00BF6FF0"/>
    <w:rsid w:val="00BF7746"/>
    <w:rsid w:val="00BF77C3"/>
    <w:rsid w:val="00BF78D8"/>
    <w:rsid w:val="00BF7A7F"/>
    <w:rsid w:val="00BF7AFA"/>
    <w:rsid w:val="00C00B0B"/>
    <w:rsid w:val="00C00B53"/>
    <w:rsid w:val="00C00DEE"/>
    <w:rsid w:val="00C015BD"/>
    <w:rsid w:val="00C01786"/>
    <w:rsid w:val="00C02398"/>
    <w:rsid w:val="00C027A8"/>
    <w:rsid w:val="00C02806"/>
    <w:rsid w:val="00C02A6B"/>
    <w:rsid w:val="00C03088"/>
    <w:rsid w:val="00C03CED"/>
    <w:rsid w:val="00C041FD"/>
    <w:rsid w:val="00C04348"/>
    <w:rsid w:val="00C04893"/>
    <w:rsid w:val="00C05C6D"/>
    <w:rsid w:val="00C05C99"/>
    <w:rsid w:val="00C05E6A"/>
    <w:rsid w:val="00C06018"/>
    <w:rsid w:val="00C06161"/>
    <w:rsid w:val="00C065E4"/>
    <w:rsid w:val="00C06656"/>
    <w:rsid w:val="00C068D4"/>
    <w:rsid w:val="00C068E3"/>
    <w:rsid w:val="00C06D38"/>
    <w:rsid w:val="00C0768B"/>
    <w:rsid w:val="00C07E55"/>
    <w:rsid w:val="00C07FFD"/>
    <w:rsid w:val="00C108BB"/>
    <w:rsid w:val="00C1107C"/>
    <w:rsid w:val="00C111E1"/>
    <w:rsid w:val="00C111EF"/>
    <w:rsid w:val="00C1148C"/>
    <w:rsid w:val="00C11510"/>
    <w:rsid w:val="00C118CD"/>
    <w:rsid w:val="00C12174"/>
    <w:rsid w:val="00C122DC"/>
    <w:rsid w:val="00C123F0"/>
    <w:rsid w:val="00C126C0"/>
    <w:rsid w:val="00C128EB"/>
    <w:rsid w:val="00C12DEB"/>
    <w:rsid w:val="00C13109"/>
    <w:rsid w:val="00C1329E"/>
    <w:rsid w:val="00C137DC"/>
    <w:rsid w:val="00C1395F"/>
    <w:rsid w:val="00C14D6E"/>
    <w:rsid w:val="00C15061"/>
    <w:rsid w:val="00C152F9"/>
    <w:rsid w:val="00C154DA"/>
    <w:rsid w:val="00C15976"/>
    <w:rsid w:val="00C15BC7"/>
    <w:rsid w:val="00C15FE7"/>
    <w:rsid w:val="00C16406"/>
    <w:rsid w:val="00C165F8"/>
    <w:rsid w:val="00C1682D"/>
    <w:rsid w:val="00C1737D"/>
    <w:rsid w:val="00C1756E"/>
    <w:rsid w:val="00C175E9"/>
    <w:rsid w:val="00C17A40"/>
    <w:rsid w:val="00C201D7"/>
    <w:rsid w:val="00C204B6"/>
    <w:rsid w:val="00C20575"/>
    <w:rsid w:val="00C207CE"/>
    <w:rsid w:val="00C20CF7"/>
    <w:rsid w:val="00C2155F"/>
    <w:rsid w:val="00C21568"/>
    <w:rsid w:val="00C2159F"/>
    <w:rsid w:val="00C21BCF"/>
    <w:rsid w:val="00C21C7D"/>
    <w:rsid w:val="00C21D55"/>
    <w:rsid w:val="00C21EAE"/>
    <w:rsid w:val="00C220CA"/>
    <w:rsid w:val="00C22806"/>
    <w:rsid w:val="00C230CC"/>
    <w:rsid w:val="00C2332C"/>
    <w:rsid w:val="00C24618"/>
    <w:rsid w:val="00C24A31"/>
    <w:rsid w:val="00C24D00"/>
    <w:rsid w:val="00C25166"/>
    <w:rsid w:val="00C252A5"/>
    <w:rsid w:val="00C252D4"/>
    <w:rsid w:val="00C25557"/>
    <w:rsid w:val="00C2571A"/>
    <w:rsid w:val="00C25E41"/>
    <w:rsid w:val="00C25F5D"/>
    <w:rsid w:val="00C265E4"/>
    <w:rsid w:val="00C26740"/>
    <w:rsid w:val="00C26BE6"/>
    <w:rsid w:val="00C26DDA"/>
    <w:rsid w:val="00C2708A"/>
    <w:rsid w:val="00C27312"/>
    <w:rsid w:val="00C275A5"/>
    <w:rsid w:val="00C27886"/>
    <w:rsid w:val="00C27954"/>
    <w:rsid w:val="00C27B3C"/>
    <w:rsid w:val="00C27F27"/>
    <w:rsid w:val="00C300A5"/>
    <w:rsid w:val="00C302AC"/>
    <w:rsid w:val="00C304CD"/>
    <w:rsid w:val="00C308B7"/>
    <w:rsid w:val="00C31C78"/>
    <w:rsid w:val="00C31D7E"/>
    <w:rsid w:val="00C3231B"/>
    <w:rsid w:val="00C325B1"/>
    <w:rsid w:val="00C32802"/>
    <w:rsid w:val="00C32AF8"/>
    <w:rsid w:val="00C32D3C"/>
    <w:rsid w:val="00C32F82"/>
    <w:rsid w:val="00C33179"/>
    <w:rsid w:val="00C3326D"/>
    <w:rsid w:val="00C338E9"/>
    <w:rsid w:val="00C33A5B"/>
    <w:rsid w:val="00C33F2D"/>
    <w:rsid w:val="00C342EB"/>
    <w:rsid w:val="00C346EB"/>
    <w:rsid w:val="00C34948"/>
    <w:rsid w:val="00C34C40"/>
    <w:rsid w:val="00C34D44"/>
    <w:rsid w:val="00C34F86"/>
    <w:rsid w:val="00C350C4"/>
    <w:rsid w:val="00C3513E"/>
    <w:rsid w:val="00C3563F"/>
    <w:rsid w:val="00C35670"/>
    <w:rsid w:val="00C35820"/>
    <w:rsid w:val="00C35A04"/>
    <w:rsid w:val="00C35A1E"/>
    <w:rsid w:val="00C35AEC"/>
    <w:rsid w:val="00C35B3F"/>
    <w:rsid w:val="00C35D69"/>
    <w:rsid w:val="00C36159"/>
    <w:rsid w:val="00C361DD"/>
    <w:rsid w:val="00C3626B"/>
    <w:rsid w:val="00C3680D"/>
    <w:rsid w:val="00C36A70"/>
    <w:rsid w:val="00C36E50"/>
    <w:rsid w:val="00C37467"/>
    <w:rsid w:val="00C37739"/>
    <w:rsid w:val="00C37D7B"/>
    <w:rsid w:val="00C37E56"/>
    <w:rsid w:val="00C40124"/>
    <w:rsid w:val="00C4027F"/>
    <w:rsid w:val="00C40281"/>
    <w:rsid w:val="00C403DC"/>
    <w:rsid w:val="00C40506"/>
    <w:rsid w:val="00C406FC"/>
    <w:rsid w:val="00C4094F"/>
    <w:rsid w:val="00C40AAD"/>
    <w:rsid w:val="00C40C57"/>
    <w:rsid w:val="00C40E36"/>
    <w:rsid w:val="00C414E0"/>
    <w:rsid w:val="00C42653"/>
    <w:rsid w:val="00C4322C"/>
    <w:rsid w:val="00C4342D"/>
    <w:rsid w:val="00C439EA"/>
    <w:rsid w:val="00C43D3A"/>
    <w:rsid w:val="00C43D8F"/>
    <w:rsid w:val="00C43E10"/>
    <w:rsid w:val="00C43F22"/>
    <w:rsid w:val="00C440A2"/>
    <w:rsid w:val="00C44286"/>
    <w:rsid w:val="00C44B8D"/>
    <w:rsid w:val="00C44BBB"/>
    <w:rsid w:val="00C44E2C"/>
    <w:rsid w:val="00C45460"/>
    <w:rsid w:val="00C454A1"/>
    <w:rsid w:val="00C454C0"/>
    <w:rsid w:val="00C45957"/>
    <w:rsid w:val="00C45E6C"/>
    <w:rsid w:val="00C45EFA"/>
    <w:rsid w:val="00C45F12"/>
    <w:rsid w:val="00C460A7"/>
    <w:rsid w:val="00C46928"/>
    <w:rsid w:val="00C47246"/>
    <w:rsid w:val="00C502C0"/>
    <w:rsid w:val="00C5055B"/>
    <w:rsid w:val="00C51027"/>
    <w:rsid w:val="00C512C6"/>
    <w:rsid w:val="00C51EFD"/>
    <w:rsid w:val="00C51FC8"/>
    <w:rsid w:val="00C526EB"/>
    <w:rsid w:val="00C5284D"/>
    <w:rsid w:val="00C52B0E"/>
    <w:rsid w:val="00C52B6A"/>
    <w:rsid w:val="00C52C4C"/>
    <w:rsid w:val="00C5343C"/>
    <w:rsid w:val="00C539CE"/>
    <w:rsid w:val="00C53A93"/>
    <w:rsid w:val="00C53F91"/>
    <w:rsid w:val="00C53FF4"/>
    <w:rsid w:val="00C54327"/>
    <w:rsid w:val="00C548EC"/>
    <w:rsid w:val="00C54B11"/>
    <w:rsid w:val="00C54CD2"/>
    <w:rsid w:val="00C55F1D"/>
    <w:rsid w:val="00C56000"/>
    <w:rsid w:val="00C563E3"/>
    <w:rsid w:val="00C56502"/>
    <w:rsid w:val="00C56E8E"/>
    <w:rsid w:val="00C57E59"/>
    <w:rsid w:val="00C57F97"/>
    <w:rsid w:val="00C57F9F"/>
    <w:rsid w:val="00C60087"/>
    <w:rsid w:val="00C60552"/>
    <w:rsid w:val="00C6065E"/>
    <w:rsid w:val="00C61606"/>
    <w:rsid w:val="00C618CF"/>
    <w:rsid w:val="00C61F6C"/>
    <w:rsid w:val="00C6329E"/>
    <w:rsid w:val="00C63338"/>
    <w:rsid w:val="00C63386"/>
    <w:rsid w:val="00C636DF"/>
    <w:rsid w:val="00C63B91"/>
    <w:rsid w:val="00C64541"/>
    <w:rsid w:val="00C64687"/>
    <w:rsid w:val="00C64BFF"/>
    <w:rsid w:val="00C65395"/>
    <w:rsid w:val="00C656DD"/>
    <w:rsid w:val="00C658AA"/>
    <w:rsid w:val="00C65F52"/>
    <w:rsid w:val="00C6649A"/>
    <w:rsid w:val="00C66903"/>
    <w:rsid w:val="00C66B0B"/>
    <w:rsid w:val="00C66C2B"/>
    <w:rsid w:val="00C67F8D"/>
    <w:rsid w:val="00C70197"/>
    <w:rsid w:val="00C70354"/>
    <w:rsid w:val="00C703C6"/>
    <w:rsid w:val="00C7054C"/>
    <w:rsid w:val="00C706A2"/>
    <w:rsid w:val="00C70DBA"/>
    <w:rsid w:val="00C70E59"/>
    <w:rsid w:val="00C717BE"/>
    <w:rsid w:val="00C72407"/>
    <w:rsid w:val="00C7258F"/>
    <w:rsid w:val="00C7278E"/>
    <w:rsid w:val="00C73095"/>
    <w:rsid w:val="00C73364"/>
    <w:rsid w:val="00C73446"/>
    <w:rsid w:val="00C7347A"/>
    <w:rsid w:val="00C73ABD"/>
    <w:rsid w:val="00C73C8D"/>
    <w:rsid w:val="00C747A8"/>
    <w:rsid w:val="00C74964"/>
    <w:rsid w:val="00C74B7C"/>
    <w:rsid w:val="00C75024"/>
    <w:rsid w:val="00C75277"/>
    <w:rsid w:val="00C75E86"/>
    <w:rsid w:val="00C762BA"/>
    <w:rsid w:val="00C76499"/>
    <w:rsid w:val="00C767FC"/>
    <w:rsid w:val="00C7689B"/>
    <w:rsid w:val="00C76B96"/>
    <w:rsid w:val="00C77055"/>
    <w:rsid w:val="00C7758F"/>
    <w:rsid w:val="00C77611"/>
    <w:rsid w:val="00C7772D"/>
    <w:rsid w:val="00C77B09"/>
    <w:rsid w:val="00C8010F"/>
    <w:rsid w:val="00C804A4"/>
    <w:rsid w:val="00C805BE"/>
    <w:rsid w:val="00C806C4"/>
    <w:rsid w:val="00C80A32"/>
    <w:rsid w:val="00C80B70"/>
    <w:rsid w:val="00C8170E"/>
    <w:rsid w:val="00C817E3"/>
    <w:rsid w:val="00C81DF0"/>
    <w:rsid w:val="00C81E8C"/>
    <w:rsid w:val="00C82369"/>
    <w:rsid w:val="00C823FF"/>
    <w:rsid w:val="00C824B4"/>
    <w:rsid w:val="00C82884"/>
    <w:rsid w:val="00C82FF9"/>
    <w:rsid w:val="00C83736"/>
    <w:rsid w:val="00C83C19"/>
    <w:rsid w:val="00C83DDB"/>
    <w:rsid w:val="00C83E69"/>
    <w:rsid w:val="00C83F43"/>
    <w:rsid w:val="00C84C2A"/>
    <w:rsid w:val="00C84C37"/>
    <w:rsid w:val="00C84CF3"/>
    <w:rsid w:val="00C85768"/>
    <w:rsid w:val="00C8591C"/>
    <w:rsid w:val="00C85A2A"/>
    <w:rsid w:val="00C85C9E"/>
    <w:rsid w:val="00C864A0"/>
    <w:rsid w:val="00C8651C"/>
    <w:rsid w:val="00C86759"/>
    <w:rsid w:val="00C86942"/>
    <w:rsid w:val="00C86B12"/>
    <w:rsid w:val="00C86BCC"/>
    <w:rsid w:val="00C86CB4"/>
    <w:rsid w:val="00C86CC3"/>
    <w:rsid w:val="00C86E0A"/>
    <w:rsid w:val="00C86E35"/>
    <w:rsid w:val="00C901C8"/>
    <w:rsid w:val="00C90764"/>
    <w:rsid w:val="00C907F1"/>
    <w:rsid w:val="00C90A55"/>
    <w:rsid w:val="00C90B70"/>
    <w:rsid w:val="00C90C50"/>
    <w:rsid w:val="00C90E59"/>
    <w:rsid w:val="00C91594"/>
    <w:rsid w:val="00C91637"/>
    <w:rsid w:val="00C91AA7"/>
    <w:rsid w:val="00C91C87"/>
    <w:rsid w:val="00C91EC3"/>
    <w:rsid w:val="00C92141"/>
    <w:rsid w:val="00C9223F"/>
    <w:rsid w:val="00C93143"/>
    <w:rsid w:val="00C931D5"/>
    <w:rsid w:val="00C932B2"/>
    <w:rsid w:val="00C93A99"/>
    <w:rsid w:val="00C93BF7"/>
    <w:rsid w:val="00C93D2F"/>
    <w:rsid w:val="00C9415E"/>
    <w:rsid w:val="00C94249"/>
    <w:rsid w:val="00C94485"/>
    <w:rsid w:val="00C952CA"/>
    <w:rsid w:val="00C9532D"/>
    <w:rsid w:val="00C957E2"/>
    <w:rsid w:val="00C95D15"/>
    <w:rsid w:val="00C95D6C"/>
    <w:rsid w:val="00C95F4C"/>
    <w:rsid w:val="00C96262"/>
    <w:rsid w:val="00C966CF"/>
    <w:rsid w:val="00C96BAD"/>
    <w:rsid w:val="00C96D5F"/>
    <w:rsid w:val="00C9708C"/>
    <w:rsid w:val="00C97142"/>
    <w:rsid w:val="00C97327"/>
    <w:rsid w:val="00CA0030"/>
    <w:rsid w:val="00CA039A"/>
    <w:rsid w:val="00CA056F"/>
    <w:rsid w:val="00CA07CF"/>
    <w:rsid w:val="00CA15FF"/>
    <w:rsid w:val="00CA1897"/>
    <w:rsid w:val="00CA1BFD"/>
    <w:rsid w:val="00CA1D92"/>
    <w:rsid w:val="00CA20B9"/>
    <w:rsid w:val="00CA228D"/>
    <w:rsid w:val="00CA27B9"/>
    <w:rsid w:val="00CA2D1F"/>
    <w:rsid w:val="00CA3090"/>
    <w:rsid w:val="00CA32BA"/>
    <w:rsid w:val="00CA4008"/>
    <w:rsid w:val="00CA40A3"/>
    <w:rsid w:val="00CA43E2"/>
    <w:rsid w:val="00CA4780"/>
    <w:rsid w:val="00CA4B45"/>
    <w:rsid w:val="00CA4BA1"/>
    <w:rsid w:val="00CA5206"/>
    <w:rsid w:val="00CA59B6"/>
    <w:rsid w:val="00CA5B04"/>
    <w:rsid w:val="00CA6A79"/>
    <w:rsid w:val="00CA6B1E"/>
    <w:rsid w:val="00CA7750"/>
    <w:rsid w:val="00CA7D3F"/>
    <w:rsid w:val="00CB06A7"/>
    <w:rsid w:val="00CB0A3F"/>
    <w:rsid w:val="00CB0B92"/>
    <w:rsid w:val="00CB114F"/>
    <w:rsid w:val="00CB135A"/>
    <w:rsid w:val="00CB1372"/>
    <w:rsid w:val="00CB1AB9"/>
    <w:rsid w:val="00CB1B4F"/>
    <w:rsid w:val="00CB1D16"/>
    <w:rsid w:val="00CB1F8F"/>
    <w:rsid w:val="00CB2178"/>
    <w:rsid w:val="00CB2C21"/>
    <w:rsid w:val="00CB2D38"/>
    <w:rsid w:val="00CB3289"/>
    <w:rsid w:val="00CB330E"/>
    <w:rsid w:val="00CB3A6F"/>
    <w:rsid w:val="00CB3B36"/>
    <w:rsid w:val="00CB3C1E"/>
    <w:rsid w:val="00CB3C25"/>
    <w:rsid w:val="00CB3D7B"/>
    <w:rsid w:val="00CB408F"/>
    <w:rsid w:val="00CB47DD"/>
    <w:rsid w:val="00CB4856"/>
    <w:rsid w:val="00CB4A7A"/>
    <w:rsid w:val="00CB5470"/>
    <w:rsid w:val="00CB59B6"/>
    <w:rsid w:val="00CB5B7A"/>
    <w:rsid w:val="00CB618B"/>
    <w:rsid w:val="00CB63D5"/>
    <w:rsid w:val="00CB6FF4"/>
    <w:rsid w:val="00CB7CD5"/>
    <w:rsid w:val="00CC0350"/>
    <w:rsid w:val="00CC0A42"/>
    <w:rsid w:val="00CC0AF6"/>
    <w:rsid w:val="00CC0F41"/>
    <w:rsid w:val="00CC0F57"/>
    <w:rsid w:val="00CC15C4"/>
    <w:rsid w:val="00CC20A0"/>
    <w:rsid w:val="00CC215E"/>
    <w:rsid w:val="00CC22AC"/>
    <w:rsid w:val="00CC2593"/>
    <w:rsid w:val="00CC2C1F"/>
    <w:rsid w:val="00CC2CDE"/>
    <w:rsid w:val="00CC2FC5"/>
    <w:rsid w:val="00CC3019"/>
    <w:rsid w:val="00CC3268"/>
    <w:rsid w:val="00CC32E4"/>
    <w:rsid w:val="00CC354D"/>
    <w:rsid w:val="00CC384E"/>
    <w:rsid w:val="00CC3B7A"/>
    <w:rsid w:val="00CC3C9A"/>
    <w:rsid w:val="00CC3EDB"/>
    <w:rsid w:val="00CC4DE1"/>
    <w:rsid w:val="00CC4FD8"/>
    <w:rsid w:val="00CC4FE1"/>
    <w:rsid w:val="00CC51F2"/>
    <w:rsid w:val="00CC53E9"/>
    <w:rsid w:val="00CC546F"/>
    <w:rsid w:val="00CC55AA"/>
    <w:rsid w:val="00CC560C"/>
    <w:rsid w:val="00CC58C6"/>
    <w:rsid w:val="00CC602C"/>
    <w:rsid w:val="00CC6388"/>
    <w:rsid w:val="00CC6899"/>
    <w:rsid w:val="00CC6953"/>
    <w:rsid w:val="00CC6BA7"/>
    <w:rsid w:val="00CC6D2C"/>
    <w:rsid w:val="00CC760E"/>
    <w:rsid w:val="00CC781F"/>
    <w:rsid w:val="00CC78AA"/>
    <w:rsid w:val="00CC7BB7"/>
    <w:rsid w:val="00CD0B88"/>
    <w:rsid w:val="00CD146B"/>
    <w:rsid w:val="00CD1929"/>
    <w:rsid w:val="00CD19D6"/>
    <w:rsid w:val="00CD2717"/>
    <w:rsid w:val="00CD2731"/>
    <w:rsid w:val="00CD42DA"/>
    <w:rsid w:val="00CD452E"/>
    <w:rsid w:val="00CD467C"/>
    <w:rsid w:val="00CD4F99"/>
    <w:rsid w:val="00CD522B"/>
    <w:rsid w:val="00CD5CF2"/>
    <w:rsid w:val="00CD65A7"/>
    <w:rsid w:val="00CD69C4"/>
    <w:rsid w:val="00CD6C0E"/>
    <w:rsid w:val="00CD776C"/>
    <w:rsid w:val="00CE047A"/>
    <w:rsid w:val="00CE06E2"/>
    <w:rsid w:val="00CE0761"/>
    <w:rsid w:val="00CE098E"/>
    <w:rsid w:val="00CE1240"/>
    <w:rsid w:val="00CE1702"/>
    <w:rsid w:val="00CE1ADD"/>
    <w:rsid w:val="00CE2192"/>
    <w:rsid w:val="00CE2247"/>
    <w:rsid w:val="00CE24B7"/>
    <w:rsid w:val="00CE24DD"/>
    <w:rsid w:val="00CE271F"/>
    <w:rsid w:val="00CE2ADA"/>
    <w:rsid w:val="00CE2C68"/>
    <w:rsid w:val="00CE321D"/>
    <w:rsid w:val="00CE362F"/>
    <w:rsid w:val="00CE3BA2"/>
    <w:rsid w:val="00CE3F19"/>
    <w:rsid w:val="00CE40DC"/>
    <w:rsid w:val="00CE4942"/>
    <w:rsid w:val="00CE4FF1"/>
    <w:rsid w:val="00CE51EE"/>
    <w:rsid w:val="00CE5833"/>
    <w:rsid w:val="00CE58FD"/>
    <w:rsid w:val="00CE65A2"/>
    <w:rsid w:val="00CE7145"/>
    <w:rsid w:val="00CE757F"/>
    <w:rsid w:val="00CE7ACD"/>
    <w:rsid w:val="00CF0265"/>
    <w:rsid w:val="00CF02C7"/>
    <w:rsid w:val="00CF0C48"/>
    <w:rsid w:val="00CF0FAD"/>
    <w:rsid w:val="00CF106A"/>
    <w:rsid w:val="00CF1374"/>
    <w:rsid w:val="00CF1572"/>
    <w:rsid w:val="00CF197F"/>
    <w:rsid w:val="00CF1AD7"/>
    <w:rsid w:val="00CF1AF8"/>
    <w:rsid w:val="00CF1F8C"/>
    <w:rsid w:val="00CF20E4"/>
    <w:rsid w:val="00CF2720"/>
    <w:rsid w:val="00CF2988"/>
    <w:rsid w:val="00CF2A4A"/>
    <w:rsid w:val="00CF2CF8"/>
    <w:rsid w:val="00CF2D5E"/>
    <w:rsid w:val="00CF2D68"/>
    <w:rsid w:val="00CF2F84"/>
    <w:rsid w:val="00CF3C35"/>
    <w:rsid w:val="00CF3E6E"/>
    <w:rsid w:val="00CF4402"/>
    <w:rsid w:val="00CF4644"/>
    <w:rsid w:val="00CF4E0F"/>
    <w:rsid w:val="00CF5B2A"/>
    <w:rsid w:val="00CF6051"/>
    <w:rsid w:val="00CF6356"/>
    <w:rsid w:val="00CF64BD"/>
    <w:rsid w:val="00CF6C39"/>
    <w:rsid w:val="00CF6D89"/>
    <w:rsid w:val="00CF74BE"/>
    <w:rsid w:val="00D0016E"/>
    <w:rsid w:val="00D01D0D"/>
    <w:rsid w:val="00D01DD1"/>
    <w:rsid w:val="00D01EAA"/>
    <w:rsid w:val="00D01FA6"/>
    <w:rsid w:val="00D02C71"/>
    <w:rsid w:val="00D02D23"/>
    <w:rsid w:val="00D03369"/>
    <w:rsid w:val="00D03508"/>
    <w:rsid w:val="00D037AC"/>
    <w:rsid w:val="00D03801"/>
    <w:rsid w:val="00D03B49"/>
    <w:rsid w:val="00D03B9C"/>
    <w:rsid w:val="00D03DE8"/>
    <w:rsid w:val="00D041F8"/>
    <w:rsid w:val="00D044E0"/>
    <w:rsid w:val="00D0496E"/>
    <w:rsid w:val="00D052F4"/>
    <w:rsid w:val="00D0534F"/>
    <w:rsid w:val="00D06046"/>
    <w:rsid w:val="00D073DC"/>
    <w:rsid w:val="00D0748B"/>
    <w:rsid w:val="00D076AF"/>
    <w:rsid w:val="00D076E4"/>
    <w:rsid w:val="00D0797A"/>
    <w:rsid w:val="00D106BB"/>
    <w:rsid w:val="00D1071A"/>
    <w:rsid w:val="00D109D2"/>
    <w:rsid w:val="00D10B90"/>
    <w:rsid w:val="00D112D1"/>
    <w:rsid w:val="00D11748"/>
    <w:rsid w:val="00D11A10"/>
    <w:rsid w:val="00D1214E"/>
    <w:rsid w:val="00D12269"/>
    <w:rsid w:val="00D12327"/>
    <w:rsid w:val="00D1261F"/>
    <w:rsid w:val="00D12825"/>
    <w:rsid w:val="00D1298D"/>
    <w:rsid w:val="00D12CFF"/>
    <w:rsid w:val="00D131A5"/>
    <w:rsid w:val="00D132CC"/>
    <w:rsid w:val="00D132F7"/>
    <w:rsid w:val="00D13502"/>
    <w:rsid w:val="00D137C3"/>
    <w:rsid w:val="00D13838"/>
    <w:rsid w:val="00D140EC"/>
    <w:rsid w:val="00D143FC"/>
    <w:rsid w:val="00D14CEF"/>
    <w:rsid w:val="00D156C8"/>
    <w:rsid w:val="00D15C52"/>
    <w:rsid w:val="00D15CDE"/>
    <w:rsid w:val="00D1692D"/>
    <w:rsid w:val="00D16BC5"/>
    <w:rsid w:val="00D16E3B"/>
    <w:rsid w:val="00D1719E"/>
    <w:rsid w:val="00D173EA"/>
    <w:rsid w:val="00D17840"/>
    <w:rsid w:val="00D178C8"/>
    <w:rsid w:val="00D17C4E"/>
    <w:rsid w:val="00D17E0C"/>
    <w:rsid w:val="00D17F6B"/>
    <w:rsid w:val="00D20373"/>
    <w:rsid w:val="00D206B2"/>
    <w:rsid w:val="00D20D08"/>
    <w:rsid w:val="00D20FFC"/>
    <w:rsid w:val="00D21354"/>
    <w:rsid w:val="00D21D8E"/>
    <w:rsid w:val="00D21E65"/>
    <w:rsid w:val="00D22283"/>
    <w:rsid w:val="00D222D7"/>
    <w:rsid w:val="00D2263E"/>
    <w:rsid w:val="00D226A7"/>
    <w:rsid w:val="00D22F3D"/>
    <w:rsid w:val="00D22FB1"/>
    <w:rsid w:val="00D23663"/>
    <w:rsid w:val="00D24082"/>
    <w:rsid w:val="00D24228"/>
    <w:rsid w:val="00D248A1"/>
    <w:rsid w:val="00D24DA2"/>
    <w:rsid w:val="00D24DD4"/>
    <w:rsid w:val="00D24EC0"/>
    <w:rsid w:val="00D24F1B"/>
    <w:rsid w:val="00D24F22"/>
    <w:rsid w:val="00D25107"/>
    <w:rsid w:val="00D2524B"/>
    <w:rsid w:val="00D256AF"/>
    <w:rsid w:val="00D2582D"/>
    <w:rsid w:val="00D2595D"/>
    <w:rsid w:val="00D25973"/>
    <w:rsid w:val="00D2675B"/>
    <w:rsid w:val="00D26BA4"/>
    <w:rsid w:val="00D26C9F"/>
    <w:rsid w:val="00D27604"/>
    <w:rsid w:val="00D303C4"/>
    <w:rsid w:val="00D30ABB"/>
    <w:rsid w:val="00D30E98"/>
    <w:rsid w:val="00D31166"/>
    <w:rsid w:val="00D312F3"/>
    <w:rsid w:val="00D31A49"/>
    <w:rsid w:val="00D31AB9"/>
    <w:rsid w:val="00D31E45"/>
    <w:rsid w:val="00D32296"/>
    <w:rsid w:val="00D32634"/>
    <w:rsid w:val="00D3279F"/>
    <w:rsid w:val="00D32F6F"/>
    <w:rsid w:val="00D33163"/>
    <w:rsid w:val="00D33827"/>
    <w:rsid w:val="00D33C08"/>
    <w:rsid w:val="00D33F13"/>
    <w:rsid w:val="00D340F0"/>
    <w:rsid w:val="00D34129"/>
    <w:rsid w:val="00D3428F"/>
    <w:rsid w:val="00D344B4"/>
    <w:rsid w:val="00D355F6"/>
    <w:rsid w:val="00D35815"/>
    <w:rsid w:val="00D35B26"/>
    <w:rsid w:val="00D36164"/>
    <w:rsid w:val="00D36398"/>
    <w:rsid w:val="00D364DD"/>
    <w:rsid w:val="00D36628"/>
    <w:rsid w:val="00D371C3"/>
    <w:rsid w:val="00D37F90"/>
    <w:rsid w:val="00D4016F"/>
    <w:rsid w:val="00D40204"/>
    <w:rsid w:val="00D4035D"/>
    <w:rsid w:val="00D404C7"/>
    <w:rsid w:val="00D408A8"/>
    <w:rsid w:val="00D40A20"/>
    <w:rsid w:val="00D40CA8"/>
    <w:rsid w:val="00D40D9A"/>
    <w:rsid w:val="00D4110D"/>
    <w:rsid w:val="00D414F2"/>
    <w:rsid w:val="00D4150A"/>
    <w:rsid w:val="00D4184C"/>
    <w:rsid w:val="00D41B50"/>
    <w:rsid w:val="00D41CED"/>
    <w:rsid w:val="00D41EC8"/>
    <w:rsid w:val="00D41F1A"/>
    <w:rsid w:val="00D420D6"/>
    <w:rsid w:val="00D42FAB"/>
    <w:rsid w:val="00D43151"/>
    <w:rsid w:val="00D43704"/>
    <w:rsid w:val="00D4371D"/>
    <w:rsid w:val="00D43FD8"/>
    <w:rsid w:val="00D441C4"/>
    <w:rsid w:val="00D443AA"/>
    <w:rsid w:val="00D445EC"/>
    <w:rsid w:val="00D44692"/>
    <w:rsid w:val="00D44832"/>
    <w:rsid w:val="00D44F36"/>
    <w:rsid w:val="00D459CD"/>
    <w:rsid w:val="00D45D3A"/>
    <w:rsid w:val="00D45F8D"/>
    <w:rsid w:val="00D4612D"/>
    <w:rsid w:val="00D4620E"/>
    <w:rsid w:val="00D4696C"/>
    <w:rsid w:val="00D46A00"/>
    <w:rsid w:val="00D46B72"/>
    <w:rsid w:val="00D470C7"/>
    <w:rsid w:val="00D470FA"/>
    <w:rsid w:val="00D47560"/>
    <w:rsid w:val="00D4760E"/>
    <w:rsid w:val="00D47DA8"/>
    <w:rsid w:val="00D47E24"/>
    <w:rsid w:val="00D50561"/>
    <w:rsid w:val="00D50593"/>
    <w:rsid w:val="00D506B6"/>
    <w:rsid w:val="00D50708"/>
    <w:rsid w:val="00D50748"/>
    <w:rsid w:val="00D50A3C"/>
    <w:rsid w:val="00D50CF9"/>
    <w:rsid w:val="00D51421"/>
    <w:rsid w:val="00D51667"/>
    <w:rsid w:val="00D51ABA"/>
    <w:rsid w:val="00D51D45"/>
    <w:rsid w:val="00D5231A"/>
    <w:rsid w:val="00D526C8"/>
    <w:rsid w:val="00D5285F"/>
    <w:rsid w:val="00D52AE3"/>
    <w:rsid w:val="00D52E1F"/>
    <w:rsid w:val="00D52EDD"/>
    <w:rsid w:val="00D52FF7"/>
    <w:rsid w:val="00D5308B"/>
    <w:rsid w:val="00D53BCC"/>
    <w:rsid w:val="00D53DA0"/>
    <w:rsid w:val="00D54174"/>
    <w:rsid w:val="00D546B3"/>
    <w:rsid w:val="00D54A51"/>
    <w:rsid w:val="00D54D31"/>
    <w:rsid w:val="00D54F68"/>
    <w:rsid w:val="00D551FF"/>
    <w:rsid w:val="00D558AC"/>
    <w:rsid w:val="00D5674F"/>
    <w:rsid w:val="00D56EEC"/>
    <w:rsid w:val="00D56F23"/>
    <w:rsid w:val="00D57362"/>
    <w:rsid w:val="00D573FD"/>
    <w:rsid w:val="00D57934"/>
    <w:rsid w:val="00D5798D"/>
    <w:rsid w:val="00D579B1"/>
    <w:rsid w:val="00D57C5E"/>
    <w:rsid w:val="00D57F0F"/>
    <w:rsid w:val="00D60083"/>
    <w:rsid w:val="00D60473"/>
    <w:rsid w:val="00D6069D"/>
    <w:rsid w:val="00D60721"/>
    <w:rsid w:val="00D60CA8"/>
    <w:rsid w:val="00D60E64"/>
    <w:rsid w:val="00D6148A"/>
    <w:rsid w:val="00D616B4"/>
    <w:rsid w:val="00D62346"/>
    <w:rsid w:val="00D6265F"/>
    <w:rsid w:val="00D626BA"/>
    <w:rsid w:val="00D6279F"/>
    <w:rsid w:val="00D62876"/>
    <w:rsid w:val="00D62B14"/>
    <w:rsid w:val="00D62E42"/>
    <w:rsid w:val="00D63199"/>
    <w:rsid w:val="00D631F4"/>
    <w:rsid w:val="00D6352F"/>
    <w:rsid w:val="00D635F2"/>
    <w:rsid w:val="00D637F8"/>
    <w:rsid w:val="00D639FC"/>
    <w:rsid w:val="00D63B2C"/>
    <w:rsid w:val="00D63DBD"/>
    <w:rsid w:val="00D63DDB"/>
    <w:rsid w:val="00D63E0D"/>
    <w:rsid w:val="00D63E60"/>
    <w:rsid w:val="00D64383"/>
    <w:rsid w:val="00D6448F"/>
    <w:rsid w:val="00D64618"/>
    <w:rsid w:val="00D64672"/>
    <w:rsid w:val="00D652A3"/>
    <w:rsid w:val="00D65644"/>
    <w:rsid w:val="00D672BF"/>
    <w:rsid w:val="00D6747C"/>
    <w:rsid w:val="00D675CB"/>
    <w:rsid w:val="00D67645"/>
    <w:rsid w:val="00D67A91"/>
    <w:rsid w:val="00D67CEE"/>
    <w:rsid w:val="00D67E30"/>
    <w:rsid w:val="00D7036E"/>
    <w:rsid w:val="00D70F0F"/>
    <w:rsid w:val="00D70F58"/>
    <w:rsid w:val="00D7123F"/>
    <w:rsid w:val="00D71260"/>
    <w:rsid w:val="00D715A8"/>
    <w:rsid w:val="00D72030"/>
    <w:rsid w:val="00D72345"/>
    <w:rsid w:val="00D72421"/>
    <w:rsid w:val="00D72674"/>
    <w:rsid w:val="00D72783"/>
    <w:rsid w:val="00D72DB1"/>
    <w:rsid w:val="00D7322C"/>
    <w:rsid w:val="00D733B1"/>
    <w:rsid w:val="00D733DF"/>
    <w:rsid w:val="00D734D1"/>
    <w:rsid w:val="00D73A44"/>
    <w:rsid w:val="00D73C51"/>
    <w:rsid w:val="00D73EAE"/>
    <w:rsid w:val="00D73FD0"/>
    <w:rsid w:val="00D741F2"/>
    <w:rsid w:val="00D7429D"/>
    <w:rsid w:val="00D7440F"/>
    <w:rsid w:val="00D74499"/>
    <w:rsid w:val="00D7505F"/>
    <w:rsid w:val="00D75160"/>
    <w:rsid w:val="00D7587F"/>
    <w:rsid w:val="00D759F3"/>
    <w:rsid w:val="00D75AF3"/>
    <w:rsid w:val="00D75DC6"/>
    <w:rsid w:val="00D75DD0"/>
    <w:rsid w:val="00D77007"/>
    <w:rsid w:val="00D7722B"/>
    <w:rsid w:val="00D777EC"/>
    <w:rsid w:val="00D778F4"/>
    <w:rsid w:val="00D77965"/>
    <w:rsid w:val="00D77A80"/>
    <w:rsid w:val="00D77AD4"/>
    <w:rsid w:val="00D805C9"/>
    <w:rsid w:val="00D8077A"/>
    <w:rsid w:val="00D807C4"/>
    <w:rsid w:val="00D81110"/>
    <w:rsid w:val="00D811B2"/>
    <w:rsid w:val="00D81913"/>
    <w:rsid w:val="00D81B9E"/>
    <w:rsid w:val="00D82098"/>
    <w:rsid w:val="00D8248B"/>
    <w:rsid w:val="00D82612"/>
    <w:rsid w:val="00D82B77"/>
    <w:rsid w:val="00D82B9A"/>
    <w:rsid w:val="00D82CE6"/>
    <w:rsid w:val="00D83035"/>
    <w:rsid w:val="00D831D7"/>
    <w:rsid w:val="00D83399"/>
    <w:rsid w:val="00D8342C"/>
    <w:rsid w:val="00D834EB"/>
    <w:rsid w:val="00D83738"/>
    <w:rsid w:val="00D840CD"/>
    <w:rsid w:val="00D84262"/>
    <w:rsid w:val="00D842FC"/>
    <w:rsid w:val="00D8435A"/>
    <w:rsid w:val="00D84561"/>
    <w:rsid w:val="00D8493C"/>
    <w:rsid w:val="00D84AC4"/>
    <w:rsid w:val="00D85031"/>
    <w:rsid w:val="00D850C5"/>
    <w:rsid w:val="00D859C1"/>
    <w:rsid w:val="00D85B4D"/>
    <w:rsid w:val="00D85BEC"/>
    <w:rsid w:val="00D8607A"/>
    <w:rsid w:val="00D86705"/>
    <w:rsid w:val="00D86DC2"/>
    <w:rsid w:val="00D86F09"/>
    <w:rsid w:val="00D873A8"/>
    <w:rsid w:val="00D873D4"/>
    <w:rsid w:val="00D873E5"/>
    <w:rsid w:val="00D87878"/>
    <w:rsid w:val="00D87D75"/>
    <w:rsid w:val="00D90582"/>
    <w:rsid w:val="00D905B1"/>
    <w:rsid w:val="00D905C4"/>
    <w:rsid w:val="00D90D2D"/>
    <w:rsid w:val="00D90D47"/>
    <w:rsid w:val="00D91163"/>
    <w:rsid w:val="00D91383"/>
    <w:rsid w:val="00D91509"/>
    <w:rsid w:val="00D91618"/>
    <w:rsid w:val="00D91701"/>
    <w:rsid w:val="00D9175A"/>
    <w:rsid w:val="00D917DB"/>
    <w:rsid w:val="00D9187F"/>
    <w:rsid w:val="00D919AE"/>
    <w:rsid w:val="00D91B7D"/>
    <w:rsid w:val="00D92A8D"/>
    <w:rsid w:val="00D92B19"/>
    <w:rsid w:val="00D92CF6"/>
    <w:rsid w:val="00D930FA"/>
    <w:rsid w:val="00D93528"/>
    <w:rsid w:val="00D93567"/>
    <w:rsid w:val="00D9361D"/>
    <w:rsid w:val="00D93F01"/>
    <w:rsid w:val="00D948C7"/>
    <w:rsid w:val="00D94A23"/>
    <w:rsid w:val="00D94C7F"/>
    <w:rsid w:val="00D94E76"/>
    <w:rsid w:val="00D95011"/>
    <w:rsid w:val="00D95734"/>
    <w:rsid w:val="00D95D08"/>
    <w:rsid w:val="00D96056"/>
    <w:rsid w:val="00D96670"/>
    <w:rsid w:val="00D966B7"/>
    <w:rsid w:val="00D966ED"/>
    <w:rsid w:val="00D96B6F"/>
    <w:rsid w:val="00D96F2A"/>
    <w:rsid w:val="00D976E7"/>
    <w:rsid w:val="00D97A40"/>
    <w:rsid w:val="00D97B93"/>
    <w:rsid w:val="00DA03E8"/>
    <w:rsid w:val="00DA08B8"/>
    <w:rsid w:val="00DA1342"/>
    <w:rsid w:val="00DA15F3"/>
    <w:rsid w:val="00DA16B0"/>
    <w:rsid w:val="00DA1A20"/>
    <w:rsid w:val="00DA2754"/>
    <w:rsid w:val="00DA27B9"/>
    <w:rsid w:val="00DA293E"/>
    <w:rsid w:val="00DA296B"/>
    <w:rsid w:val="00DA2C7A"/>
    <w:rsid w:val="00DA2E37"/>
    <w:rsid w:val="00DA3397"/>
    <w:rsid w:val="00DA4028"/>
    <w:rsid w:val="00DA46CB"/>
    <w:rsid w:val="00DA4AED"/>
    <w:rsid w:val="00DA4FF5"/>
    <w:rsid w:val="00DA553A"/>
    <w:rsid w:val="00DA5878"/>
    <w:rsid w:val="00DA5E3F"/>
    <w:rsid w:val="00DA5EB0"/>
    <w:rsid w:val="00DA643E"/>
    <w:rsid w:val="00DA6930"/>
    <w:rsid w:val="00DA6B37"/>
    <w:rsid w:val="00DA6CB3"/>
    <w:rsid w:val="00DA71E3"/>
    <w:rsid w:val="00DA7225"/>
    <w:rsid w:val="00DA7A51"/>
    <w:rsid w:val="00DA7DD0"/>
    <w:rsid w:val="00DB0271"/>
    <w:rsid w:val="00DB03F0"/>
    <w:rsid w:val="00DB04BF"/>
    <w:rsid w:val="00DB0572"/>
    <w:rsid w:val="00DB06A0"/>
    <w:rsid w:val="00DB10AA"/>
    <w:rsid w:val="00DB1516"/>
    <w:rsid w:val="00DB1DE1"/>
    <w:rsid w:val="00DB206D"/>
    <w:rsid w:val="00DB2133"/>
    <w:rsid w:val="00DB25CE"/>
    <w:rsid w:val="00DB26CF"/>
    <w:rsid w:val="00DB2A55"/>
    <w:rsid w:val="00DB2F4C"/>
    <w:rsid w:val="00DB3A13"/>
    <w:rsid w:val="00DB3D5A"/>
    <w:rsid w:val="00DB3F73"/>
    <w:rsid w:val="00DB49C6"/>
    <w:rsid w:val="00DB49D0"/>
    <w:rsid w:val="00DB52EE"/>
    <w:rsid w:val="00DB5842"/>
    <w:rsid w:val="00DB59F5"/>
    <w:rsid w:val="00DB5EE9"/>
    <w:rsid w:val="00DB60EE"/>
    <w:rsid w:val="00DB6324"/>
    <w:rsid w:val="00DB6A82"/>
    <w:rsid w:val="00DB6C29"/>
    <w:rsid w:val="00DB6C9C"/>
    <w:rsid w:val="00DB6D7F"/>
    <w:rsid w:val="00DB6F9D"/>
    <w:rsid w:val="00DB6FF3"/>
    <w:rsid w:val="00DB79F6"/>
    <w:rsid w:val="00DB7DB4"/>
    <w:rsid w:val="00DB7E4E"/>
    <w:rsid w:val="00DC01A9"/>
    <w:rsid w:val="00DC046A"/>
    <w:rsid w:val="00DC06EB"/>
    <w:rsid w:val="00DC08F6"/>
    <w:rsid w:val="00DC0F76"/>
    <w:rsid w:val="00DC17CC"/>
    <w:rsid w:val="00DC2598"/>
    <w:rsid w:val="00DC2841"/>
    <w:rsid w:val="00DC29CA"/>
    <w:rsid w:val="00DC29DC"/>
    <w:rsid w:val="00DC2C0C"/>
    <w:rsid w:val="00DC36C0"/>
    <w:rsid w:val="00DC37BB"/>
    <w:rsid w:val="00DC37DD"/>
    <w:rsid w:val="00DC3908"/>
    <w:rsid w:val="00DC4508"/>
    <w:rsid w:val="00DC4552"/>
    <w:rsid w:val="00DC45E8"/>
    <w:rsid w:val="00DC470B"/>
    <w:rsid w:val="00DC4B67"/>
    <w:rsid w:val="00DC4E80"/>
    <w:rsid w:val="00DC519E"/>
    <w:rsid w:val="00DC539F"/>
    <w:rsid w:val="00DC53D9"/>
    <w:rsid w:val="00DC58D5"/>
    <w:rsid w:val="00DC5A97"/>
    <w:rsid w:val="00DC5B42"/>
    <w:rsid w:val="00DC5DA1"/>
    <w:rsid w:val="00DC652D"/>
    <w:rsid w:val="00DC6914"/>
    <w:rsid w:val="00DC6E47"/>
    <w:rsid w:val="00DC7175"/>
    <w:rsid w:val="00DC78FA"/>
    <w:rsid w:val="00DC791C"/>
    <w:rsid w:val="00DC7B1D"/>
    <w:rsid w:val="00DC7B94"/>
    <w:rsid w:val="00DC7C86"/>
    <w:rsid w:val="00DC7DA0"/>
    <w:rsid w:val="00DC7DC2"/>
    <w:rsid w:val="00DC7E14"/>
    <w:rsid w:val="00DC7F7E"/>
    <w:rsid w:val="00DD01EA"/>
    <w:rsid w:val="00DD062D"/>
    <w:rsid w:val="00DD06DE"/>
    <w:rsid w:val="00DD1491"/>
    <w:rsid w:val="00DD17D0"/>
    <w:rsid w:val="00DD1ECF"/>
    <w:rsid w:val="00DD24CB"/>
    <w:rsid w:val="00DD2710"/>
    <w:rsid w:val="00DD293E"/>
    <w:rsid w:val="00DD2D2D"/>
    <w:rsid w:val="00DD2E11"/>
    <w:rsid w:val="00DD30DF"/>
    <w:rsid w:val="00DD30E3"/>
    <w:rsid w:val="00DD3358"/>
    <w:rsid w:val="00DD38C3"/>
    <w:rsid w:val="00DD41C2"/>
    <w:rsid w:val="00DD474C"/>
    <w:rsid w:val="00DD4A4D"/>
    <w:rsid w:val="00DD4A99"/>
    <w:rsid w:val="00DD4D83"/>
    <w:rsid w:val="00DD56D6"/>
    <w:rsid w:val="00DD5A42"/>
    <w:rsid w:val="00DD5CBE"/>
    <w:rsid w:val="00DD7224"/>
    <w:rsid w:val="00DD73E3"/>
    <w:rsid w:val="00DD765C"/>
    <w:rsid w:val="00DD79AE"/>
    <w:rsid w:val="00DE047B"/>
    <w:rsid w:val="00DE0883"/>
    <w:rsid w:val="00DE116F"/>
    <w:rsid w:val="00DE11B0"/>
    <w:rsid w:val="00DE123E"/>
    <w:rsid w:val="00DE1252"/>
    <w:rsid w:val="00DE13B8"/>
    <w:rsid w:val="00DE1580"/>
    <w:rsid w:val="00DE1D71"/>
    <w:rsid w:val="00DE1EF4"/>
    <w:rsid w:val="00DE217A"/>
    <w:rsid w:val="00DE2D65"/>
    <w:rsid w:val="00DE34EB"/>
    <w:rsid w:val="00DE354D"/>
    <w:rsid w:val="00DE37BD"/>
    <w:rsid w:val="00DE37E1"/>
    <w:rsid w:val="00DE3CC2"/>
    <w:rsid w:val="00DE4A3E"/>
    <w:rsid w:val="00DE4CB3"/>
    <w:rsid w:val="00DE503C"/>
    <w:rsid w:val="00DE516C"/>
    <w:rsid w:val="00DE55FA"/>
    <w:rsid w:val="00DE5632"/>
    <w:rsid w:val="00DE56CD"/>
    <w:rsid w:val="00DE5AAB"/>
    <w:rsid w:val="00DE645D"/>
    <w:rsid w:val="00DE65E7"/>
    <w:rsid w:val="00DE7061"/>
    <w:rsid w:val="00DE7297"/>
    <w:rsid w:val="00DF0598"/>
    <w:rsid w:val="00DF0CEA"/>
    <w:rsid w:val="00DF0EBD"/>
    <w:rsid w:val="00DF0ED0"/>
    <w:rsid w:val="00DF0FA9"/>
    <w:rsid w:val="00DF1566"/>
    <w:rsid w:val="00DF2537"/>
    <w:rsid w:val="00DF253C"/>
    <w:rsid w:val="00DF26C8"/>
    <w:rsid w:val="00DF2A1A"/>
    <w:rsid w:val="00DF30AD"/>
    <w:rsid w:val="00DF3462"/>
    <w:rsid w:val="00DF3694"/>
    <w:rsid w:val="00DF38F6"/>
    <w:rsid w:val="00DF39EE"/>
    <w:rsid w:val="00DF3B4B"/>
    <w:rsid w:val="00DF3B56"/>
    <w:rsid w:val="00DF4096"/>
    <w:rsid w:val="00DF46F2"/>
    <w:rsid w:val="00DF48EA"/>
    <w:rsid w:val="00DF52B1"/>
    <w:rsid w:val="00DF557D"/>
    <w:rsid w:val="00DF55B6"/>
    <w:rsid w:val="00DF5810"/>
    <w:rsid w:val="00DF5C60"/>
    <w:rsid w:val="00DF5E55"/>
    <w:rsid w:val="00DF6C66"/>
    <w:rsid w:val="00DF6F70"/>
    <w:rsid w:val="00DF73F4"/>
    <w:rsid w:val="00DF75D0"/>
    <w:rsid w:val="00DF76B9"/>
    <w:rsid w:val="00DF79BF"/>
    <w:rsid w:val="00DF7C4D"/>
    <w:rsid w:val="00DF7CB2"/>
    <w:rsid w:val="00E0043B"/>
    <w:rsid w:val="00E00AD2"/>
    <w:rsid w:val="00E00BB1"/>
    <w:rsid w:val="00E00D2E"/>
    <w:rsid w:val="00E00FC3"/>
    <w:rsid w:val="00E01233"/>
    <w:rsid w:val="00E0128E"/>
    <w:rsid w:val="00E0157F"/>
    <w:rsid w:val="00E0159B"/>
    <w:rsid w:val="00E016EA"/>
    <w:rsid w:val="00E0177B"/>
    <w:rsid w:val="00E0185B"/>
    <w:rsid w:val="00E01DC0"/>
    <w:rsid w:val="00E02363"/>
    <w:rsid w:val="00E027C4"/>
    <w:rsid w:val="00E02A27"/>
    <w:rsid w:val="00E02CA7"/>
    <w:rsid w:val="00E03325"/>
    <w:rsid w:val="00E034D9"/>
    <w:rsid w:val="00E0392A"/>
    <w:rsid w:val="00E03B6C"/>
    <w:rsid w:val="00E041CE"/>
    <w:rsid w:val="00E042CB"/>
    <w:rsid w:val="00E04CB4"/>
    <w:rsid w:val="00E05073"/>
    <w:rsid w:val="00E050FB"/>
    <w:rsid w:val="00E051EE"/>
    <w:rsid w:val="00E055FC"/>
    <w:rsid w:val="00E0636C"/>
    <w:rsid w:val="00E063E0"/>
    <w:rsid w:val="00E064D4"/>
    <w:rsid w:val="00E06AB1"/>
    <w:rsid w:val="00E070BD"/>
    <w:rsid w:val="00E07418"/>
    <w:rsid w:val="00E074CB"/>
    <w:rsid w:val="00E0754E"/>
    <w:rsid w:val="00E0762D"/>
    <w:rsid w:val="00E07AEC"/>
    <w:rsid w:val="00E07EF3"/>
    <w:rsid w:val="00E07FFA"/>
    <w:rsid w:val="00E100D3"/>
    <w:rsid w:val="00E104EB"/>
    <w:rsid w:val="00E10843"/>
    <w:rsid w:val="00E11847"/>
    <w:rsid w:val="00E119CC"/>
    <w:rsid w:val="00E11B77"/>
    <w:rsid w:val="00E11EC1"/>
    <w:rsid w:val="00E11F0D"/>
    <w:rsid w:val="00E11F6D"/>
    <w:rsid w:val="00E129B6"/>
    <w:rsid w:val="00E12AC7"/>
    <w:rsid w:val="00E12B8D"/>
    <w:rsid w:val="00E12EDB"/>
    <w:rsid w:val="00E13356"/>
    <w:rsid w:val="00E135D4"/>
    <w:rsid w:val="00E14422"/>
    <w:rsid w:val="00E14481"/>
    <w:rsid w:val="00E14E81"/>
    <w:rsid w:val="00E15034"/>
    <w:rsid w:val="00E15611"/>
    <w:rsid w:val="00E15FCB"/>
    <w:rsid w:val="00E1620C"/>
    <w:rsid w:val="00E16225"/>
    <w:rsid w:val="00E1657D"/>
    <w:rsid w:val="00E16888"/>
    <w:rsid w:val="00E17062"/>
    <w:rsid w:val="00E17370"/>
    <w:rsid w:val="00E20527"/>
    <w:rsid w:val="00E205CD"/>
    <w:rsid w:val="00E206A4"/>
    <w:rsid w:val="00E20796"/>
    <w:rsid w:val="00E207DB"/>
    <w:rsid w:val="00E208FD"/>
    <w:rsid w:val="00E20AA3"/>
    <w:rsid w:val="00E21165"/>
    <w:rsid w:val="00E21184"/>
    <w:rsid w:val="00E211F3"/>
    <w:rsid w:val="00E212AB"/>
    <w:rsid w:val="00E21883"/>
    <w:rsid w:val="00E21B54"/>
    <w:rsid w:val="00E21E33"/>
    <w:rsid w:val="00E21F78"/>
    <w:rsid w:val="00E2284F"/>
    <w:rsid w:val="00E22903"/>
    <w:rsid w:val="00E2297C"/>
    <w:rsid w:val="00E22E46"/>
    <w:rsid w:val="00E23AA4"/>
    <w:rsid w:val="00E246AB"/>
    <w:rsid w:val="00E246BD"/>
    <w:rsid w:val="00E247F9"/>
    <w:rsid w:val="00E25772"/>
    <w:rsid w:val="00E257EA"/>
    <w:rsid w:val="00E25944"/>
    <w:rsid w:val="00E25CFD"/>
    <w:rsid w:val="00E25DC7"/>
    <w:rsid w:val="00E260CB"/>
    <w:rsid w:val="00E2632F"/>
    <w:rsid w:val="00E263D3"/>
    <w:rsid w:val="00E2686B"/>
    <w:rsid w:val="00E2728E"/>
    <w:rsid w:val="00E272A9"/>
    <w:rsid w:val="00E278A6"/>
    <w:rsid w:val="00E301C0"/>
    <w:rsid w:val="00E30215"/>
    <w:rsid w:val="00E30C0A"/>
    <w:rsid w:val="00E30F94"/>
    <w:rsid w:val="00E311FF"/>
    <w:rsid w:val="00E312A4"/>
    <w:rsid w:val="00E313D8"/>
    <w:rsid w:val="00E31E81"/>
    <w:rsid w:val="00E31FD0"/>
    <w:rsid w:val="00E32942"/>
    <w:rsid w:val="00E32F7D"/>
    <w:rsid w:val="00E33589"/>
    <w:rsid w:val="00E3398D"/>
    <w:rsid w:val="00E34B02"/>
    <w:rsid w:val="00E34C3B"/>
    <w:rsid w:val="00E34FF8"/>
    <w:rsid w:val="00E35186"/>
    <w:rsid w:val="00E351F1"/>
    <w:rsid w:val="00E35397"/>
    <w:rsid w:val="00E353F3"/>
    <w:rsid w:val="00E35746"/>
    <w:rsid w:val="00E36A3D"/>
    <w:rsid w:val="00E36CB9"/>
    <w:rsid w:val="00E36E46"/>
    <w:rsid w:val="00E3747C"/>
    <w:rsid w:val="00E37F30"/>
    <w:rsid w:val="00E4004F"/>
    <w:rsid w:val="00E40374"/>
    <w:rsid w:val="00E40607"/>
    <w:rsid w:val="00E4073A"/>
    <w:rsid w:val="00E40ED7"/>
    <w:rsid w:val="00E40F3D"/>
    <w:rsid w:val="00E41134"/>
    <w:rsid w:val="00E41249"/>
    <w:rsid w:val="00E416DD"/>
    <w:rsid w:val="00E41858"/>
    <w:rsid w:val="00E41A8B"/>
    <w:rsid w:val="00E42552"/>
    <w:rsid w:val="00E426F5"/>
    <w:rsid w:val="00E42AA1"/>
    <w:rsid w:val="00E42B92"/>
    <w:rsid w:val="00E42E21"/>
    <w:rsid w:val="00E43C4E"/>
    <w:rsid w:val="00E43CFB"/>
    <w:rsid w:val="00E43E59"/>
    <w:rsid w:val="00E44050"/>
    <w:rsid w:val="00E44610"/>
    <w:rsid w:val="00E44C00"/>
    <w:rsid w:val="00E450C1"/>
    <w:rsid w:val="00E458F1"/>
    <w:rsid w:val="00E45BFA"/>
    <w:rsid w:val="00E46939"/>
    <w:rsid w:val="00E47544"/>
    <w:rsid w:val="00E47568"/>
    <w:rsid w:val="00E477D1"/>
    <w:rsid w:val="00E500DC"/>
    <w:rsid w:val="00E5049C"/>
    <w:rsid w:val="00E5063C"/>
    <w:rsid w:val="00E5068D"/>
    <w:rsid w:val="00E50A5E"/>
    <w:rsid w:val="00E50DB5"/>
    <w:rsid w:val="00E50F91"/>
    <w:rsid w:val="00E510C1"/>
    <w:rsid w:val="00E515A6"/>
    <w:rsid w:val="00E51A34"/>
    <w:rsid w:val="00E51A63"/>
    <w:rsid w:val="00E51A79"/>
    <w:rsid w:val="00E51C29"/>
    <w:rsid w:val="00E51D4B"/>
    <w:rsid w:val="00E520BB"/>
    <w:rsid w:val="00E52AFA"/>
    <w:rsid w:val="00E52B6C"/>
    <w:rsid w:val="00E52F91"/>
    <w:rsid w:val="00E532AC"/>
    <w:rsid w:val="00E5372F"/>
    <w:rsid w:val="00E54926"/>
    <w:rsid w:val="00E54ACB"/>
    <w:rsid w:val="00E54D64"/>
    <w:rsid w:val="00E54E69"/>
    <w:rsid w:val="00E54F43"/>
    <w:rsid w:val="00E55593"/>
    <w:rsid w:val="00E556EF"/>
    <w:rsid w:val="00E558F7"/>
    <w:rsid w:val="00E55C47"/>
    <w:rsid w:val="00E55D96"/>
    <w:rsid w:val="00E56227"/>
    <w:rsid w:val="00E56425"/>
    <w:rsid w:val="00E56547"/>
    <w:rsid w:val="00E56784"/>
    <w:rsid w:val="00E56864"/>
    <w:rsid w:val="00E5686A"/>
    <w:rsid w:val="00E568FD"/>
    <w:rsid w:val="00E56989"/>
    <w:rsid w:val="00E56AB9"/>
    <w:rsid w:val="00E56BEA"/>
    <w:rsid w:val="00E56CD3"/>
    <w:rsid w:val="00E56E1B"/>
    <w:rsid w:val="00E5707B"/>
    <w:rsid w:val="00E576A7"/>
    <w:rsid w:val="00E576E2"/>
    <w:rsid w:val="00E57794"/>
    <w:rsid w:val="00E577FE"/>
    <w:rsid w:val="00E57A09"/>
    <w:rsid w:val="00E57AB0"/>
    <w:rsid w:val="00E57CF0"/>
    <w:rsid w:val="00E60153"/>
    <w:rsid w:val="00E602E2"/>
    <w:rsid w:val="00E6036E"/>
    <w:rsid w:val="00E60B8C"/>
    <w:rsid w:val="00E60EBA"/>
    <w:rsid w:val="00E611D2"/>
    <w:rsid w:val="00E612B3"/>
    <w:rsid w:val="00E618A5"/>
    <w:rsid w:val="00E61A51"/>
    <w:rsid w:val="00E61FFC"/>
    <w:rsid w:val="00E6240D"/>
    <w:rsid w:val="00E624F7"/>
    <w:rsid w:val="00E62AE9"/>
    <w:rsid w:val="00E62F1F"/>
    <w:rsid w:val="00E63083"/>
    <w:rsid w:val="00E6347E"/>
    <w:rsid w:val="00E63516"/>
    <w:rsid w:val="00E638E2"/>
    <w:rsid w:val="00E647C3"/>
    <w:rsid w:val="00E64B9A"/>
    <w:rsid w:val="00E652BE"/>
    <w:rsid w:val="00E65661"/>
    <w:rsid w:val="00E65A7F"/>
    <w:rsid w:val="00E66081"/>
    <w:rsid w:val="00E662CF"/>
    <w:rsid w:val="00E663A6"/>
    <w:rsid w:val="00E66437"/>
    <w:rsid w:val="00E667E2"/>
    <w:rsid w:val="00E6689C"/>
    <w:rsid w:val="00E672E4"/>
    <w:rsid w:val="00E67461"/>
    <w:rsid w:val="00E679FE"/>
    <w:rsid w:val="00E67AC5"/>
    <w:rsid w:val="00E67C95"/>
    <w:rsid w:val="00E67DAC"/>
    <w:rsid w:val="00E70098"/>
    <w:rsid w:val="00E7010A"/>
    <w:rsid w:val="00E704F4"/>
    <w:rsid w:val="00E708F0"/>
    <w:rsid w:val="00E7094C"/>
    <w:rsid w:val="00E70B0D"/>
    <w:rsid w:val="00E70BAB"/>
    <w:rsid w:val="00E70D44"/>
    <w:rsid w:val="00E71145"/>
    <w:rsid w:val="00E7125C"/>
    <w:rsid w:val="00E7199A"/>
    <w:rsid w:val="00E72049"/>
    <w:rsid w:val="00E7230B"/>
    <w:rsid w:val="00E73027"/>
    <w:rsid w:val="00E73149"/>
    <w:rsid w:val="00E739B4"/>
    <w:rsid w:val="00E73CDD"/>
    <w:rsid w:val="00E74368"/>
    <w:rsid w:val="00E7503B"/>
    <w:rsid w:val="00E75889"/>
    <w:rsid w:val="00E75DAC"/>
    <w:rsid w:val="00E75E7A"/>
    <w:rsid w:val="00E75EA5"/>
    <w:rsid w:val="00E767B8"/>
    <w:rsid w:val="00E7680C"/>
    <w:rsid w:val="00E7689D"/>
    <w:rsid w:val="00E76D14"/>
    <w:rsid w:val="00E76EA9"/>
    <w:rsid w:val="00E771E2"/>
    <w:rsid w:val="00E77554"/>
    <w:rsid w:val="00E77902"/>
    <w:rsid w:val="00E7791C"/>
    <w:rsid w:val="00E77F73"/>
    <w:rsid w:val="00E8011D"/>
    <w:rsid w:val="00E80383"/>
    <w:rsid w:val="00E807B0"/>
    <w:rsid w:val="00E80EE9"/>
    <w:rsid w:val="00E81346"/>
    <w:rsid w:val="00E818C7"/>
    <w:rsid w:val="00E81E5B"/>
    <w:rsid w:val="00E820D8"/>
    <w:rsid w:val="00E831E7"/>
    <w:rsid w:val="00E838C0"/>
    <w:rsid w:val="00E83CAC"/>
    <w:rsid w:val="00E84CFD"/>
    <w:rsid w:val="00E850CC"/>
    <w:rsid w:val="00E852C6"/>
    <w:rsid w:val="00E864CF"/>
    <w:rsid w:val="00E86765"/>
    <w:rsid w:val="00E86E72"/>
    <w:rsid w:val="00E87A63"/>
    <w:rsid w:val="00E90006"/>
    <w:rsid w:val="00E9042D"/>
    <w:rsid w:val="00E908B9"/>
    <w:rsid w:val="00E90C87"/>
    <w:rsid w:val="00E90FD2"/>
    <w:rsid w:val="00E91406"/>
    <w:rsid w:val="00E919BF"/>
    <w:rsid w:val="00E91FD3"/>
    <w:rsid w:val="00E928D0"/>
    <w:rsid w:val="00E929E1"/>
    <w:rsid w:val="00E92E7F"/>
    <w:rsid w:val="00E934D3"/>
    <w:rsid w:val="00E93574"/>
    <w:rsid w:val="00E937E2"/>
    <w:rsid w:val="00E93A4D"/>
    <w:rsid w:val="00E93C8A"/>
    <w:rsid w:val="00E93E33"/>
    <w:rsid w:val="00E94303"/>
    <w:rsid w:val="00E945FF"/>
    <w:rsid w:val="00E948C0"/>
    <w:rsid w:val="00E94D51"/>
    <w:rsid w:val="00E94E74"/>
    <w:rsid w:val="00E94F11"/>
    <w:rsid w:val="00E9503C"/>
    <w:rsid w:val="00E950CF"/>
    <w:rsid w:val="00E9513F"/>
    <w:rsid w:val="00E95220"/>
    <w:rsid w:val="00E95228"/>
    <w:rsid w:val="00E9526B"/>
    <w:rsid w:val="00E95D47"/>
    <w:rsid w:val="00E95E86"/>
    <w:rsid w:val="00E963BE"/>
    <w:rsid w:val="00E967E7"/>
    <w:rsid w:val="00E96819"/>
    <w:rsid w:val="00E969F9"/>
    <w:rsid w:val="00E96A04"/>
    <w:rsid w:val="00E96AC8"/>
    <w:rsid w:val="00E96AD0"/>
    <w:rsid w:val="00E96BFA"/>
    <w:rsid w:val="00E97045"/>
    <w:rsid w:val="00E9709D"/>
    <w:rsid w:val="00E97583"/>
    <w:rsid w:val="00E976D8"/>
    <w:rsid w:val="00E97E23"/>
    <w:rsid w:val="00EA035A"/>
    <w:rsid w:val="00EA08DF"/>
    <w:rsid w:val="00EA0938"/>
    <w:rsid w:val="00EA0EB3"/>
    <w:rsid w:val="00EA1444"/>
    <w:rsid w:val="00EA1479"/>
    <w:rsid w:val="00EA19C0"/>
    <w:rsid w:val="00EA1B41"/>
    <w:rsid w:val="00EA1D8D"/>
    <w:rsid w:val="00EA1DE9"/>
    <w:rsid w:val="00EA1E51"/>
    <w:rsid w:val="00EA1EE5"/>
    <w:rsid w:val="00EA1F05"/>
    <w:rsid w:val="00EA206C"/>
    <w:rsid w:val="00EA21EB"/>
    <w:rsid w:val="00EA266E"/>
    <w:rsid w:val="00EA2C7C"/>
    <w:rsid w:val="00EA2CCE"/>
    <w:rsid w:val="00EA3ADE"/>
    <w:rsid w:val="00EA4577"/>
    <w:rsid w:val="00EA49B0"/>
    <w:rsid w:val="00EA4E4F"/>
    <w:rsid w:val="00EA4FD6"/>
    <w:rsid w:val="00EA5CD6"/>
    <w:rsid w:val="00EA5F9F"/>
    <w:rsid w:val="00EA5FB4"/>
    <w:rsid w:val="00EA6010"/>
    <w:rsid w:val="00EA6146"/>
    <w:rsid w:val="00EA67E9"/>
    <w:rsid w:val="00EA6C5C"/>
    <w:rsid w:val="00EA6EC8"/>
    <w:rsid w:val="00EA7366"/>
    <w:rsid w:val="00EA749E"/>
    <w:rsid w:val="00EA7863"/>
    <w:rsid w:val="00EA7C53"/>
    <w:rsid w:val="00EA7DFB"/>
    <w:rsid w:val="00EA7F1D"/>
    <w:rsid w:val="00EB003A"/>
    <w:rsid w:val="00EB02C2"/>
    <w:rsid w:val="00EB128C"/>
    <w:rsid w:val="00EB15BC"/>
    <w:rsid w:val="00EB16BD"/>
    <w:rsid w:val="00EB170F"/>
    <w:rsid w:val="00EB1788"/>
    <w:rsid w:val="00EB1886"/>
    <w:rsid w:val="00EB1A63"/>
    <w:rsid w:val="00EB20AB"/>
    <w:rsid w:val="00EB24A7"/>
    <w:rsid w:val="00EB24B7"/>
    <w:rsid w:val="00EB2BE7"/>
    <w:rsid w:val="00EB30CE"/>
    <w:rsid w:val="00EB32B1"/>
    <w:rsid w:val="00EB3347"/>
    <w:rsid w:val="00EB35AB"/>
    <w:rsid w:val="00EB3C60"/>
    <w:rsid w:val="00EB3E1D"/>
    <w:rsid w:val="00EB43D2"/>
    <w:rsid w:val="00EB4901"/>
    <w:rsid w:val="00EB4DD3"/>
    <w:rsid w:val="00EB577A"/>
    <w:rsid w:val="00EB5DEC"/>
    <w:rsid w:val="00EB60C1"/>
    <w:rsid w:val="00EB6329"/>
    <w:rsid w:val="00EB6B2A"/>
    <w:rsid w:val="00EB772F"/>
    <w:rsid w:val="00EB7789"/>
    <w:rsid w:val="00EB7D79"/>
    <w:rsid w:val="00EC09B0"/>
    <w:rsid w:val="00EC0FB3"/>
    <w:rsid w:val="00EC1437"/>
    <w:rsid w:val="00EC1A33"/>
    <w:rsid w:val="00EC1E02"/>
    <w:rsid w:val="00EC24A0"/>
    <w:rsid w:val="00EC26B4"/>
    <w:rsid w:val="00EC27AE"/>
    <w:rsid w:val="00EC293A"/>
    <w:rsid w:val="00EC2986"/>
    <w:rsid w:val="00EC2B53"/>
    <w:rsid w:val="00EC3930"/>
    <w:rsid w:val="00EC427F"/>
    <w:rsid w:val="00EC4DDC"/>
    <w:rsid w:val="00EC5449"/>
    <w:rsid w:val="00EC57B1"/>
    <w:rsid w:val="00EC5938"/>
    <w:rsid w:val="00EC62AD"/>
    <w:rsid w:val="00EC647C"/>
    <w:rsid w:val="00EC6546"/>
    <w:rsid w:val="00EC6C50"/>
    <w:rsid w:val="00EC730F"/>
    <w:rsid w:val="00EC7497"/>
    <w:rsid w:val="00EC7B9C"/>
    <w:rsid w:val="00ED002F"/>
    <w:rsid w:val="00ED00F9"/>
    <w:rsid w:val="00ED05AE"/>
    <w:rsid w:val="00ED0C41"/>
    <w:rsid w:val="00ED0C9A"/>
    <w:rsid w:val="00ED1321"/>
    <w:rsid w:val="00ED134E"/>
    <w:rsid w:val="00ED15E4"/>
    <w:rsid w:val="00ED1CBE"/>
    <w:rsid w:val="00ED1D14"/>
    <w:rsid w:val="00ED211E"/>
    <w:rsid w:val="00ED21E2"/>
    <w:rsid w:val="00ED249C"/>
    <w:rsid w:val="00ED28EB"/>
    <w:rsid w:val="00ED2A34"/>
    <w:rsid w:val="00ED2B6D"/>
    <w:rsid w:val="00ED30CD"/>
    <w:rsid w:val="00ED314C"/>
    <w:rsid w:val="00ED31BD"/>
    <w:rsid w:val="00ED3351"/>
    <w:rsid w:val="00ED34FE"/>
    <w:rsid w:val="00ED38E6"/>
    <w:rsid w:val="00ED3F9E"/>
    <w:rsid w:val="00ED43DA"/>
    <w:rsid w:val="00ED453F"/>
    <w:rsid w:val="00ED46D6"/>
    <w:rsid w:val="00ED491A"/>
    <w:rsid w:val="00ED5489"/>
    <w:rsid w:val="00ED55BB"/>
    <w:rsid w:val="00ED5D0E"/>
    <w:rsid w:val="00ED6C8C"/>
    <w:rsid w:val="00ED6D20"/>
    <w:rsid w:val="00ED6DFA"/>
    <w:rsid w:val="00ED72A4"/>
    <w:rsid w:val="00ED74EC"/>
    <w:rsid w:val="00ED78CD"/>
    <w:rsid w:val="00ED7F1E"/>
    <w:rsid w:val="00EE009E"/>
    <w:rsid w:val="00EE012D"/>
    <w:rsid w:val="00EE0918"/>
    <w:rsid w:val="00EE0A8B"/>
    <w:rsid w:val="00EE105E"/>
    <w:rsid w:val="00EE10AD"/>
    <w:rsid w:val="00EE155B"/>
    <w:rsid w:val="00EE186B"/>
    <w:rsid w:val="00EE1880"/>
    <w:rsid w:val="00EE1953"/>
    <w:rsid w:val="00EE198B"/>
    <w:rsid w:val="00EE1E67"/>
    <w:rsid w:val="00EE2642"/>
    <w:rsid w:val="00EE2F36"/>
    <w:rsid w:val="00EE36D1"/>
    <w:rsid w:val="00EE36F8"/>
    <w:rsid w:val="00EE3FD4"/>
    <w:rsid w:val="00EE42F3"/>
    <w:rsid w:val="00EE456D"/>
    <w:rsid w:val="00EE50D3"/>
    <w:rsid w:val="00EE531F"/>
    <w:rsid w:val="00EE596A"/>
    <w:rsid w:val="00EE598F"/>
    <w:rsid w:val="00EE59C1"/>
    <w:rsid w:val="00EE5C37"/>
    <w:rsid w:val="00EE5CF0"/>
    <w:rsid w:val="00EE621E"/>
    <w:rsid w:val="00EE7639"/>
    <w:rsid w:val="00EE7810"/>
    <w:rsid w:val="00EE7FEB"/>
    <w:rsid w:val="00EF0050"/>
    <w:rsid w:val="00EF0285"/>
    <w:rsid w:val="00EF0447"/>
    <w:rsid w:val="00EF059F"/>
    <w:rsid w:val="00EF096F"/>
    <w:rsid w:val="00EF1048"/>
    <w:rsid w:val="00EF1055"/>
    <w:rsid w:val="00EF1DBF"/>
    <w:rsid w:val="00EF1E9C"/>
    <w:rsid w:val="00EF20B7"/>
    <w:rsid w:val="00EF2133"/>
    <w:rsid w:val="00EF2690"/>
    <w:rsid w:val="00EF2FCA"/>
    <w:rsid w:val="00EF3417"/>
    <w:rsid w:val="00EF3506"/>
    <w:rsid w:val="00EF36C4"/>
    <w:rsid w:val="00EF3993"/>
    <w:rsid w:val="00EF3BD4"/>
    <w:rsid w:val="00EF412D"/>
    <w:rsid w:val="00EF4578"/>
    <w:rsid w:val="00EF4B71"/>
    <w:rsid w:val="00EF4C2C"/>
    <w:rsid w:val="00EF4F62"/>
    <w:rsid w:val="00EF53EE"/>
    <w:rsid w:val="00EF5981"/>
    <w:rsid w:val="00EF5996"/>
    <w:rsid w:val="00EF5D64"/>
    <w:rsid w:val="00EF5EA6"/>
    <w:rsid w:val="00EF5F68"/>
    <w:rsid w:val="00EF5FDB"/>
    <w:rsid w:val="00EF606C"/>
    <w:rsid w:val="00EF606F"/>
    <w:rsid w:val="00EF60AA"/>
    <w:rsid w:val="00EF64F5"/>
    <w:rsid w:val="00EF6556"/>
    <w:rsid w:val="00EF6A50"/>
    <w:rsid w:val="00EF74DB"/>
    <w:rsid w:val="00EF7859"/>
    <w:rsid w:val="00EF7BE2"/>
    <w:rsid w:val="00EF7DB1"/>
    <w:rsid w:val="00EF7ED7"/>
    <w:rsid w:val="00F00AEF"/>
    <w:rsid w:val="00F00F8C"/>
    <w:rsid w:val="00F01058"/>
    <w:rsid w:val="00F014B9"/>
    <w:rsid w:val="00F015BF"/>
    <w:rsid w:val="00F01628"/>
    <w:rsid w:val="00F01770"/>
    <w:rsid w:val="00F017EE"/>
    <w:rsid w:val="00F01A39"/>
    <w:rsid w:val="00F022D3"/>
    <w:rsid w:val="00F02327"/>
    <w:rsid w:val="00F02971"/>
    <w:rsid w:val="00F02DA8"/>
    <w:rsid w:val="00F0314E"/>
    <w:rsid w:val="00F03246"/>
    <w:rsid w:val="00F035AA"/>
    <w:rsid w:val="00F03AB7"/>
    <w:rsid w:val="00F042AF"/>
    <w:rsid w:val="00F046F7"/>
    <w:rsid w:val="00F04C32"/>
    <w:rsid w:val="00F04E1E"/>
    <w:rsid w:val="00F05589"/>
    <w:rsid w:val="00F05601"/>
    <w:rsid w:val="00F05786"/>
    <w:rsid w:val="00F059FC"/>
    <w:rsid w:val="00F05ADC"/>
    <w:rsid w:val="00F05CFC"/>
    <w:rsid w:val="00F05D48"/>
    <w:rsid w:val="00F067E2"/>
    <w:rsid w:val="00F06853"/>
    <w:rsid w:val="00F06BDF"/>
    <w:rsid w:val="00F06D6F"/>
    <w:rsid w:val="00F06FEE"/>
    <w:rsid w:val="00F0703B"/>
    <w:rsid w:val="00F0719C"/>
    <w:rsid w:val="00F07621"/>
    <w:rsid w:val="00F07C49"/>
    <w:rsid w:val="00F10484"/>
    <w:rsid w:val="00F105AD"/>
    <w:rsid w:val="00F10A64"/>
    <w:rsid w:val="00F10ECB"/>
    <w:rsid w:val="00F11CC4"/>
    <w:rsid w:val="00F11DFE"/>
    <w:rsid w:val="00F12959"/>
    <w:rsid w:val="00F13026"/>
    <w:rsid w:val="00F1337F"/>
    <w:rsid w:val="00F13515"/>
    <w:rsid w:val="00F137EC"/>
    <w:rsid w:val="00F13BB0"/>
    <w:rsid w:val="00F13E48"/>
    <w:rsid w:val="00F140E8"/>
    <w:rsid w:val="00F14634"/>
    <w:rsid w:val="00F15022"/>
    <w:rsid w:val="00F15292"/>
    <w:rsid w:val="00F153FA"/>
    <w:rsid w:val="00F15A6F"/>
    <w:rsid w:val="00F15B9F"/>
    <w:rsid w:val="00F1674F"/>
    <w:rsid w:val="00F167EE"/>
    <w:rsid w:val="00F16B58"/>
    <w:rsid w:val="00F1731F"/>
    <w:rsid w:val="00F20420"/>
    <w:rsid w:val="00F20512"/>
    <w:rsid w:val="00F205FF"/>
    <w:rsid w:val="00F20751"/>
    <w:rsid w:val="00F20997"/>
    <w:rsid w:val="00F20AAE"/>
    <w:rsid w:val="00F20E54"/>
    <w:rsid w:val="00F2172E"/>
    <w:rsid w:val="00F21C32"/>
    <w:rsid w:val="00F21C46"/>
    <w:rsid w:val="00F21C4E"/>
    <w:rsid w:val="00F21FB5"/>
    <w:rsid w:val="00F2250C"/>
    <w:rsid w:val="00F22569"/>
    <w:rsid w:val="00F22B49"/>
    <w:rsid w:val="00F232C7"/>
    <w:rsid w:val="00F2347A"/>
    <w:rsid w:val="00F23645"/>
    <w:rsid w:val="00F23723"/>
    <w:rsid w:val="00F239EC"/>
    <w:rsid w:val="00F23E23"/>
    <w:rsid w:val="00F2421B"/>
    <w:rsid w:val="00F24570"/>
    <w:rsid w:val="00F24B96"/>
    <w:rsid w:val="00F24DCF"/>
    <w:rsid w:val="00F24DD0"/>
    <w:rsid w:val="00F25074"/>
    <w:rsid w:val="00F253C2"/>
    <w:rsid w:val="00F25415"/>
    <w:rsid w:val="00F2548D"/>
    <w:rsid w:val="00F256DC"/>
    <w:rsid w:val="00F25776"/>
    <w:rsid w:val="00F25910"/>
    <w:rsid w:val="00F25BD8"/>
    <w:rsid w:val="00F25E22"/>
    <w:rsid w:val="00F262F2"/>
    <w:rsid w:val="00F2658E"/>
    <w:rsid w:val="00F27008"/>
    <w:rsid w:val="00F2723D"/>
    <w:rsid w:val="00F272A6"/>
    <w:rsid w:val="00F272D3"/>
    <w:rsid w:val="00F277D5"/>
    <w:rsid w:val="00F27E7E"/>
    <w:rsid w:val="00F301E0"/>
    <w:rsid w:val="00F305C8"/>
    <w:rsid w:val="00F30786"/>
    <w:rsid w:val="00F30819"/>
    <w:rsid w:val="00F3089F"/>
    <w:rsid w:val="00F310C2"/>
    <w:rsid w:val="00F312B6"/>
    <w:rsid w:val="00F3153C"/>
    <w:rsid w:val="00F31659"/>
    <w:rsid w:val="00F31813"/>
    <w:rsid w:val="00F31F59"/>
    <w:rsid w:val="00F326AB"/>
    <w:rsid w:val="00F331B1"/>
    <w:rsid w:val="00F33492"/>
    <w:rsid w:val="00F336A0"/>
    <w:rsid w:val="00F337F7"/>
    <w:rsid w:val="00F338BA"/>
    <w:rsid w:val="00F33964"/>
    <w:rsid w:val="00F3437D"/>
    <w:rsid w:val="00F343D8"/>
    <w:rsid w:val="00F3469F"/>
    <w:rsid w:val="00F34C04"/>
    <w:rsid w:val="00F34D22"/>
    <w:rsid w:val="00F34FF1"/>
    <w:rsid w:val="00F35B55"/>
    <w:rsid w:val="00F35F00"/>
    <w:rsid w:val="00F3629E"/>
    <w:rsid w:val="00F3642B"/>
    <w:rsid w:val="00F3677C"/>
    <w:rsid w:val="00F3703D"/>
    <w:rsid w:val="00F37380"/>
    <w:rsid w:val="00F37470"/>
    <w:rsid w:val="00F37624"/>
    <w:rsid w:val="00F37ADC"/>
    <w:rsid w:val="00F40832"/>
    <w:rsid w:val="00F41217"/>
    <w:rsid w:val="00F4137D"/>
    <w:rsid w:val="00F41575"/>
    <w:rsid w:val="00F41686"/>
    <w:rsid w:val="00F41A9F"/>
    <w:rsid w:val="00F41B78"/>
    <w:rsid w:val="00F41D11"/>
    <w:rsid w:val="00F41D32"/>
    <w:rsid w:val="00F41DFD"/>
    <w:rsid w:val="00F42214"/>
    <w:rsid w:val="00F42347"/>
    <w:rsid w:val="00F425CE"/>
    <w:rsid w:val="00F427AC"/>
    <w:rsid w:val="00F42C45"/>
    <w:rsid w:val="00F43169"/>
    <w:rsid w:val="00F43228"/>
    <w:rsid w:val="00F43BD5"/>
    <w:rsid w:val="00F4401E"/>
    <w:rsid w:val="00F440B9"/>
    <w:rsid w:val="00F446AF"/>
    <w:rsid w:val="00F44D2D"/>
    <w:rsid w:val="00F45017"/>
    <w:rsid w:val="00F452DD"/>
    <w:rsid w:val="00F453C1"/>
    <w:rsid w:val="00F459CB"/>
    <w:rsid w:val="00F45DE4"/>
    <w:rsid w:val="00F45DE7"/>
    <w:rsid w:val="00F46303"/>
    <w:rsid w:val="00F474E0"/>
    <w:rsid w:val="00F479D6"/>
    <w:rsid w:val="00F479F2"/>
    <w:rsid w:val="00F479FB"/>
    <w:rsid w:val="00F47ECE"/>
    <w:rsid w:val="00F505BE"/>
    <w:rsid w:val="00F50605"/>
    <w:rsid w:val="00F507F7"/>
    <w:rsid w:val="00F50FD2"/>
    <w:rsid w:val="00F5129B"/>
    <w:rsid w:val="00F513FC"/>
    <w:rsid w:val="00F51947"/>
    <w:rsid w:val="00F51B55"/>
    <w:rsid w:val="00F51D0C"/>
    <w:rsid w:val="00F51E79"/>
    <w:rsid w:val="00F533C1"/>
    <w:rsid w:val="00F53751"/>
    <w:rsid w:val="00F53CDA"/>
    <w:rsid w:val="00F53F8F"/>
    <w:rsid w:val="00F54087"/>
    <w:rsid w:val="00F54475"/>
    <w:rsid w:val="00F5449D"/>
    <w:rsid w:val="00F54E01"/>
    <w:rsid w:val="00F55E87"/>
    <w:rsid w:val="00F561D5"/>
    <w:rsid w:val="00F5665A"/>
    <w:rsid w:val="00F567CB"/>
    <w:rsid w:val="00F574D2"/>
    <w:rsid w:val="00F57600"/>
    <w:rsid w:val="00F57B65"/>
    <w:rsid w:val="00F603A1"/>
    <w:rsid w:val="00F60524"/>
    <w:rsid w:val="00F60C6C"/>
    <w:rsid w:val="00F60DA5"/>
    <w:rsid w:val="00F61572"/>
    <w:rsid w:val="00F6178D"/>
    <w:rsid w:val="00F61B80"/>
    <w:rsid w:val="00F61D36"/>
    <w:rsid w:val="00F61E44"/>
    <w:rsid w:val="00F621CE"/>
    <w:rsid w:val="00F62222"/>
    <w:rsid w:val="00F625B5"/>
    <w:rsid w:val="00F632C8"/>
    <w:rsid w:val="00F6351B"/>
    <w:rsid w:val="00F63734"/>
    <w:rsid w:val="00F6390C"/>
    <w:rsid w:val="00F63D64"/>
    <w:rsid w:val="00F6452E"/>
    <w:rsid w:val="00F64C2F"/>
    <w:rsid w:val="00F654C4"/>
    <w:rsid w:val="00F655DF"/>
    <w:rsid w:val="00F65D6D"/>
    <w:rsid w:val="00F66103"/>
    <w:rsid w:val="00F663AA"/>
    <w:rsid w:val="00F669AB"/>
    <w:rsid w:val="00F66A1C"/>
    <w:rsid w:val="00F66C0F"/>
    <w:rsid w:val="00F66C43"/>
    <w:rsid w:val="00F66C78"/>
    <w:rsid w:val="00F66C82"/>
    <w:rsid w:val="00F66E94"/>
    <w:rsid w:val="00F6718E"/>
    <w:rsid w:val="00F676F2"/>
    <w:rsid w:val="00F679B8"/>
    <w:rsid w:val="00F70048"/>
    <w:rsid w:val="00F70A2A"/>
    <w:rsid w:val="00F70C35"/>
    <w:rsid w:val="00F70F50"/>
    <w:rsid w:val="00F710F6"/>
    <w:rsid w:val="00F71600"/>
    <w:rsid w:val="00F718F7"/>
    <w:rsid w:val="00F71EC2"/>
    <w:rsid w:val="00F72103"/>
    <w:rsid w:val="00F722BC"/>
    <w:rsid w:val="00F72D49"/>
    <w:rsid w:val="00F72DE2"/>
    <w:rsid w:val="00F72E44"/>
    <w:rsid w:val="00F735CD"/>
    <w:rsid w:val="00F73BCC"/>
    <w:rsid w:val="00F73C3C"/>
    <w:rsid w:val="00F7465A"/>
    <w:rsid w:val="00F746A9"/>
    <w:rsid w:val="00F750C5"/>
    <w:rsid w:val="00F7512B"/>
    <w:rsid w:val="00F7536F"/>
    <w:rsid w:val="00F759C2"/>
    <w:rsid w:val="00F75C7A"/>
    <w:rsid w:val="00F75D61"/>
    <w:rsid w:val="00F76625"/>
    <w:rsid w:val="00F769C8"/>
    <w:rsid w:val="00F76CAD"/>
    <w:rsid w:val="00F77D89"/>
    <w:rsid w:val="00F8038E"/>
    <w:rsid w:val="00F8053F"/>
    <w:rsid w:val="00F805E1"/>
    <w:rsid w:val="00F80750"/>
    <w:rsid w:val="00F80A1A"/>
    <w:rsid w:val="00F80D1B"/>
    <w:rsid w:val="00F811F9"/>
    <w:rsid w:val="00F8127D"/>
    <w:rsid w:val="00F81674"/>
    <w:rsid w:val="00F81897"/>
    <w:rsid w:val="00F818A1"/>
    <w:rsid w:val="00F818C4"/>
    <w:rsid w:val="00F818F1"/>
    <w:rsid w:val="00F81C4E"/>
    <w:rsid w:val="00F83069"/>
    <w:rsid w:val="00F830AE"/>
    <w:rsid w:val="00F83175"/>
    <w:rsid w:val="00F83463"/>
    <w:rsid w:val="00F837F6"/>
    <w:rsid w:val="00F83CB0"/>
    <w:rsid w:val="00F84237"/>
    <w:rsid w:val="00F84518"/>
    <w:rsid w:val="00F85157"/>
    <w:rsid w:val="00F85691"/>
    <w:rsid w:val="00F85BA6"/>
    <w:rsid w:val="00F864E7"/>
    <w:rsid w:val="00F86D5A"/>
    <w:rsid w:val="00F87523"/>
    <w:rsid w:val="00F875BB"/>
    <w:rsid w:val="00F87CFB"/>
    <w:rsid w:val="00F87EA6"/>
    <w:rsid w:val="00F90A8E"/>
    <w:rsid w:val="00F90E11"/>
    <w:rsid w:val="00F9137B"/>
    <w:rsid w:val="00F913C0"/>
    <w:rsid w:val="00F915EE"/>
    <w:rsid w:val="00F91DC6"/>
    <w:rsid w:val="00F92283"/>
    <w:rsid w:val="00F9288D"/>
    <w:rsid w:val="00F92B4E"/>
    <w:rsid w:val="00F92F62"/>
    <w:rsid w:val="00F9339F"/>
    <w:rsid w:val="00F935FD"/>
    <w:rsid w:val="00F94036"/>
    <w:rsid w:val="00F948CC"/>
    <w:rsid w:val="00F94B03"/>
    <w:rsid w:val="00F94CEA"/>
    <w:rsid w:val="00F956E1"/>
    <w:rsid w:val="00F9602A"/>
    <w:rsid w:val="00F96970"/>
    <w:rsid w:val="00F96AD8"/>
    <w:rsid w:val="00F96D54"/>
    <w:rsid w:val="00F9715B"/>
    <w:rsid w:val="00F9728C"/>
    <w:rsid w:val="00F978F4"/>
    <w:rsid w:val="00F97EC2"/>
    <w:rsid w:val="00FA0199"/>
    <w:rsid w:val="00FA0255"/>
    <w:rsid w:val="00FA0444"/>
    <w:rsid w:val="00FA0E22"/>
    <w:rsid w:val="00FA0F2F"/>
    <w:rsid w:val="00FA16EB"/>
    <w:rsid w:val="00FA1CE5"/>
    <w:rsid w:val="00FA1DA0"/>
    <w:rsid w:val="00FA2155"/>
    <w:rsid w:val="00FA2CC9"/>
    <w:rsid w:val="00FA2F40"/>
    <w:rsid w:val="00FA2FCC"/>
    <w:rsid w:val="00FA37CD"/>
    <w:rsid w:val="00FA3817"/>
    <w:rsid w:val="00FA41B3"/>
    <w:rsid w:val="00FA434D"/>
    <w:rsid w:val="00FA4823"/>
    <w:rsid w:val="00FA4D7C"/>
    <w:rsid w:val="00FA5046"/>
    <w:rsid w:val="00FA517F"/>
    <w:rsid w:val="00FA5812"/>
    <w:rsid w:val="00FA5EFD"/>
    <w:rsid w:val="00FA671D"/>
    <w:rsid w:val="00FA69EC"/>
    <w:rsid w:val="00FA73BE"/>
    <w:rsid w:val="00FA76B9"/>
    <w:rsid w:val="00FA78FD"/>
    <w:rsid w:val="00FA7ABB"/>
    <w:rsid w:val="00FA7E5D"/>
    <w:rsid w:val="00FB00E8"/>
    <w:rsid w:val="00FB07AB"/>
    <w:rsid w:val="00FB0CB8"/>
    <w:rsid w:val="00FB1014"/>
    <w:rsid w:val="00FB12FB"/>
    <w:rsid w:val="00FB14F3"/>
    <w:rsid w:val="00FB1563"/>
    <w:rsid w:val="00FB1F60"/>
    <w:rsid w:val="00FB21A3"/>
    <w:rsid w:val="00FB24BA"/>
    <w:rsid w:val="00FB2884"/>
    <w:rsid w:val="00FB28A5"/>
    <w:rsid w:val="00FB2979"/>
    <w:rsid w:val="00FB2BC6"/>
    <w:rsid w:val="00FB2D7D"/>
    <w:rsid w:val="00FB2F7A"/>
    <w:rsid w:val="00FB3670"/>
    <w:rsid w:val="00FB3859"/>
    <w:rsid w:val="00FB3B81"/>
    <w:rsid w:val="00FB3FC8"/>
    <w:rsid w:val="00FB480B"/>
    <w:rsid w:val="00FB4B3B"/>
    <w:rsid w:val="00FB4CA7"/>
    <w:rsid w:val="00FB5280"/>
    <w:rsid w:val="00FB57D4"/>
    <w:rsid w:val="00FB5C80"/>
    <w:rsid w:val="00FB5E2F"/>
    <w:rsid w:val="00FB6845"/>
    <w:rsid w:val="00FB68EF"/>
    <w:rsid w:val="00FB6A15"/>
    <w:rsid w:val="00FB6AF2"/>
    <w:rsid w:val="00FB7C18"/>
    <w:rsid w:val="00FC0671"/>
    <w:rsid w:val="00FC151C"/>
    <w:rsid w:val="00FC19B3"/>
    <w:rsid w:val="00FC1C07"/>
    <w:rsid w:val="00FC1C89"/>
    <w:rsid w:val="00FC29C6"/>
    <w:rsid w:val="00FC2D56"/>
    <w:rsid w:val="00FC3283"/>
    <w:rsid w:val="00FC35DC"/>
    <w:rsid w:val="00FC40AA"/>
    <w:rsid w:val="00FC5301"/>
    <w:rsid w:val="00FC5B36"/>
    <w:rsid w:val="00FC5CF8"/>
    <w:rsid w:val="00FC5D5F"/>
    <w:rsid w:val="00FC5EB5"/>
    <w:rsid w:val="00FC61B1"/>
    <w:rsid w:val="00FC67B3"/>
    <w:rsid w:val="00FC67CC"/>
    <w:rsid w:val="00FC69B4"/>
    <w:rsid w:val="00FC6E24"/>
    <w:rsid w:val="00FC72F7"/>
    <w:rsid w:val="00FC78E9"/>
    <w:rsid w:val="00FC7C6B"/>
    <w:rsid w:val="00FC7F51"/>
    <w:rsid w:val="00FC7F56"/>
    <w:rsid w:val="00FD01D7"/>
    <w:rsid w:val="00FD033B"/>
    <w:rsid w:val="00FD039B"/>
    <w:rsid w:val="00FD0751"/>
    <w:rsid w:val="00FD0EDA"/>
    <w:rsid w:val="00FD129D"/>
    <w:rsid w:val="00FD1365"/>
    <w:rsid w:val="00FD16BE"/>
    <w:rsid w:val="00FD1E46"/>
    <w:rsid w:val="00FD1F97"/>
    <w:rsid w:val="00FD22C5"/>
    <w:rsid w:val="00FD259C"/>
    <w:rsid w:val="00FD273F"/>
    <w:rsid w:val="00FD286F"/>
    <w:rsid w:val="00FD2D5E"/>
    <w:rsid w:val="00FD316A"/>
    <w:rsid w:val="00FD322B"/>
    <w:rsid w:val="00FD3532"/>
    <w:rsid w:val="00FD3660"/>
    <w:rsid w:val="00FD3690"/>
    <w:rsid w:val="00FD3901"/>
    <w:rsid w:val="00FD3942"/>
    <w:rsid w:val="00FD3E32"/>
    <w:rsid w:val="00FD3F2D"/>
    <w:rsid w:val="00FD40E5"/>
    <w:rsid w:val="00FD4118"/>
    <w:rsid w:val="00FD424B"/>
    <w:rsid w:val="00FD4DDC"/>
    <w:rsid w:val="00FD5178"/>
    <w:rsid w:val="00FD552B"/>
    <w:rsid w:val="00FD555D"/>
    <w:rsid w:val="00FD58E8"/>
    <w:rsid w:val="00FD5A32"/>
    <w:rsid w:val="00FD5B4F"/>
    <w:rsid w:val="00FD5B61"/>
    <w:rsid w:val="00FD5C48"/>
    <w:rsid w:val="00FD5C89"/>
    <w:rsid w:val="00FD5FB8"/>
    <w:rsid w:val="00FD67E8"/>
    <w:rsid w:val="00FD698B"/>
    <w:rsid w:val="00FD6F59"/>
    <w:rsid w:val="00FD7378"/>
    <w:rsid w:val="00FD7399"/>
    <w:rsid w:val="00FD74F1"/>
    <w:rsid w:val="00FD755F"/>
    <w:rsid w:val="00FD764B"/>
    <w:rsid w:val="00FD77E6"/>
    <w:rsid w:val="00FD7B1E"/>
    <w:rsid w:val="00FD7EDA"/>
    <w:rsid w:val="00FE02B4"/>
    <w:rsid w:val="00FE05E8"/>
    <w:rsid w:val="00FE074C"/>
    <w:rsid w:val="00FE12B7"/>
    <w:rsid w:val="00FE1471"/>
    <w:rsid w:val="00FE14CE"/>
    <w:rsid w:val="00FE16D6"/>
    <w:rsid w:val="00FE17D3"/>
    <w:rsid w:val="00FE19EB"/>
    <w:rsid w:val="00FE1BE6"/>
    <w:rsid w:val="00FE2394"/>
    <w:rsid w:val="00FE2709"/>
    <w:rsid w:val="00FE29A4"/>
    <w:rsid w:val="00FE2A81"/>
    <w:rsid w:val="00FE2B17"/>
    <w:rsid w:val="00FE2B51"/>
    <w:rsid w:val="00FE2DAC"/>
    <w:rsid w:val="00FE30F8"/>
    <w:rsid w:val="00FE3292"/>
    <w:rsid w:val="00FE3831"/>
    <w:rsid w:val="00FE3DE2"/>
    <w:rsid w:val="00FE3FBB"/>
    <w:rsid w:val="00FE4639"/>
    <w:rsid w:val="00FE4797"/>
    <w:rsid w:val="00FE4CED"/>
    <w:rsid w:val="00FE4ECE"/>
    <w:rsid w:val="00FE4ECF"/>
    <w:rsid w:val="00FE5190"/>
    <w:rsid w:val="00FE5517"/>
    <w:rsid w:val="00FE5BAB"/>
    <w:rsid w:val="00FE5E0E"/>
    <w:rsid w:val="00FE5EA2"/>
    <w:rsid w:val="00FE72D7"/>
    <w:rsid w:val="00FE750D"/>
    <w:rsid w:val="00FE7B0F"/>
    <w:rsid w:val="00FE7FFA"/>
    <w:rsid w:val="00FF0538"/>
    <w:rsid w:val="00FF085A"/>
    <w:rsid w:val="00FF0983"/>
    <w:rsid w:val="00FF1C99"/>
    <w:rsid w:val="00FF1FC7"/>
    <w:rsid w:val="00FF221F"/>
    <w:rsid w:val="00FF23C6"/>
    <w:rsid w:val="00FF2657"/>
    <w:rsid w:val="00FF282D"/>
    <w:rsid w:val="00FF286C"/>
    <w:rsid w:val="00FF2B7E"/>
    <w:rsid w:val="00FF308F"/>
    <w:rsid w:val="00FF3568"/>
    <w:rsid w:val="00FF359F"/>
    <w:rsid w:val="00FF3891"/>
    <w:rsid w:val="00FF3C57"/>
    <w:rsid w:val="00FF3CB2"/>
    <w:rsid w:val="00FF4855"/>
    <w:rsid w:val="00FF4963"/>
    <w:rsid w:val="00FF50DA"/>
    <w:rsid w:val="00FF54BD"/>
    <w:rsid w:val="00FF5505"/>
    <w:rsid w:val="00FF5857"/>
    <w:rsid w:val="00FF596F"/>
    <w:rsid w:val="00FF5A46"/>
    <w:rsid w:val="00FF5ED0"/>
    <w:rsid w:val="00FF5FF1"/>
    <w:rsid w:val="00FF6251"/>
    <w:rsid w:val="00FF626D"/>
    <w:rsid w:val="00FF62B5"/>
    <w:rsid w:val="00FF64E1"/>
    <w:rsid w:val="00FF665A"/>
    <w:rsid w:val="00FF6738"/>
    <w:rsid w:val="00FF6878"/>
    <w:rsid w:val="00FF6CAF"/>
    <w:rsid w:val="00FF6E4A"/>
    <w:rsid w:val="00FF7003"/>
    <w:rsid w:val="00FF70AB"/>
    <w:rsid w:val="00FF70B1"/>
    <w:rsid w:val="00FF70C5"/>
    <w:rsid w:val="00FF772A"/>
    <w:rsid w:val="00FF7823"/>
    <w:rsid w:val="00FF791C"/>
    <w:rsid w:val="00FF791F"/>
    <w:rsid w:val="00FF7D42"/>
    <w:rsid w:val="00FF7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9B0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E9E"/>
    <w:rPr>
      <w:rFonts w:ascii="VNI-Times" w:hAnsi="VNI-Times"/>
      <w:sz w:val="26"/>
      <w:szCs w:val="24"/>
    </w:rPr>
  </w:style>
  <w:style w:type="paragraph" w:styleId="Heading1">
    <w:name w:val="heading 1"/>
    <w:basedOn w:val="Normal"/>
    <w:next w:val="Normal"/>
    <w:qFormat/>
    <w:rsid w:val="00745E9E"/>
    <w:pPr>
      <w:keepNext/>
      <w:jc w:val="center"/>
      <w:outlineLvl w:val="0"/>
    </w:pPr>
    <w:rPr>
      <w:u w:val="single"/>
    </w:rPr>
  </w:style>
  <w:style w:type="paragraph" w:styleId="Heading2">
    <w:name w:val="heading 2"/>
    <w:basedOn w:val="Normal"/>
    <w:next w:val="Normal"/>
    <w:link w:val="Heading2Char"/>
    <w:qFormat/>
    <w:rsid w:val="00745E9E"/>
    <w:pPr>
      <w:keepNext/>
      <w:ind w:left="720"/>
      <w:jc w:val="both"/>
      <w:outlineLvl w:val="1"/>
    </w:pPr>
    <w:rPr>
      <w:b/>
      <w:bCs/>
    </w:rPr>
  </w:style>
  <w:style w:type="paragraph" w:styleId="Heading3">
    <w:name w:val="heading 3"/>
    <w:basedOn w:val="Normal"/>
    <w:next w:val="Normal"/>
    <w:link w:val="Heading3Char"/>
    <w:semiHidden/>
    <w:unhideWhenUsed/>
    <w:qFormat/>
    <w:rsid w:val="00645A24"/>
    <w:pPr>
      <w:keepNext/>
      <w:spacing w:before="240" w:after="60"/>
      <w:outlineLvl w:val="2"/>
    </w:pPr>
    <w:rPr>
      <w:rFonts w:ascii="Cambria" w:hAnsi="Cambria"/>
      <w:b/>
      <w:bCs/>
      <w:szCs w:val="26"/>
    </w:rPr>
  </w:style>
  <w:style w:type="paragraph" w:styleId="Heading4">
    <w:name w:val="heading 4"/>
    <w:aliases w:val="h4"/>
    <w:basedOn w:val="Normal"/>
    <w:next w:val="Normal"/>
    <w:qFormat/>
    <w:rsid w:val="007301FC"/>
    <w:pPr>
      <w:keepNext/>
      <w:outlineLvl w:val="3"/>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45E9E"/>
    <w:pPr>
      <w:jc w:val="center"/>
    </w:pPr>
    <w:rPr>
      <w:b/>
      <w:bCs/>
    </w:rPr>
  </w:style>
  <w:style w:type="paragraph" w:styleId="BodyText">
    <w:name w:val="Body Text"/>
    <w:basedOn w:val="Normal"/>
    <w:rsid w:val="00745E9E"/>
    <w:pPr>
      <w:jc w:val="both"/>
    </w:pPr>
  </w:style>
  <w:style w:type="paragraph" w:styleId="BodyTextIndent">
    <w:name w:val="Body Text Indent"/>
    <w:basedOn w:val="Normal"/>
    <w:rsid w:val="00745E9E"/>
    <w:pPr>
      <w:ind w:left="720"/>
    </w:pPr>
  </w:style>
  <w:style w:type="paragraph" w:styleId="BodyTextIndent2">
    <w:name w:val="Body Text Indent 2"/>
    <w:basedOn w:val="Normal"/>
    <w:rsid w:val="00745E9E"/>
    <w:pPr>
      <w:ind w:left="720"/>
      <w:jc w:val="both"/>
    </w:pPr>
  </w:style>
  <w:style w:type="paragraph" w:styleId="BodyTextIndent3">
    <w:name w:val="Body Text Indent 3"/>
    <w:basedOn w:val="Normal"/>
    <w:rsid w:val="00745E9E"/>
    <w:pPr>
      <w:ind w:left="1440" w:firstLine="360"/>
      <w:jc w:val="both"/>
    </w:pPr>
  </w:style>
  <w:style w:type="paragraph" w:styleId="BalloonText">
    <w:name w:val="Balloon Text"/>
    <w:basedOn w:val="Normal"/>
    <w:semiHidden/>
    <w:rsid w:val="00D131A5"/>
    <w:rPr>
      <w:rFonts w:ascii="Tahoma" w:hAnsi="Tahoma" w:cs="Tahoma"/>
      <w:sz w:val="16"/>
      <w:szCs w:val="16"/>
    </w:rPr>
  </w:style>
  <w:style w:type="paragraph" w:styleId="Header">
    <w:name w:val="header"/>
    <w:basedOn w:val="Normal"/>
    <w:rsid w:val="00745E9E"/>
    <w:pPr>
      <w:tabs>
        <w:tab w:val="center" w:pos="4320"/>
        <w:tab w:val="right" w:pos="8640"/>
      </w:tabs>
    </w:pPr>
  </w:style>
  <w:style w:type="paragraph" w:styleId="Footer">
    <w:name w:val="footer"/>
    <w:basedOn w:val="Normal"/>
    <w:rsid w:val="00745E9E"/>
    <w:pPr>
      <w:tabs>
        <w:tab w:val="center" w:pos="4320"/>
        <w:tab w:val="right" w:pos="8640"/>
      </w:tabs>
    </w:pPr>
  </w:style>
  <w:style w:type="character" w:styleId="PageNumber">
    <w:name w:val="page number"/>
    <w:basedOn w:val="DefaultParagraphFont"/>
    <w:rsid w:val="00745E9E"/>
  </w:style>
  <w:style w:type="paragraph" w:styleId="BodyText3">
    <w:name w:val="Body Text 3"/>
    <w:basedOn w:val="Normal"/>
    <w:link w:val="BodyText3Char"/>
    <w:rsid w:val="00CE5833"/>
    <w:pPr>
      <w:jc w:val="both"/>
    </w:pPr>
    <w:rPr>
      <w:rFonts w:ascii="Times New Roman" w:hAnsi="Times New Roman"/>
      <w:sz w:val="22"/>
    </w:rPr>
  </w:style>
  <w:style w:type="paragraph" w:styleId="TOC1">
    <w:name w:val="toc 1"/>
    <w:basedOn w:val="Normal"/>
    <w:next w:val="Normal"/>
    <w:autoRedefine/>
    <w:uiPriority w:val="39"/>
    <w:rsid w:val="00435690"/>
    <w:pPr>
      <w:tabs>
        <w:tab w:val="left" w:pos="1440"/>
        <w:tab w:val="right" w:leader="dot" w:pos="8778"/>
      </w:tabs>
      <w:ind w:left="1457" w:hanging="1457"/>
    </w:pPr>
  </w:style>
  <w:style w:type="character" w:styleId="Hyperlink">
    <w:name w:val="Hyperlink"/>
    <w:basedOn w:val="DefaultParagraphFont"/>
    <w:uiPriority w:val="99"/>
    <w:rsid w:val="00EC7B9C"/>
    <w:rPr>
      <w:color w:val="0000FF"/>
      <w:u w:val="single"/>
    </w:rPr>
  </w:style>
  <w:style w:type="paragraph" w:styleId="BlockText">
    <w:name w:val="Block Text"/>
    <w:basedOn w:val="Normal"/>
    <w:rsid w:val="000C59CB"/>
    <w:pPr>
      <w:tabs>
        <w:tab w:val="left" w:pos="3600"/>
      </w:tabs>
      <w:ind w:left="4320" w:right="-360" w:hanging="3600"/>
    </w:pPr>
    <w:rPr>
      <w:rFonts w:ascii="Times" w:hAnsi="Times"/>
      <w:sz w:val="24"/>
    </w:rPr>
  </w:style>
  <w:style w:type="paragraph" w:customStyle="1" w:styleId="Default">
    <w:name w:val="Default"/>
    <w:rsid w:val="000C59CB"/>
    <w:pPr>
      <w:widowControl w:val="0"/>
      <w:autoSpaceDE w:val="0"/>
      <w:autoSpaceDN w:val="0"/>
      <w:adjustRightInd w:val="0"/>
    </w:pPr>
    <w:rPr>
      <w:color w:val="000000"/>
      <w:sz w:val="24"/>
      <w:szCs w:val="24"/>
    </w:rPr>
  </w:style>
  <w:style w:type="paragraph" w:customStyle="1" w:styleId="MELegal3">
    <w:name w:val="ME Legal 3"/>
    <w:basedOn w:val="Normal"/>
    <w:next w:val="Normal"/>
    <w:rsid w:val="000C59CB"/>
    <w:pPr>
      <w:spacing w:after="140" w:line="280" w:lineRule="atLeast"/>
      <w:outlineLvl w:val="2"/>
    </w:pPr>
    <w:rPr>
      <w:rFonts w:ascii="Times New Roman" w:hAnsi="Times New Roman"/>
      <w:sz w:val="22"/>
      <w:szCs w:val="20"/>
      <w:lang w:val="en-AU" w:eastAsia="zh-CN"/>
    </w:rPr>
  </w:style>
  <w:style w:type="paragraph" w:customStyle="1" w:styleId="MELegal4">
    <w:name w:val="ME Legal 4"/>
    <w:basedOn w:val="Normal"/>
    <w:next w:val="Normal"/>
    <w:rsid w:val="000C59CB"/>
    <w:pPr>
      <w:spacing w:after="140" w:line="280" w:lineRule="atLeast"/>
      <w:outlineLvl w:val="3"/>
    </w:pPr>
    <w:rPr>
      <w:rFonts w:ascii="Times New Roman" w:hAnsi="Times New Roman"/>
      <w:sz w:val="22"/>
      <w:szCs w:val="20"/>
      <w:lang w:val="en-AU" w:eastAsia="zh-CN"/>
    </w:rPr>
  </w:style>
  <w:style w:type="paragraph" w:styleId="FootnoteText">
    <w:name w:val="footnote text"/>
    <w:basedOn w:val="Normal"/>
    <w:semiHidden/>
    <w:rsid w:val="00AE1A92"/>
    <w:rPr>
      <w:sz w:val="20"/>
      <w:szCs w:val="20"/>
    </w:rPr>
  </w:style>
  <w:style w:type="character" w:styleId="FootnoteReference">
    <w:name w:val="footnote reference"/>
    <w:basedOn w:val="DefaultParagraphFont"/>
    <w:semiHidden/>
    <w:rsid w:val="00AE1A92"/>
    <w:rPr>
      <w:vertAlign w:val="superscript"/>
    </w:rPr>
  </w:style>
  <w:style w:type="character" w:styleId="CommentReference">
    <w:name w:val="annotation reference"/>
    <w:basedOn w:val="DefaultParagraphFont"/>
    <w:uiPriority w:val="99"/>
    <w:semiHidden/>
    <w:rsid w:val="00924B55"/>
    <w:rPr>
      <w:sz w:val="16"/>
      <w:szCs w:val="16"/>
    </w:rPr>
  </w:style>
  <w:style w:type="paragraph" w:styleId="CommentText">
    <w:name w:val="annotation text"/>
    <w:basedOn w:val="Normal"/>
    <w:link w:val="CommentTextChar"/>
    <w:uiPriority w:val="99"/>
    <w:semiHidden/>
    <w:rsid w:val="00924B55"/>
    <w:rPr>
      <w:sz w:val="20"/>
      <w:szCs w:val="20"/>
    </w:rPr>
  </w:style>
  <w:style w:type="paragraph" w:styleId="CommentSubject">
    <w:name w:val="annotation subject"/>
    <w:basedOn w:val="CommentText"/>
    <w:next w:val="CommentText"/>
    <w:semiHidden/>
    <w:rsid w:val="00924B55"/>
    <w:rPr>
      <w:b/>
      <w:bCs/>
    </w:rPr>
  </w:style>
  <w:style w:type="table" w:styleId="TableGrid">
    <w:name w:val="Table Grid"/>
    <w:basedOn w:val="TableNormal"/>
    <w:rsid w:val="000D14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A40E35"/>
    <w:pPr>
      <w:spacing w:before="100" w:beforeAutospacing="1" w:after="100" w:afterAutospacing="1"/>
    </w:pPr>
    <w:rPr>
      <w:rFonts w:ascii="Times New Roman" w:hAnsi="Times New Roman"/>
      <w:sz w:val="24"/>
    </w:rPr>
  </w:style>
  <w:style w:type="paragraph" w:styleId="ListParagraph">
    <w:name w:val="List Paragraph"/>
    <w:basedOn w:val="Normal"/>
    <w:uiPriority w:val="34"/>
    <w:qFormat/>
    <w:rsid w:val="00C864A0"/>
    <w:pPr>
      <w:ind w:left="720"/>
    </w:pPr>
  </w:style>
  <w:style w:type="paragraph" w:styleId="TOCHeading">
    <w:name w:val="TOC Heading"/>
    <w:basedOn w:val="Heading1"/>
    <w:next w:val="Normal"/>
    <w:uiPriority w:val="39"/>
    <w:semiHidden/>
    <w:unhideWhenUsed/>
    <w:qFormat/>
    <w:rsid w:val="00B40553"/>
    <w:pPr>
      <w:keepLines/>
      <w:spacing w:before="480" w:line="276" w:lineRule="auto"/>
      <w:jc w:val="left"/>
      <w:outlineLvl w:val="9"/>
    </w:pPr>
    <w:rPr>
      <w:rFonts w:ascii="Cambria" w:hAnsi="Cambria"/>
      <w:b/>
      <w:bCs/>
      <w:color w:val="365F91"/>
      <w:sz w:val="28"/>
      <w:szCs w:val="28"/>
      <w:u w:val="none"/>
    </w:rPr>
  </w:style>
  <w:style w:type="character" w:customStyle="1" w:styleId="Heading3Char">
    <w:name w:val="Heading 3 Char"/>
    <w:basedOn w:val="DefaultParagraphFont"/>
    <w:link w:val="Heading3"/>
    <w:semiHidden/>
    <w:rsid w:val="00645A24"/>
    <w:rPr>
      <w:rFonts w:ascii="Cambria" w:eastAsia="Times New Roman" w:hAnsi="Cambria" w:cs="Times New Roman"/>
      <w:b/>
      <w:bCs/>
      <w:sz w:val="26"/>
      <w:szCs w:val="26"/>
    </w:rPr>
  </w:style>
  <w:style w:type="paragraph" w:styleId="Revision">
    <w:name w:val="Revision"/>
    <w:hidden/>
    <w:uiPriority w:val="99"/>
    <w:semiHidden/>
    <w:rsid w:val="00A94AF3"/>
    <w:rPr>
      <w:rFonts w:ascii="VNI-Times" w:hAnsi="VNI-Times"/>
      <w:sz w:val="26"/>
      <w:szCs w:val="24"/>
    </w:rPr>
  </w:style>
  <w:style w:type="character" w:styleId="Strong">
    <w:name w:val="Strong"/>
    <w:basedOn w:val="DefaultParagraphFont"/>
    <w:uiPriority w:val="22"/>
    <w:qFormat/>
    <w:rsid w:val="00E15611"/>
    <w:rPr>
      <w:b/>
      <w:bCs/>
    </w:rPr>
  </w:style>
  <w:style w:type="character" w:customStyle="1" w:styleId="BodyText3Char">
    <w:name w:val="Body Text 3 Char"/>
    <w:basedOn w:val="DefaultParagraphFont"/>
    <w:link w:val="BodyText3"/>
    <w:rsid w:val="00D930FA"/>
    <w:rPr>
      <w:sz w:val="22"/>
      <w:szCs w:val="24"/>
    </w:rPr>
  </w:style>
  <w:style w:type="paragraph" w:styleId="HTMLPreformatted">
    <w:name w:val="HTML Preformatted"/>
    <w:basedOn w:val="Normal"/>
    <w:link w:val="HTMLPreformattedChar"/>
    <w:rsid w:val="00432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32E70"/>
    <w:rPr>
      <w:rFonts w:ascii="Courier New" w:hAnsi="Courier New" w:cs="Courier New"/>
    </w:rPr>
  </w:style>
  <w:style w:type="paragraph" w:styleId="NormalIndent">
    <w:name w:val="Normal Indent"/>
    <w:basedOn w:val="Normal"/>
    <w:rsid w:val="00CE271F"/>
    <w:pPr>
      <w:spacing w:after="240"/>
      <w:ind w:left="720"/>
      <w:jc w:val="both"/>
    </w:pPr>
    <w:rPr>
      <w:rFonts w:ascii="Times New Roman" w:hAnsi="Times New Roman"/>
      <w:sz w:val="24"/>
      <w:lang w:val="en-GB"/>
    </w:rPr>
  </w:style>
  <w:style w:type="character" w:customStyle="1" w:styleId="DeltaViewInsertion">
    <w:name w:val="DeltaView Insertion"/>
    <w:rsid w:val="00CE271F"/>
    <w:rPr>
      <w:color w:val="0000FF"/>
      <w:spacing w:val="0"/>
      <w:u w:val="double"/>
    </w:rPr>
  </w:style>
  <w:style w:type="character" w:customStyle="1" w:styleId="hps">
    <w:name w:val="hps"/>
    <w:basedOn w:val="DefaultParagraphFont"/>
    <w:rsid w:val="00CE271F"/>
  </w:style>
  <w:style w:type="character" w:customStyle="1" w:styleId="longtext">
    <w:name w:val="long_text"/>
    <w:basedOn w:val="DefaultParagraphFont"/>
    <w:rsid w:val="00CE271F"/>
  </w:style>
  <w:style w:type="character" w:customStyle="1" w:styleId="CommentTextChar">
    <w:name w:val="Comment Text Char"/>
    <w:basedOn w:val="DefaultParagraphFont"/>
    <w:link w:val="CommentText"/>
    <w:uiPriority w:val="99"/>
    <w:semiHidden/>
    <w:locked/>
    <w:rsid w:val="00A24486"/>
    <w:rPr>
      <w:rFonts w:ascii="VNI-Times" w:hAnsi="VNI-Times"/>
    </w:rPr>
  </w:style>
  <w:style w:type="character" w:customStyle="1" w:styleId="oneclick-link">
    <w:name w:val="oneclick-link"/>
    <w:basedOn w:val="DefaultParagraphFont"/>
    <w:uiPriority w:val="99"/>
    <w:rsid w:val="00A24486"/>
  </w:style>
  <w:style w:type="character" w:customStyle="1" w:styleId="Heading2Char">
    <w:name w:val="Heading 2 Char"/>
    <w:basedOn w:val="DefaultParagraphFont"/>
    <w:link w:val="Heading2"/>
    <w:rsid w:val="006D5171"/>
    <w:rPr>
      <w:rFonts w:ascii="VNI-Times" w:hAnsi="VNI-Times"/>
      <w:b/>
      <w:bCs/>
      <w:sz w:val="2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E9E"/>
    <w:rPr>
      <w:rFonts w:ascii="VNI-Times" w:hAnsi="VNI-Times"/>
      <w:sz w:val="26"/>
      <w:szCs w:val="24"/>
    </w:rPr>
  </w:style>
  <w:style w:type="paragraph" w:styleId="Heading1">
    <w:name w:val="heading 1"/>
    <w:basedOn w:val="Normal"/>
    <w:next w:val="Normal"/>
    <w:qFormat/>
    <w:rsid w:val="00745E9E"/>
    <w:pPr>
      <w:keepNext/>
      <w:jc w:val="center"/>
      <w:outlineLvl w:val="0"/>
    </w:pPr>
    <w:rPr>
      <w:u w:val="single"/>
    </w:rPr>
  </w:style>
  <w:style w:type="paragraph" w:styleId="Heading2">
    <w:name w:val="heading 2"/>
    <w:basedOn w:val="Normal"/>
    <w:next w:val="Normal"/>
    <w:link w:val="Heading2Char"/>
    <w:qFormat/>
    <w:rsid w:val="00745E9E"/>
    <w:pPr>
      <w:keepNext/>
      <w:ind w:left="720"/>
      <w:jc w:val="both"/>
      <w:outlineLvl w:val="1"/>
    </w:pPr>
    <w:rPr>
      <w:b/>
      <w:bCs/>
    </w:rPr>
  </w:style>
  <w:style w:type="paragraph" w:styleId="Heading3">
    <w:name w:val="heading 3"/>
    <w:basedOn w:val="Normal"/>
    <w:next w:val="Normal"/>
    <w:link w:val="Heading3Char"/>
    <w:semiHidden/>
    <w:unhideWhenUsed/>
    <w:qFormat/>
    <w:rsid w:val="00645A24"/>
    <w:pPr>
      <w:keepNext/>
      <w:spacing w:before="240" w:after="60"/>
      <w:outlineLvl w:val="2"/>
    </w:pPr>
    <w:rPr>
      <w:rFonts w:ascii="Cambria" w:hAnsi="Cambria"/>
      <w:b/>
      <w:bCs/>
      <w:szCs w:val="26"/>
    </w:rPr>
  </w:style>
  <w:style w:type="paragraph" w:styleId="Heading4">
    <w:name w:val="heading 4"/>
    <w:aliases w:val="h4"/>
    <w:basedOn w:val="Normal"/>
    <w:next w:val="Normal"/>
    <w:qFormat/>
    <w:rsid w:val="007301FC"/>
    <w:pPr>
      <w:keepNext/>
      <w:outlineLvl w:val="3"/>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45E9E"/>
    <w:pPr>
      <w:jc w:val="center"/>
    </w:pPr>
    <w:rPr>
      <w:b/>
      <w:bCs/>
    </w:rPr>
  </w:style>
  <w:style w:type="paragraph" w:styleId="BodyText">
    <w:name w:val="Body Text"/>
    <w:basedOn w:val="Normal"/>
    <w:rsid w:val="00745E9E"/>
    <w:pPr>
      <w:jc w:val="both"/>
    </w:pPr>
  </w:style>
  <w:style w:type="paragraph" w:styleId="BodyTextIndent">
    <w:name w:val="Body Text Indent"/>
    <w:basedOn w:val="Normal"/>
    <w:rsid w:val="00745E9E"/>
    <w:pPr>
      <w:ind w:left="720"/>
    </w:pPr>
  </w:style>
  <w:style w:type="paragraph" w:styleId="BodyTextIndent2">
    <w:name w:val="Body Text Indent 2"/>
    <w:basedOn w:val="Normal"/>
    <w:rsid w:val="00745E9E"/>
    <w:pPr>
      <w:ind w:left="720"/>
      <w:jc w:val="both"/>
    </w:pPr>
  </w:style>
  <w:style w:type="paragraph" w:styleId="BodyTextIndent3">
    <w:name w:val="Body Text Indent 3"/>
    <w:basedOn w:val="Normal"/>
    <w:rsid w:val="00745E9E"/>
    <w:pPr>
      <w:ind w:left="1440" w:firstLine="360"/>
      <w:jc w:val="both"/>
    </w:pPr>
  </w:style>
  <w:style w:type="paragraph" w:styleId="BalloonText">
    <w:name w:val="Balloon Text"/>
    <w:basedOn w:val="Normal"/>
    <w:semiHidden/>
    <w:rsid w:val="00D131A5"/>
    <w:rPr>
      <w:rFonts w:ascii="Tahoma" w:hAnsi="Tahoma" w:cs="Tahoma"/>
      <w:sz w:val="16"/>
      <w:szCs w:val="16"/>
    </w:rPr>
  </w:style>
  <w:style w:type="paragraph" w:styleId="Header">
    <w:name w:val="header"/>
    <w:basedOn w:val="Normal"/>
    <w:rsid w:val="00745E9E"/>
    <w:pPr>
      <w:tabs>
        <w:tab w:val="center" w:pos="4320"/>
        <w:tab w:val="right" w:pos="8640"/>
      </w:tabs>
    </w:pPr>
  </w:style>
  <w:style w:type="paragraph" w:styleId="Footer">
    <w:name w:val="footer"/>
    <w:basedOn w:val="Normal"/>
    <w:rsid w:val="00745E9E"/>
    <w:pPr>
      <w:tabs>
        <w:tab w:val="center" w:pos="4320"/>
        <w:tab w:val="right" w:pos="8640"/>
      </w:tabs>
    </w:pPr>
  </w:style>
  <w:style w:type="character" w:styleId="PageNumber">
    <w:name w:val="page number"/>
    <w:basedOn w:val="DefaultParagraphFont"/>
    <w:rsid w:val="00745E9E"/>
  </w:style>
  <w:style w:type="paragraph" w:styleId="BodyText3">
    <w:name w:val="Body Text 3"/>
    <w:basedOn w:val="Normal"/>
    <w:link w:val="BodyText3Char"/>
    <w:rsid w:val="00CE5833"/>
    <w:pPr>
      <w:jc w:val="both"/>
    </w:pPr>
    <w:rPr>
      <w:rFonts w:ascii="Times New Roman" w:hAnsi="Times New Roman"/>
      <w:sz w:val="22"/>
    </w:rPr>
  </w:style>
  <w:style w:type="paragraph" w:styleId="TOC1">
    <w:name w:val="toc 1"/>
    <w:basedOn w:val="Normal"/>
    <w:next w:val="Normal"/>
    <w:autoRedefine/>
    <w:uiPriority w:val="39"/>
    <w:rsid w:val="00435690"/>
    <w:pPr>
      <w:tabs>
        <w:tab w:val="left" w:pos="1440"/>
        <w:tab w:val="right" w:leader="dot" w:pos="8778"/>
      </w:tabs>
      <w:ind w:left="1457" w:hanging="1457"/>
    </w:pPr>
  </w:style>
  <w:style w:type="character" w:styleId="Hyperlink">
    <w:name w:val="Hyperlink"/>
    <w:basedOn w:val="DefaultParagraphFont"/>
    <w:uiPriority w:val="99"/>
    <w:rsid w:val="00EC7B9C"/>
    <w:rPr>
      <w:color w:val="0000FF"/>
      <w:u w:val="single"/>
    </w:rPr>
  </w:style>
  <w:style w:type="paragraph" w:styleId="BlockText">
    <w:name w:val="Block Text"/>
    <w:basedOn w:val="Normal"/>
    <w:rsid w:val="000C59CB"/>
    <w:pPr>
      <w:tabs>
        <w:tab w:val="left" w:pos="3600"/>
      </w:tabs>
      <w:ind w:left="4320" w:right="-360" w:hanging="3600"/>
    </w:pPr>
    <w:rPr>
      <w:rFonts w:ascii="Times" w:hAnsi="Times"/>
      <w:sz w:val="24"/>
    </w:rPr>
  </w:style>
  <w:style w:type="paragraph" w:customStyle="1" w:styleId="Default">
    <w:name w:val="Default"/>
    <w:rsid w:val="000C59CB"/>
    <w:pPr>
      <w:widowControl w:val="0"/>
      <w:autoSpaceDE w:val="0"/>
      <w:autoSpaceDN w:val="0"/>
      <w:adjustRightInd w:val="0"/>
    </w:pPr>
    <w:rPr>
      <w:color w:val="000000"/>
      <w:sz w:val="24"/>
      <w:szCs w:val="24"/>
    </w:rPr>
  </w:style>
  <w:style w:type="paragraph" w:customStyle="1" w:styleId="MELegal3">
    <w:name w:val="ME Legal 3"/>
    <w:basedOn w:val="Normal"/>
    <w:next w:val="Normal"/>
    <w:rsid w:val="000C59CB"/>
    <w:pPr>
      <w:spacing w:after="140" w:line="280" w:lineRule="atLeast"/>
      <w:outlineLvl w:val="2"/>
    </w:pPr>
    <w:rPr>
      <w:rFonts w:ascii="Times New Roman" w:hAnsi="Times New Roman"/>
      <w:sz w:val="22"/>
      <w:szCs w:val="20"/>
      <w:lang w:val="en-AU" w:eastAsia="zh-CN"/>
    </w:rPr>
  </w:style>
  <w:style w:type="paragraph" w:customStyle="1" w:styleId="MELegal4">
    <w:name w:val="ME Legal 4"/>
    <w:basedOn w:val="Normal"/>
    <w:next w:val="Normal"/>
    <w:rsid w:val="000C59CB"/>
    <w:pPr>
      <w:spacing w:after="140" w:line="280" w:lineRule="atLeast"/>
      <w:outlineLvl w:val="3"/>
    </w:pPr>
    <w:rPr>
      <w:rFonts w:ascii="Times New Roman" w:hAnsi="Times New Roman"/>
      <w:sz w:val="22"/>
      <w:szCs w:val="20"/>
      <w:lang w:val="en-AU" w:eastAsia="zh-CN"/>
    </w:rPr>
  </w:style>
  <w:style w:type="paragraph" w:styleId="FootnoteText">
    <w:name w:val="footnote text"/>
    <w:basedOn w:val="Normal"/>
    <w:semiHidden/>
    <w:rsid w:val="00AE1A92"/>
    <w:rPr>
      <w:sz w:val="20"/>
      <w:szCs w:val="20"/>
    </w:rPr>
  </w:style>
  <w:style w:type="character" w:styleId="FootnoteReference">
    <w:name w:val="footnote reference"/>
    <w:basedOn w:val="DefaultParagraphFont"/>
    <w:semiHidden/>
    <w:rsid w:val="00AE1A92"/>
    <w:rPr>
      <w:vertAlign w:val="superscript"/>
    </w:rPr>
  </w:style>
  <w:style w:type="character" w:styleId="CommentReference">
    <w:name w:val="annotation reference"/>
    <w:basedOn w:val="DefaultParagraphFont"/>
    <w:uiPriority w:val="99"/>
    <w:semiHidden/>
    <w:rsid w:val="00924B55"/>
    <w:rPr>
      <w:sz w:val="16"/>
      <w:szCs w:val="16"/>
    </w:rPr>
  </w:style>
  <w:style w:type="paragraph" w:styleId="CommentText">
    <w:name w:val="annotation text"/>
    <w:basedOn w:val="Normal"/>
    <w:link w:val="CommentTextChar"/>
    <w:uiPriority w:val="99"/>
    <w:semiHidden/>
    <w:rsid w:val="00924B55"/>
    <w:rPr>
      <w:sz w:val="20"/>
      <w:szCs w:val="20"/>
    </w:rPr>
  </w:style>
  <w:style w:type="paragraph" w:styleId="CommentSubject">
    <w:name w:val="annotation subject"/>
    <w:basedOn w:val="CommentText"/>
    <w:next w:val="CommentText"/>
    <w:semiHidden/>
    <w:rsid w:val="00924B55"/>
    <w:rPr>
      <w:b/>
      <w:bCs/>
    </w:rPr>
  </w:style>
  <w:style w:type="table" w:styleId="TableGrid">
    <w:name w:val="Table Grid"/>
    <w:basedOn w:val="TableNormal"/>
    <w:rsid w:val="000D14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A40E35"/>
    <w:pPr>
      <w:spacing w:before="100" w:beforeAutospacing="1" w:after="100" w:afterAutospacing="1"/>
    </w:pPr>
    <w:rPr>
      <w:rFonts w:ascii="Times New Roman" w:hAnsi="Times New Roman"/>
      <w:sz w:val="24"/>
    </w:rPr>
  </w:style>
  <w:style w:type="paragraph" w:styleId="ListParagraph">
    <w:name w:val="List Paragraph"/>
    <w:basedOn w:val="Normal"/>
    <w:uiPriority w:val="34"/>
    <w:qFormat/>
    <w:rsid w:val="00C864A0"/>
    <w:pPr>
      <w:ind w:left="720"/>
    </w:pPr>
  </w:style>
  <w:style w:type="paragraph" w:styleId="TOCHeading">
    <w:name w:val="TOC Heading"/>
    <w:basedOn w:val="Heading1"/>
    <w:next w:val="Normal"/>
    <w:uiPriority w:val="39"/>
    <w:semiHidden/>
    <w:unhideWhenUsed/>
    <w:qFormat/>
    <w:rsid w:val="00B40553"/>
    <w:pPr>
      <w:keepLines/>
      <w:spacing w:before="480" w:line="276" w:lineRule="auto"/>
      <w:jc w:val="left"/>
      <w:outlineLvl w:val="9"/>
    </w:pPr>
    <w:rPr>
      <w:rFonts w:ascii="Cambria" w:hAnsi="Cambria"/>
      <w:b/>
      <w:bCs/>
      <w:color w:val="365F91"/>
      <w:sz w:val="28"/>
      <w:szCs w:val="28"/>
      <w:u w:val="none"/>
    </w:rPr>
  </w:style>
  <w:style w:type="character" w:customStyle="1" w:styleId="Heading3Char">
    <w:name w:val="Heading 3 Char"/>
    <w:basedOn w:val="DefaultParagraphFont"/>
    <w:link w:val="Heading3"/>
    <w:semiHidden/>
    <w:rsid w:val="00645A24"/>
    <w:rPr>
      <w:rFonts w:ascii="Cambria" w:eastAsia="Times New Roman" w:hAnsi="Cambria" w:cs="Times New Roman"/>
      <w:b/>
      <w:bCs/>
      <w:sz w:val="26"/>
      <w:szCs w:val="26"/>
    </w:rPr>
  </w:style>
  <w:style w:type="paragraph" w:styleId="Revision">
    <w:name w:val="Revision"/>
    <w:hidden/>
    <w:uiPriority w:val="99"/>
    <w:semiHidden/>
    <w:rsid w:val="00A94AF3"/>
    <w:rPr>
      <w:rFonts w:ascii="VNI-Times" w:hAnsi="VNI-Times"/>
      <w:sz w:val="26"/>
      <w:szCs w:val="24"/>
    </w:rPr>
  </w:style>
  <w:style w:type="character" w:styleId="Strong">
    <w:name w:val="Strong"/>
    <w:basedOn w:val="DefaultParagraphFont"/>
    <w:uiPriority w:val="22"/>
    <w:qFormat/>
    <w:rsid w:val="00E15611"/>
    <w:rPr>
      <w:b/>
      <w:bCs/>
    </w:rPr>
  </w:style>
  <w:style w:type="character" w:customStyle="1" w:styleId="BodyText3Char">
    <w:name w:val="Body Text 3 Char"/>
    <w:basedOn w:val="DefaultParagraphFont"/>
    <w:link w:val="BodyText3"/>
    <w:rsid w:val="00D930FA"/>
    <w:rPr>
      <w:sz w:val="22"/>
      <w:szCs w:val="24"/>
    </w:rPr>
  </w:style>
  <w:style w:type="paragraph" w:styleId="HTMLPreformatted">
    <w:name w:val="HTML Preformatted"/>
    <w:basedOn w:val="Normal"/>
    <w:link w:val="HTMLPreformattedChar"/>
    <w:rsid w:val="00432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32E70"/>
    <w:rPr>
      <w:rFonts w:ascii="Courier New" w:hAnsi="Courier New" w:cs="Courier New"/>
    </w:rPr>
  </w:style>
  <w:style w:type="paragraph" w:styleId="NormalIndent">
    <w:name w:val="Normal Indent"/>
    <w:basedOn w:val="Normal"/>
    <w:rsid w:val="00CE271F"/>
    <w:pPr>
      <w:spacing w:after="240"/>
      <w:ind w:left="720"/>
      <w:jc w:val="both"/>
    </w:pPr>
    <w:rPr>
      <w:rFonts w:ascii="Times New Roman" w:hAnsi="Times New Roman"/>
      <w:sz w:val="24"/>
      <w:lang w:val="en-GB"/>
    </w:rPr>
  </w:style>
  <w:style w:type="character" w:customStyle="1" w:styleId="DeltaViewInsertion">
    <w:name w:val="DeltaView Insertion"/>
    <w:rsid w:val="00CE271F"/>
    <w:rPr>
      <w:color w:val="0000FF"/>
      <w:spacing w:val="0"/>
      <w:u w:val="double"/>
    </w:rPr>
  </w:style>
  <w:style w:type="character" w:customStyle="1" w:styleId="hps">
    <w:name w:val="hps"/>
    <w:basedOn w:val="DefaultParagraphFont"/>
    <w:rsid w:val="00CE271F"/>
  </w:style>
  <w:style w:type="character" w:customStyle="1" w:styleId="longtext">
    <w:name w:val="long_text"/>
    <w:basedOn w:val="DefaultParagraphFont"/>
    <w:rsid w:val="00CE271F"/>
  </w:style>
  <w:style w:type="character" w:customStyle="1" w:styleId="CommentTextChar">
    <w:name w:val="Comment Text Char"/>
    <w:basedOn w:val="DefaultParagraphFont"/>
    <w:link w:val="CommentText"/>
    <w:uiPriority w:val="99"/>
    <w:semiHidden/>
    <w:locked/>
    <w:rsid w:val="00A24486"/>
    <w:rPr>
      <w:rFonts w:ascii="VNI-Times" w:hAnsi="VNI-Times"/>
    </w:rPr>
  </w:style>
  <w:style w:type="character" w:customStyle="1" w:styleId="oneclick-link">
    <w:name w:val="oneclick-link"/>
    <w:basedOn w:val="DefaultParagraphFont"/>
    <w:uiPriority w:val="99"/>
    <w:rsid w:val="00A24486"/>
  </w:style>
  <w:style w:type="character" w:customStyle="1" w:styleId="Heading2Char">
    <w:name w:val="Heading 2 Char"/>
    <w:basedOn w:val="DefaultParagraphFont"/>
    <w:link w:val="Heading2"/>
    <w:rsid w:val="006D5171"/>
    <w:rPr>
      <w:rFonts w:ascii="VNI-Times" w:hAnsi="VNI-Times"/>
      <w:b/>
      <w:bCs/>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49626">
      <w:bodyDiv w:val="1"/>
      <w:marLeft w:val="0"/>
      <w:marRight w:val="0"/>
      <w:marTop w:val="0"/>
      <w:marBottom w:val="0"/>
      <w:divBdr>
        <w:top w:val="none" w:sz="0" w:space="0" w:color="auto"/>
        <w:left w:val="none" w:sz="0" w:space="0" w:color="auto"/>
        <w:bottom w:val="none" w:sz="0" w:space="0" w:color="auto"/>
        <w:right w:val="none" w:sz="0" w:space="0" w:color="auto"/>
      </w:divBdr>
    </w:div>
    <w:div w:id="62071111">
      <w:bodyDiv w:val="1"/>
      <w:marLeft w:val="0"/>
      <w:marRight w:val="0"/>
      <w:marTop w:val="0"/>
      <w:marBottom w:val="0"/>
      <w:divBdr>
        <w:top w:val="none" w:sz="0" w:space="0" w:color="auto"/>
        <w:left w:val="none" w:sz="0" w:space="0" w:color="auto"/>
        <w:bottom w:val="none" w:sz="0" w:space="0" w:color="auto"/>
        <w:right w:val="none" w:sz="0" w:space="0" w:color="auto"/>
      </w:divBdr>
    </w:div>
    <w:div w:id="191573904">
      <w:bodyDiv w:val="1"/>
      <w:marLeft w:val="0"/>
      <w:marRight w:val="0"/>
      <w:marTop w:val="0"/>
      <w:marBottom w:val="0"/>
      <w:divBdr>
        <w:top w:val="none" w:sz="0" w:space="0" w:color="auto"/>
        <w:left w:val="none" w:sz="0" w:space="0" w:color="auto"/>
        <w:bottom w:val="none" w:sz="0" w:space="0" w:color="auto"/>
        <w:right w:val="none" w:sz="0" w:space="0" w:color="auto"/>
      </w:divBdr>
    </w:div>
    <w:div w:id="204603612">
      <w:bodyDiv w:val="1"/>
      <w:marLeft w:val="0"/>
      <w:marRight w:val="0"/>
      <w:marTop w:val="0"/>
      <w:marBottom w:val="0"/>
      <w:divBdr>
        <w:top w:val="none" w:sz="0" w:space="0" w:color="auto"/>
        <w:left w:val="none" w:sz="0" w:space="0" w:color="auto"/>
        <w:bottom w:val="none" w:sz="0" w:space="0" w:color="auto"/>
        <w:right w:val="none" w:sz="0" w:space="0" w:color="auto"/>
      </w:divBdr>
    </w:div>
    <w:div w:id="347876311">
      <w:bodyDiv w:val="1"/>
      <w:marLeft w:val="0"/>
      <w:marRight w:val="0"/>
      <w:marTop w:val="0"/>
      <w:marBottom w:val="0"/>
      <w:divBdr>
        <w:top w:val="none" w:sz="0" w:space="0" w:color="auto"/>
        <w:left w:val="none" w:sz="0" w:space="0" w:color="auto"/>
        <w:bottom w:val="none" w:sz="0" w:space="0" w:color="auto"/>
        <w:right w:val="none" w:sz="0" w:space="0" w:color="auto"/>
      </w:divBdr>
    </w:div>
    <w:div w:id="440686908">
      <w:bodyDiv w:val="1"/>
      <w:marLeft w:val="0"/>
      <w:marRight w:val="0"/>
      <w:marTop w:val="0"/>
      <w:marBottom w:val="0"/>
      <w:divBdr>
        <w:top w:val="none" w:sz="0" w:space="0" w:color="auto"/>
        <w:left w:val="none" w:sz="0" w:space="0" w:color="auto"/>
        <w:bottom w:val="none" w:sz="0" w:space="0" w:color="auto"/>
        <w:right w:val="none" w:sz="0" w:space="0" w:color="auto"/>
      </w:divBdr>
    </w:div>
    <w:div w:id="449982256">
      <w:bodyDiv w:val="1"/>
      <w:marLeft w:val="0"/>
      <w:marRight w:val="0"/>
      <w:marTop w:val="0"/>
      <w:marBottom w:val="0"/>
      <w:divBdr>
        <w:top w:val="none" w:sz="0" w:space="0" w:color="auto"/>
        <w:left w:val="none" w:sz="0" w:space="0" w:color="auto"/>
        <w:bottom w:val="none" w:sz="0" w:space="0" w:color="auto"/>
        <w:right w:val="none" w:sz="0" w:space="0" w:color="auto"/>
      </w:divBdr>
    </w:div>
    <w:div w:id="574125489">
      <w:bodyDiv w:val="1"/>
      <w:marLeft w:val="0"/>
      <w:marRight w:val="0"/>
      <w:marTop w:val="0"/>
      <w:marBottom w:val="0"/>
      <w:divBdr>
        <w:top w:val="none" w:sz="0" w:space="0" w:color="auto"/>
        <w:left w:val="none" w:sz="0" w:space="0" w:color="auto"/>
        <w:bottom w:val="none" w:sz="0" w:space="0" w:color="auto"/>
        <w:right w:val="none" w:sz="0" w:space="0" w:color="auto"/>
      </w:divBdr>
    </w:div>
    <w:div w:id="927229885">
      <w:bodyDiv w:val="1"/>
      <w:marLeft w:val="0"/>
      <w:marRight w:val="0"/>
      <w:marTop w:val="0"/>
      <w:marBottom w:val="0"/>
      <w:divBdr>
        <w:top w:val="none" w:sz="0" w:space="0" w:color="auto"/>
        <w:left w:val="none" w:sz="0" w:space="0" w:color="auto"/>
        <w:bottom w:val="none" w:sz="0" w:space="0" w:color="auto"/>
        <w:right w:val="none" w:sz="0" w:space="0" w:color="auto"/>
      </w:divBdr>
    </w:div>
    <w:div w:id="1148741725">
      <w:bodyDiv w:val="1"/>
      <w:marLeft w:val="0"/>
      <w:marRight w:val="0"/>
      <w:marTop w:val="0"/>
      <w:marBottom w:val="0"/>
      <w:divBdr>
        <w:top w:val="none" w:sz="0" w:space="0" w:color="auto"/>
        <w:left w:val="none" w:sz="0" w:space="0" w:color="auto"/>
        <w:bottom w:val="none" w:sz="0" w:space="0" w:color="auto"/>
        <w:right w:val="none" w:sz="0" w:space="0" w:color="auto"/>
      </w:divBdr>
    </w:div>
    <w:div w:id="1338998352">
      <w:bodyDiv w:val="1"/>
      <w:marLeft w:val="0"/>
      <w:marRight w:val="0"/>
      <w:marTop w:val="0"/>
      <w:marBottom w:val="0"/>
      <w:divBdr>
        <w:top w:val="none" w:sz="0" w:space="0" w:color="auto"/>
        <w:left w:val="none" w:sz="0" w:space="0" w:color="auto"/>
        <w:bottom w:val="none" w:sz="0" w:space="0" w:color="auto"/>
        <w:right w:val="none" w:sz="0" w:space="0" w:color="auto"/>
      </w:divBdr>
    </w:div>
    <w:div w:id="1379088200">
      <w:bodyDiv w:val="1"/>
      <w:marLeft w:val="0"/>
      <w:marRight w:val="0"/>
      <w:marTop w:val="0"/>
      <w:marBottom w:val="0"/>
      <w:divBdr>
        <w:top w:val="none" w:sz="0" w:space="0" w:color="auto"/>
        <w:left w:val="none" w:sz="0" w:space="0" w:color="auto"/>
        <w:bottom w:val="none" w:sz="0" w:space="0" w:color="auto"/>
        <w:right w:val="none" w:sz="0" w:space="0" w:color="auto"/>
      </w:divBdr>
    </w:div>
    <w:div w:id="1467159113">
      <w:bodyDiv w:val="1"/>
      <w:marLeft w:val="0"/>
      <w:marRight w:val="0"/>
      <w:marTop w:val="0"/>
      <w:marBottom w:val="0"/>
      <w:divBdr>
        <w:top w:val="none" w:sz="0" w:space="0" w:color="auto"/>
        <w:left w:val="none" w:sz="0" w:space="0" w:color="auto"/>
        <w:bottom w:val="none" w:sz="0" w:space="0" w:color="auto"/>
        <w:right w:val="none" w:sz="0" w:space="0" w:color="auto"/>
      </w:divBdr>
    </w:div>
    <w:div w:id="1470590703">
      <w:bodyDiv w:val="1"/>
      <w:marLeft w:val="0"/>
      <w:marRight w:val="0"/>
      <w:marTop w:val="0"/>
      <w:marBottom w:val="0"/>
      <w:divBdr>
        <w:top w:val="none" w:sz="0" w:space="0" w:color="auto"/>
        <w:left w:val="none" w:sz="0" w:space="0" w:color="auto"/>
        <w:bottom w:val="none" w:sz="0" w:space="0" w:color="auto"/>
        <w:right w:val="none" w:sz="0" w:space="0" w:color="auto"/>
      </w:divBdr>
    </w:div>
    <w:div w:id="1482767746">
      <w:bodyDiv w:val="1"/>
      <w:marLeft w:val="0"/>
      <w:marRight w:val="0"/>
      <w:marTop w:val="0"/>
      <w:marBottom w:val="0"/>
      <w:divBdr>
        <w:top w:val="none" w:sz="0" w:space="0" w:color="auto"/>
        <w:left w:val="none" w:sz="0" w:space="0" w:color="auto"/>
        <w:bottom w:val="none" w:sz="0" w:space="0" w:color="auto"/>
        <w:right w:val="none" w:sz="0" w:space="0" w:color="auto"/>
      </w:divBdr>
    </w:div>
    <w:div w:id="1504928554">
      <w:bodyDiv w:val="1"/>
      <w:marLeft w:val="0"/>
      <w:marRight w:val="0"/>
      <w:marTop w:val="0"/>
      <w:marBottom w:val="0"/>
      <w:divBdr>
        <w:top w:val="none" w:sz="0" w:space="0" w:color="auto"/>
        <w:left w:val="none" w:sz="0" w:space="0" w:color="auto"/>
        <w:bottom w:val="none" w:sz="0" w:space="0" w:color="auto"/>
        <w:right w:val="none" w:sz="0" w:space="0" w:color="auto"/>
      </w:divBdr>
    </w:div>
    <w:div w:id="1527057068">
      <w:bodyDiv w:val="1"/>
      <w:marLeft w:val="0"/>
      <w:marRight w:val="0"/>
      <w:marTop w:val="0"/>
      <w:marBottom w:val="0"/>
      <w:divBdr>
        <w:top w:val="none" w:sz="0" w:space="0" w:color="auto"/>
        <w:left w:val="none" w:sz="0" w:space="0" w:color="auto"/>
        <w:bottom w:val="none" w:sz="0" w:space="0" w:color="auto"/>
        <w:right w:val="none" w:sz="0" w:space="0" w:color="auto"/>
      </w:divBdr>
    </w:div>
    <w:div w:id="1564482775">
      <w:bodyDiv w:val="1"/>
      <w:marLeft w:val="0"/>
      <w:marRight w:val="0"/>
      <w:marTop w:val="0"/>
      <w:marBottom w:val="0"/>
      <w:divBdr>
        <w:top w:val="none" w:sz="0" w:space="0" w:color="auto"/>
        <w:left w:val="none" w:sz="0" w:space="0" w:color="auto"/>
        <w:bottom w:val="none" w:sz="0" w:space="0" w:color="auto"/>
        <w:right w:val="none" w:sz="0" w:space="0" w:color="auto"/>
      </w:divBdr>
    </w:div>
    <w:div w:id="1653632730">
      <w:bodyDiv w:val="1"/>
      <w:marLeft w:val="0"/>
      <w:marRight w:val="0"/>
      <w:marTop w:val="0"/>
      <w:marBottom w:val="0"/>
      <w:divBdr>
        <w:top w:val="none" w:sz="0" w:space="0" w:color="auto"/>
        <w:left w:val="none" w:sz="0" w:space="0" w:color="auto"/>
        <w:bottom w:val="none" w:sz="0" w:space="0" w:color="auto"/>
        <w:right w:val="none" w:sz="0" w:space="0" w:color="auto"/>
      </w:divBdr>
    </w:div>
    <w:div w:id="1675956553">
      <w:bodyDiv w:val="1"/>
      <w:marLeft w:val="0"/>
      <w:marRight w:val="0"/>
      <w:marTop w:val="0"/>
      <w:marBottom w:val="0"/>
      <w:divBdr>
        <w:top w:val="none" w:sz="0" w:space="0" w:color="auto"/>
        <w:left w:val="none" w:sz="0" w:space="0" w:color="auto"/>
        <w:bottom w:val="none" w:sz="0" w:space="0" w:color="auto"/>
        <w:right w:val="none" w:sz="0" w:space="0" w:color="auto"/>
      </w:divBdr>
    </w:div>
    <w:div w:id="2022318904">
      <w:bodyDiv w:val="1"/>
      <w:marLeft w:val="0"/>
      <w:marRight w:val="0"/>
      <w:marTop w:val="0"/>
      <w:marBottom w:val="0"/>
      <w:divBdr>
        <w:top w:val="none" w:sz="0" w:space="0" w:color="auto"/>
        <w:left w:val="none" w:sz="0" w:space="0" w:color="auto"/>
        <w:bottom w:val="none" w:sz="0" w:space="0" w:color="auto"/>
        <w:right w:val="none" w:sz="0" w:space="0" w:color="auto"/>
      </w:divBdr>
    </w:div>
    <w:div w:id="2126732007">
      <w:bodyDiv w:val="1"/>
      <w:marLeft w:val="0"/>
      <w:marRight w:val="0"/>
      <w:marTop w:val="0"/>
      <w:marBottom w:val="0"/>
      <w:divBdr>
        <w:top w:val="none" w:sz="0" w:space="0" w:color="auto"/>
        <w:left w:val="none" w:sz="0" w:space="0" w:color="auto"/>
        <w:bottom w:val="none" w:sz="0" w:space="0" w:color="auto"/>
        <w:right w:val="none" w:sz="0" w:space="0" w:color="auto"/>
      </w:divBdr>
    </w:div>
    <w:div w:id="213837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63128248957E940845FBDA913C3E085" ma:contentTypeVersion="4" ma:contentTypeDescription="Create a new document." ma:contentTypeScope="" ma:versionID="1d25b0a090f53f8d18534346c02c7736">
  <xsd:schema xmlns:xsd="http://www.w3.org/2001/XMLSchema" xmlns:xs="http://www.w3.org/2001/XMLSchema" xmlns:p="http://schemas.microsoft.com/office/2006/metadata/properties" xmlns:ns2="9de6a297-4883-49b5-b734-272fd15c37c5" targetNamespace="http://schemas.microsoft.com/office/2006/metadata/properties" ma:root="true" ma:fieldsID="ed661cc5c381b446d65d6860ea805b21" ns2:_="">
    <xsd:import namespace="9de6a297-4883-49b5-b734-272fd15c37c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6a297-4883-49b5-b734-272fd15c37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FBCF57-4C4D-491F-B9BD-2E5EB6598AB2}"/>
</file>

<file path=customXml/itemProps2.xml><?xml version="1.0" encoding="utf-8"?>
<ds:datastoreItem xmlns:ds="http://schemas.openxmlformats.org/officeDocument/2006/customXml" ds:itemID="{8A37DF1C-F203-40BA-B855-4A1D7DFAB4C5}"/>
</file>

<file path=customXml/itemProps3.xml><?xml version="1.0" encoding="utf-8"?>
<ds:datastoreItem xmlns:ds="http://schemas.openxmlformats.org/officeDocument/2006/customXml" ds:itemID="{68674C71-B6D9-486F-B1C9-C6B219D22531}"/>
</file>

<file path=customXml/itemProps4.xml><?xml version="1.0" encoding="utf-8"?>
<ds:datastoreItem xmlns:ds="http://schemas.openxmlformats.org/officeDocument/2006/customXml" ds:itemID="{45ADDBDA-2406-4CCC-B806-8353BAABDD8D}"/>
</file>

<file path=docProps/app.xml><?xml version="1.0" encoding="utf-8"?>
<Properties xmlns="http://schemas.openxmlformats.org/officeDocument/2006/extended-properties" xmlns:vt="http://schemas.openxmlformats.org/officeDocument/2006/docPropsVTypes">
  <Template>Normal</Template>
  <TotalTime>1633</TotalTime>
  <Pages>11</Pages>
  <Words>2942</Words>
  <Characters>16771</Characters>
  <Application>Microsoft Office Word</Application>
  <DocSecurity>0</DocSecurity>
  <Lines>139</Lines>
  <Paragraphs>39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NGHC</Manager>
  <Company>P&amp;P</Company>
  <LinksUpToDate>false</LinksUpToDate>
  <CharactersWithSpaces>19674</CharactersWithSpaces>
  <SharedDoc>false</SharedDoc>
  <HLinks>
    <vt:vector size="144" baseType="variant">
      <vt:variant>
        <vt:i4>1769520</vt:i4>
      </vt:variant>
      <vt:variant>
        <vt:i4>140</vt:i4>
      </vt:variant>
      <vt:variant>
        <vt:i4>0</vt:i4>
      </vt:variant>
      <vt:variant>
        <vt:i4>5</vt:i4>
      </vt:variant>
      <vt:variant>
        <vt:lpwstr/>
      </vt:variant>
      <vt:variant>
        <vt:lpwstr>_Toc327801470</vt:lpwstr>
      </vt:variant>
      <vt:variant>
        <vt:i4>1703984</vt:i4>
      </vt:variant>
      <vt:variant>
        <vt:i4>134</vt:i4>
      </vt:variant>
      <vt:variant>
        <vt:i4>0</vt:i4>
      </vt:variant>
      <vt:variant>
        <vt:i4>5</vt:i4>
      </vt:variant>
      <vt:variant>
        <vt:lpwstr/>
      </vt:variant>
      <vt:variant>
        <vt:lpwstr>_Toc327801469</vt:lpwstr>
      </vt:variant>
      <vt:variant>
        <vt:i4>1703984</vt:i4>
      </vt:variant>
      <vt:variant>
        <vt:i4>128</vt:i4>
      </vt:variant>
      <vt:variant>
        <vt:i4>0</vt:i4>
      </vt:variant>
      <vt:variant>
        <vt:i4>5</vt:i4>
      </vt:variant>
      <vt:variant>
        <vt:lpwstr/>
      </vt:variant>
      <vt:variant>
        <vt:lpwstr>_Toc327801468</vt:lpwstr>
      </vt:variant>
      <vt:variant>
        <vt:i4>1703984</vt:i4>
      </vt:variant>
      <vt:variant>
        <vt:i4>122</vt:i4>
      </vt:variant>
      <vt:variant>
        <vt:i4>0</vt:i4>
      </vt:variant>
      <vt:variant>
        <vt:i4>5</vt:i4>
      </vt:variant>
      <vt:variant>
        <vt:lpwstr/>
      </vt:variant>
      <vt:variant>
        <vt:lpwstr>_Toc327801467</vt:lpwstr>
      </vt:variant>
      <vt:variant>
        <vt:i4>1703984</vt:i4>
      </vt:variant>
      <vt:variant>
        <vt:i4>116</vt:i4>
      </vt:variant>
      <vt:variant>
        <vt:i4>0</vt:i4>
      </vt:variant>
      <vt:variant>
        <vt:i4>5</vt:i4>
      </vt:variant>
      <vt:variant>
        <vt:lpwstr/>
      </vt:variant>
      <vt:variant>
        <vt:lpwstr>_Toc327801466</vt:lpwstr>
      </vt:variant>
      <vt:variant>
        <vt:i4>1703984</vt:i4>
      </vt:variant>
      <vt:variant>
        <vt:i4>110</vt:i4>
      </vt:variant>
      <vt:variant>
        <vt:i4>0</vt:i4>
      </vt:variant>
      <vt:variant>
        <vt:i4>5</vt:i4>
      </vt:variant>
      <vt:variant>
        <vt:lpwstr/>
      </vt:variant>
      <vt:variant>
        <vt:lpwstr>_Toc327801465</vt:lpwstr>
      </vt:variant>
      <vt:variant>
        <vt:i4>1703984</vt:i4>
      </vt:variant>
      <vt:variant>
        <vt:i4>104</vt:i4>
      </vt:variant>
      <vt:variant>
        <vt:i4>0</vt:i4>
      </vt:variant>
      <vt:variant>
        <vt:i4>5</vt:i4>
      </vt:variant>
      <vt:variant>
        <vt:lpwstr/>
      </vt:variant>
      <vt:variant>
        <vt:lpwstr>_Toc327801464</vt:lpwstr>
      </vt:variant>
      <vt:variant>
        <vt:i4>1703984</vt:i4>
      </vt:variant>
      <vt:variant>
        <vt:i4>98</vt:i4>
      </vt:variant>
      <vt:variant>
        <vt:i4>0</vt:i4>
      </vt:variant>
      <vt:variant>
        <vt:i4>5</vt:i4>
      </vt:variant>
      <vt:variant>
        <vt:lpwstr/>
      </vt:variant>
      <vt:variant>
        <vt:lpwstr>_Toc327801463</vt:lpwstr>
      </vt:variant>
      <vt:variant>
        <vt:i4>1703984</vt:i4>
      </vt:variant>
      <vt:variant>
        <vt:i4>92</vt:i4>
      </vt:variant>
      <vt:variant>
        <vt:i4>0</vt:i4>
      </vt:variant>
      <vt:variant>
        <vt:i4>5</vt:i4>
      </vt:variant>
      <vt:variant>
        <vt:lpwstr/>
      </vt:variant>
      <vt:variant>
        <vt:lpwstr>_Toc327801462</vt:lpwstr>
      </vt:variant>
      <vt:variant>
        <vt:i4>1703984</vt:i4>
      </vt:variant>
      <vt:variant>
        <vt:i4>86</vt:i4>
      </vt:variant>
      <vt:variant>
        <vt:i4>0</vt:i4>
      </vt:variant>
      <vt:variant>
        <vt:i4>5</vt:i4>
      </vt:variant>
      <vt:variant>
        <vt:lpwstr/>
      </vt:variant>
      <vt:variant>
        <vt:lpwstr>_Toc327801461</vt:lpwstr>
      </vt:variant>
      <vt:variant>
        <vt:i4>1703984</vt:i4>
      </vt:variant>
      <vt:variant>
        <vt:i4>80</vt:i4>
      </vt:variant>
      <vt:variant>
        <vt:i4>0</vt:i4>
      </vt:variant>
      <vt:variant>
        <vt:i4>5</vt:i4>
      </vt:variant>
      <vt:variant>
        <vt:lpwstr/>
      </vt:variant>
      <vt:variant>
        <vt:lpwstr>_Toc327801460</vt:lpwstr>
      </vt:variant>
      <vt:variant>
        <vt:i4>1638448</vt:i4>
      </vt:variant>
      <vt:variant>
        <vt:i4>74</vt:i4>
      </vt:variant>
      <vt:variant>
        <vt:i4>0</vt:i4>
      </vt:variant>
      <vt:variant>
        <vt:i4>5</vt:i4>
      </vt:variant>
      <vt:variant>
        <vt:lpwstr/>
      </vt:variant>
      <vt:variant>
        <vt:lpwstr>_Toc327801459</vt:lpwstr>
      </vt:variant>
      <vt:variant>
        <vt:i4>1638448</vt:i4>
      </vt:variant>
      <vt:variant>
        <vt:i4>68</vt:i4>
      </vt:variant>
      <vt:variant>
        <vt:i4>0</vt:i4>
      </vt:variant>
      <vt:variant>
        <vt:i4>5</vt:i4>
      </vt:variant>
      <vt:variant>
        <vt:lpwstr/>
      </vt:variant>
      <vt:variant>
        <vt:lpwstr>_Toc327801458</vt:lpwstr>
      </vt:variant>
      <vt:variant>
        <vt:i4>1638448</vt:i4>
      </vt:variant>
      <vt:variant>
        <vt:i4>62</vt:i4>
      </vt:variant>
      <vt:variant>
        <vt:i4>0</vt:i4>
      </vt:variant>
      <vt:variant>
        <vt:i4>5</vt:i4>
      </vt:variant>
      <vt:variant>
        <vt:lpwstr/>
      </vt:variant>
      <vt:variant>
        <vt:lpwstr>_Toc327801457</vt:lpwstr>
      </vt:variant>
      <vt:variant>
        <vt:i4>1638448</vt:i4>
      </vt:variant>
      <vt:variant>
        <vt:i4>56</vt:i4>
      </vt:variant>
      <vt:variant>
        <vt:i4>0</vt:i4>
      </vt:variant>
      <vt:variant>
        <vt:i4>5</vt:i4>
      </vt:variant>
      <vt:variant>
        <vt:lpwstr/>
      </vt:variant>
      <vt:variant>
        <vt:lpwstr>_Toc327801456</vt:lpwstr>
      </vt:variant>
      <vt:variant>
        <vt:i4>1638448</vt:i4>
      </vt:variant>
      <vt:variant>
        <vt:i4>50</vt:i4>
      </vt:variant>
      <vt:variant>
        <vt:i4>0</vt:i4>
      </vt:variant>
      <vt:variant>
        <vt:i4>5</vt:i4>
      </vt:variant>
      <vt:variant>
        <vt:lpwstr/>
      </vt:variant>
      <vt:variant>
        <vt:lpwstr>_Toc327801455</vt:lpwstr>
      </vt:variant>
      <vt:variant>
        <vt:i4>1638448</vt:i4>
      </vt:variant>
      <vt:variant>
        <vt:i4>44</vt:i4>
      </vt:variant>
      <vt:variant>
        <vt:i4>0</vt:i4>
      </vt:variant>
      <vt:variant>
        <vt:i4>5</vt:i4>
      </vt:variant>
      <vt:variant>
        <vt:lpwstr/>
      </vt:variant>
      <vt:variant>
        <vt:lpwstr>_Toc327801454</vt:lpwstr>
      </vt:variant>
      <vt:variant>
        <vt:i4>1638448</vt:i4>
      </vt:variant>
      <vt:variant>
        <vt:i4>38</vt:i4>
      </vt:variant>
      <vt:variant>
        <vt:i4>0</vt:i4>
      </vt:variant>
      <vt:variant>
        <vt:i4>5</vt:i4>
      </vt:variant>
      <vt:variant>
        <vt:lpwstr/>
      </vt:variant>
      <vt:variant>
        <vt:lpwstr>_Toc327801453</vt:lpwstr>
      </vt:variant>
      <vt:variant>
        <vt:i4>1638448</vt:i4>
      </vt:variant>
      <vt:variant>
        <vt:i4>32</vt:i4>
      </vt:variant>
      <vt:variant>
        <vt:i4>0</vt:i4>
      </vt:variant>
      <vt:variant>
        <vt:i4>5</vt:i4>
      </vt:variant>
      <vt:variant>
        <vt:lpwstr/>
      </vt:variant>
      <vt:variant>
        <vt:lpwstr>_Toc327801452</vt:lpwstr>
      </vt:variant>
      <vt:variant>
        <vt:i4>1638448</vt:i4>
      </vt:variant>
      <vt:variant>
        <vt:i4>26</vt:i4>
      </vt:variant>
      <vt:variant>
        <vt:i4>0</vt:i4>
      </vt:variant>
      <vt:variant>
        <vt:i4>5</vt:i4>
      </vt:variant>
      <vt:variant>
        <vt:lpwstr/>
      </vt:variant>
      <vt:variant>
        <vt:lpwstr>_Toc327801451</vt:lpwstr>
      </vt:variant>
      <vt:variant>
        <vt:i4>1638448</vt:i4>
      </vt:variant>
      <vt:variant>
        <vt:i4>20</vt:i4>
      </vt:variant>
      <vt:variant>
        <vt:i4>0</vt:i4>
      </vt:variant>
      <vt:variant>
        <vt:i4>5</vt:i4>
      </vt:variant>
      <vt:variant>
        <vt:lpwstr/>
      </vt:variant>
      <vt:variant>
        <vt:lpwstr>_Toc327801450</vt:lpwstr>
      </vt:variant>
      <vt:variant>
        <vt:i4>1572912</vt:i4>
      </vt:variant>
      <vt:variant>
        <vt:i4>14</vt:i4>
      </vt:variant>
      <vt:variant>
        <vt:i4>0</vt:i4>
      </vt:variant>
      <vt:variant>
        <vt:i4>5</vt:i4>
      </vt:variant>
      <vt:variant>
        <vt:lpwstr/>
      </vt:variant>
      <vt:variant>
        <vt:lpwstr>_Toc327801449</vt:lpwstr>
      </vt:variant>
      <vt:variant>
        <vt:i4>1572912</vt:i4>
      </vt:variant>
      <vt:variant>
        <vt:i4>8</vt:i4>
      </vt:variant>
      <vt:variant>
        <vt:i4>0</vt:i4>
      </vt:variant>
      <vt:variant>
        <vt:i4>5</vt:i4>
      </vt:variant>
      <vt:variant>
        <vt:lpwstr/>
      </vt:variant>
      <vt:variant>
        <vt:lpwstr>_Toc327801448</vt:lpwstr>
      </vt:variant>
      <vt:variant>
        <vt:i4>1572912</vt:i4>
      </vt:variant>
      <vt:variant>
        <vt:i4>2</vt:i4>
      </vt:variant>
      <vt:variant>
        <vt:i4>0</vt:i4>
      </vt:variant>
      <vt:variant>
        <vt:i4>5</vt:i4>
      </vt:variant>
      <vt:variant>
        <vt:lpwstr/>
      </vt:variant>
      <vt:variant>
        <vt:lpwstr>_Toc327801447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MicroMoney; Micromoney International; Micromoney.io; minh.ngo</dc:creator>
  <cp:lastModifiedBy>Thuya</cp:lastModifiedBy>
  <cp:revision>24</cp:revision>
  <cp:lastPrinted>2013-05-31T03:39:00Z</cp:lastPrinted>
  <dcterms:created xsi:type="dcterms:W3CDTF">2015-12-10T03:00:00Z</dcterms:created>
  <dcterms:modified xsi:type="dcterms:W3CDTF">2015-12-18T07:17:00Z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0x010100163128248957E940845FBDA913C3E085</vt:lpwstr>
  </property>
</Properties>
</file>