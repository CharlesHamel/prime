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419B8" w14:textId="77777777" w:rsidR="007617BE" w:rsidRDefault="002162DF" w:rsidP="00F35B21">
      <w:pPr>
        <w:rPr>
          <w:rFonts w:ascii="Tahoma" w:hAnsi="Tahoma" w:cs="Tahoma"/>
          <w:bCs/>
          <w:sz w:val="20"/>
          <w:szCs w:val="20"/>
        </w:rPr>
      </w:pPr>
      <w:r w:rsidRPr="00B07651">
        <w:rPr>
          <w:rFonts w:ascii="Tahoma" w:hAnsi="Tahoma" w:cs="Tahoma"/>
          <w:b/>
          <w:bCs/>
          <w:sz w:val="20"/>
          <w:szCs w:val="20"/>
        </w:rPr>
        <w:t xml:space="preserve">LOAN APPLICATION FORM AND </w:t>
      </w:r>
      <w:del w:id="0" w:author="Thuya" w:date="2015-12-18T09:15:00Z">
        <w:r w:rsidRPr="00B07651" w:rsidDel="00C81099">
          <w:rPr>
            <w:rFonts w:ascii="Tahoma" w:hAnsi="Tahoma" w:cs="Tahoma"/>
            <w:b/>
            <w:bCs/>
            <w:sz w:val="20"/>
            <w:szCs w:val="20"/>
          </w:rPr>
          <w:delText xml:space="preserve">CREDIT </w:delText>
        </w:r>
      </w:del>
      <w:ins w:id="1" w:author="Thuya" w:date="2015-12-18T09:15:00Z">
        <w:r w:rsidR="00C81099">
          <w:rPr>
            <w:rFonts w:ascii="Tahoma" w:hAnsi="Tahoma" w:cs="Tahoma"/>
            <w:b/>
            <w:bCs/>
            <w:sz w:val="20"/>
            <w:szCs w:val="20"/>
          </w:rPr>
          <w:t>LOAN</w:t>
        </w:r>
        <w:r w:rsidR="00C81099" w:rsidRPr="00B07651">
          <w:rPr>
            <w:rFonts w:ascii="Tahoma" w:hAnsi="Tahoma" w:cs="Tahoma"/>
            <w:b/>
            <w:bCs/>
            <w:sz w:val="20"/>
            <w:szCs w:val="20"/>
          </w:rPr>
          <w:t xml:space="preserve"> </w:t>
        </w:r>
      </w:ins>
      <w:r w:rsidRPr="00B07651">
        <w:rPr>
          <w:rFonts w:ascii="Tahoma" w:hAnsi="Tahoma" w:cs="Tahoma"/>
          <w:b/>
          <w:bCs/>
          <w:sz w:val="20"/>
          <w:szCs w:val="20"/>
        </w:rPr>
        <w:t>AGREEMENT</w:t>
      </w:r>
    </w:p>
    <w:p w14:paraId="240419B9" w14:textId="77777777" w:rsidR="00F35B21" w:rsidRPr="000C217C" w:rsidRDefault="002162DF" w:rsidP="000C217C">
      <w:pPr>
        <w:pStyle w:val="ListParagraph"/>
        <w:numPr>
          <w:ilvl w:val="0"/>
          <w:numId w:val="1"/>
        </w:numPr>
        <w:spacing w:after="120" w:line="240" w:lineRule="auto"/>
        <w:ind w:left="284" w:hanging="284"/>
        <w:rPr>
          <w:rFonts w:ascii="Tahoma" w:hAnsi="Tahoma" w:cs="Tahoma"/>
          <w:b/>
          <w:bCs/>
          <w:sz w:val="16"/>
          <w:szCs w:val="16"/>
        </w:rPr>
      </w:pPr>
      <w:r w:rsidRPr="0063042E">
        <w:rPr>
          <w:rFonts w:ascii="Tahoma" w:hAnsi="Tahoma" w:cs="Tahoma"/>
          <w:b/>
          <w:bCs/>
          <w:sz w:val="16"/>
          <w:szCs w:val="16"/>
        </w:rPr>
        <w:t>LOAN APPLICATION</w:t>
      </w:r>
    </w:p>
    <w:p w14:paraId="240419BA" w14:textId="77777777" w:rsidR="00F35B21" w:rsidRPr="000C217C" w:rsidRDefault="002162DF" w:rsidP="000C217C">
      <w:pPr>
        <w:pStyle w:val="ListParagraph"/>
        <w:numPr>
          <w:ilvl w:val="0"/>
          <w:numId w:val="3"/>
        </w:numPr>
        <w:spacing w:after="120" w:line="240" w:lineRule="auto"/>
        <w:ind w:left="284" w:hanging="284"/>
        <w:rPr>
          <w:rFonts w:ascii="Tahoma" w:hAnsi="Tahoma" w:cs="Tahoma"/>
          <w:b/>
          <w:bCs/>
          <w:sz w:val="16"/>
          <w:szCs w:val="16"/>
        </w:rPr>
      </w:pPr>
      <w:r w:rsidRPr="0063042E">
        <w:rPr>
          <w:rFonts w:ascii="Tahoma" w:hAnsi="Tahoma" w:cs="Tahoma"/>
          <w:b/>
          <w:bCs/>
          <w:sz w:val="16"/>
          <w:szCs w:val="16"/>
        </w:rPr>
        <w:t>Applicant’s personal details</w:t>
      </w:r>
    </w:p>
    <w:p w14:paraId="240419BB" w14:textId="720E207C" w:rsidR="00F35B21" w:rsidRPr="000C217C" w:rsidRDefault="00D30A42" w:rsidP="000C217C">
      <w:pPr>
        <w:pStyle w:val="ListParagraph"/>
        <w:tabs>
          <w:tab w:val="left" w:pos="1665"/>
        </w:tabs>
        <w:spacing w:after="120" w:line="240" w:lineRule="auto"/>
        <w:ind w:left="284"/>
        <w:jc w:val="both"/>
        <w:rPr>
          <w:rFonts w:ascii="Tahoma" w:hAnsi="Tahoma" w:cs="Tahoma"/>
          <w:sz w:val="16"/>
          <w:szCs w:val="16"/>
        </w:rPr>
      </w:pPr>
      <w:r>
        <w:rPr>
          <w:rFonts w:ascii="Tahoma" w:hAnsi="Tahoma" w:cs="Tahoma"/>
          <w:sz w:val="16"/>
          <w:szCs w:val="16"/>
        </w:rPr>
        <w:t>Full name</w:t>
      </w:r>
      <w:r w:rsidR="002162DF" w:rsidRPr="0063042E">
        <w:rPr>
          <w:rFonts w:ascii="Tahoma" w:hAnsi="Tahoma" w:cs="Tahoma"/>
          <w:sz w:val="16"/>
          <w:szCs w:val="16"/>
        </w:rPr>
        <w:t xml:space="preserve">: </w:t>
      </w:r>
      <w:r w:rsidR="00F35B21">
        <w:rPr>
          <w:rFonts w:ascii="Tahoma" w:hAnsi="Tahoma" w:cs="Tahoma"/>
          <w:sz w:val="16"/>
          <w:szCs w:val="16"/>
        </w:rPr>
        <w:tab/>
      </w:r>
    </w:p>
    <w:p w14:paraId="240419BC" w14:textId="05838B13" w:rsidR="00CF6E42" w:rsidRPr="00F35B21" w:rsidRDefault="00FA26A7" w:rsidP="00CF6E42">
      <w:pPr>
        <w:pStyle w:val="ListParagraph"/>
        <w:spacing w:after="120" w:line="240" w:lineRule="auto"/>
        <w:ind w:left="284"/>
        <w:jc w:val="both"/>
        <w:rPr>
          <w:rFonts w:ascii="Tahoma" w:hAnsi="Tahoma" w:cs="Tahoma"/>
          <w:i/>
          <w:sz w:val="16"/>
          <w:szCs w:val="16"/>
        </w:rPr>
      </w:pPr>
      <w:r>
        <w:rPr>
          <w:rFonts w:ascii="Tahoma" w:hAnsi="Tahoma" w:cs="Tahoma"/>
          <w:sz w:val="16"/>
          <w:szCs w:val="16"/>
        </w:rPr>
        <w:t>Date of birth</w:t>
      </w:r>
      <w:r w:rsidR="00C24FFB">
        <w:rPr>
          <w:rFonts w:ascii="Tahoma" w:hAnsi="Tahoma" w:cs="Tahoma"/>
          <w:sz w:val="16"/>
          <w:szCs w:val="16"/>
        </w:rPr>
        <w:tab/>
      </w:r>
      <w:r w:rsidR="000C217C" w:rsidRPr="00F35B21">
        <w:rPr>
          <w:rFonts w:ascii="Tahoma" w:hAnsi="Tahoma" w:cs="Tahoma"/>
          <w:i/>
          <w:sz w:val="16"/>
          <w:szCs w:val="16"/>
        </w:rPr>
        <w:t>:</w:t>
      </w:r>
      <w:r>
        <w:rPr>
          <w:rFonts w:ascii="Tahoma" w:hAnsi="Tahoma" w:cs="Tahoma"/>
          <w:sz w:val="16"/>
          <w:szCs w:val="16"/>
        </w:rPr>
        <w:t xml:space="preserve"> </w:t>
      </w:r>
      <w:ins w:id="2" w:author="Thuya" w:date="2015-12-13T10:26:00Z">
        <w:r w:rsidR="00D30A42">
          <w:rPr>
            <w:rFonts w:ascii="Tahoma" w:hAnsi="Tahoma" w:cs="Tahoma"/>
            <w:sz w:val="16"/>
            <w:szCs w:val="16"/>
          </w:rPr>
          <w:t>_______________________________</w:t>
        </w:r>
      </w:ins>
      <w:r w:rsidR="00CF6E42">
        <w:rPr>
          <w:rFonts w:ascii="Tahoma" w:hAnsi="Tahoma" w:cs="Tahoma"/>
          <w:sz w:val="16"/>
          <w:szCs w:val="16"/>
        </w:rPr>
        <w:tab/>
      </w:r>
      <w:r w:rsidR="00D30A42">
        <w:rPr>
          <w:rFonts w:ascii="Tahoma" w:hAnsi="Tahoma" w:cs="Tahoma"/>
          <w:sz w:val="16"/>
          <w:szCs w:val="16"/>
        </w:rPr>
        <w:t>Mobile phone</w:t>
      </w:r>
      <w:r w:rsidR="00CF6E42" w:rsidRPr="00F35B21">
        <w:rPr>
          <w:rFonts w:ascii="Tahoma" w:hAnsi="Tahoma" w:cs="Tahoma"/>
          <w:i/>
          <w:sz w:val="16"/>
          <w:szCs w:val="16"/>
        </w:rPr>
        <w:t>:</w:t>
      </w:r>
      <w:r w:rsidR="00CF6E42">
        <w:rPr>
          <w:rFonts w:ascii="Tahoma" w:hAnsi="Tahoma" w:cs="Tahoma"/>
          <w:i/>
          <w:sz w:val="16"/>
          <w:szCs w:val="16"/>
        </w:rPr>
        <w:t xml:space="preserve"> </w:t>
      </w:r>
      <w:ins w:id="3" w:author="Thuya" w:date="2015-12-13T10:26:00Z">
        <w:r w:rsidR="00D30A42">
          <w:rPr>
            <w:rFonts w:ascii="Tahoma" w:hAnsi="Tahoma" w:cs="Tahoma"/>
            <w:sz w:val="16"/>
            <w:szCs w:val="16"/>
          </w:rPr>
          <w:t>_______________________________</w:t>
        </w:r>
      </w:ins>
    </w:p>
    <w:p w14:paraId="240419BD" w14:textId="0FF63D41" w:rsidR="00CF6E42" w:rsidRDefault="00CF6E42" w:rsidP="00CF6E42">
      <w:pPr>
        <w:pStyle w:val="ListParagraph"/>
        <w:spacing w:after="120" w:line="240" w:lineRule="auto"/>
        <w:ind w:left="284"/>
        <w:jc w:val="both"/>
        <w:rPr>
          <w:rFonts w:ascii="Tahoma" w:hAnsi="Tahoma" w:cs="Tahoma"/>
          <w:sz w:val="16"/>
          <w:szCs w:val="16"/>
        </w:rPr>
      </w:pPr>
      <w:del w:id="4" w:author="Thuya" w:date="2015-12-13T10:25:00Z">
        <w:r w:rsidDel="00D22F44">
          <w:rPr>
            <w:noProof/>
            <w:lang w:val="en-GB" w:eastAsia="en-GB"/>
          </w:rPr>
          <mc:AlternateContent>
            <mc:Choice Requires="wps">
              <w:drawing>
                <wp:anchor distT="0" distB="0" distL="114300" distR="114300" simplePos="0" relativeHeight="251748864" behindDoc="0" locked="0" layoutInCell="1" allowOverlap="1" wp14:anchorId="24041A4E" wp14:editId="24041A4F">
                  <wp:simplePos x="0" y="0"/>
                  <wp:positionH relativeFrom="column">
                    <wp:posOffset>4695190</wp:posOffset>
                  </wp:positionH>
                  <wp:positionV relativeFrom="paragraph">
                    <wp:posOffset>13970</wp:posOffset>
                  </wp:positionV>
                  <wp:extent cx="107950" cy="107950"/>
                  <wp:effectExtent l="0" t="0" r="25400" b="25400"/>
                  <wp:wrapNone/>
                  <wp:docPr id="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685AA" id="Rectangle 4" o:spid="_x0000_s1026" style="position:absolute;margin-left:369.7pt;margin-top:1.1pt;width:8.5pt;height:8.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47840" behindDoc="0" locked="0" layoutInCell="1" allowOverlap="1" wp14:anchorId="24041A50" wp14:editId="24041A51">
                  <wp:simplePos x="0" y="0"/>
                  <wp:positionH relativeFrom="column">
                    <wp:posOffset>4531360</wp:posOffset>
                  </wp:positionH>
                  <wp:positionV relativeFrom="paragraph">
                    <wp:posOffset>13970</wp:posOffset>
                  </wp:positionV>
                  <wp:extent cx="107950" cy="107950"/>
                  <wp:effectExtent l="0" t="0" r="25400" b="25400"/>
                  <wp:wrapNone/>
                  <wp:docPr id="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8FE96" id="Rectangle 4" o:spid="_x0000_s1026" style="position:absolute;margin-left:356.8pt;margin-top:1.1pt;width:8.5pt;height:8.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9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44768" behindDoc="0" locked="0" layoutInCell="1" allowOverlap="1" wp14:anchorId="24041A52" wp14:editId="24041A53">
                  <wp:simplePos x="0" y="0"/>
                  <wp:positionH relativeFrom="column">
                    <wp:posOffset>4388485</wp:posOffset>
                  </wp:positionH>
                  <wp:positionV relativeFrom="paragraph">
                    <wp:posOffset>8890</wp:posOffset>
                  </wp:positionV>
                  <wp:extent cx="107950" cy="107950"/>
                  <wp:effectExtent l="0" t="0" r="25400" b="25400"/>
                  <wp:wrapNone/>
                  <wp:docPr id="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38470" id="Rectangle 4" o:spid="_x0000_s1026" style="position:absolute;margin-left:345.55pt;margin-top:.7pt;width:8.5pt;height: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H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"/>
              </w:pict>
            </mc:Fallback>
          </mc:AlternateContent>
        </w:r>
        <w:r w:rsidDel="00D22F44">
          <w:rPr>
            <w:noProof/>
            <w:lang w:val="en-GB" w:eastAsia="en-GB"/>
          </w:rPr>
          <mc:AlternateContent>
            <mc:Choice Requires="wps">
              <w:drawing>
                <wp:anchor distT="0" distB="0" distL="114300" distR="114300" simplePos="0" relativeHeight="251745792" behindDoc="0" locked="0" layoutInCell="1" allowOverlap="1" wp14:anchorId="24041A54" wp14:editId="24041A55">
                  <wp:simplePos x="0" y="0"/>
                  <wp:positionH relativeFrom="column">
                    <wp:posOffset>4232275</wp:posOffset>
                  </wp:positionH>
                  <wp:positionV relativeFrom="paragraph">
                    <wp:posOffset>8890</wp:posOffset>
                  </wp:positionV>
                  <wp:extent cx="107950" cy="107950"/>
                  <wp:effectExtent l="0" t="0" r="25400" b="25400"/>
                  <wp:wrapNone/>
                  <wp:docPr id="5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1A7EE" id="Rectangle 44" o:spid="_x0000_s1026" style="position:absolute;margin-left:333.25pt;margin-top:.7pt;width:8.5pt;height:8.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M9HgIAAD0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46816" behindDoc="0" locked="0" layoutInCell="1" allowOverlap="1" wp14:anchorId="24041A56" wp14:editId="24041A57">
                  <wp:simplePos x="0" y="0"/>
                  <wp:positionH relativeFrom="column">
                    <wp:posOffset>4090670</wp:posOffset>
                  </wp:positionH>
                  <wp:positionV relativeFrom="paragraph">
                    <wp:posOffset>8255</wp:posOffset>
                  </wp:positionV>
                  <wp:extent cx="107950" cy="107950"/>
                  <wp:effectExtent l="0" t="0" r="25400" b="2540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378DA" id="Rectangle 45" o:spid="_x0000_s1026" style="position:absolute;margin-left:322.1pt;margin-top:.65pt;width:8.5pt;height:8.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"/>
              </w:pict>
            </mc:Fallback>
          </mc:AlternateContent>
        </w:r>
        <w:r w:rsidDel="00D22F44">
          <w:rPr>
            <w:noProof/>
            <w:lang w:val="en-GB" w:eastAsia="en-GB"/>
          </w:rPr>
          <mc:AlternateContent>
            <mc:Choice Requires="wps">
              <w:drawing>
                <wp:anchor distT="0" distB="0" distL="114300" distR="114300" simplePos="0" relativeHeight="251642368" behindDoc="0" locked="0" layoutInCell="1" allowOverlap="1" wp14:anchorId="24041A58" wp14:editId="24041A59">
                  <wp:simplePos x="0" y="0"/>
                  <wp:positionH relativeFrom="margin">
                    <wp:posOffset>3938653</wp:posOffset>
                  </wp:positionH>
                  <wp:positionV relativeFrom="paragraph">
                    <wp:posOffset>13335</wp:posOffset>
                  </wp:positionV>
                  <wp:extent cx="107950" cy="107950"/>
                  <wp:effectExtent l="0" t="0" r="25400" b="2540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B10C6" id="Rectangle 7" o:spid="_x0000_s1026" style="position:absolute;margin-left:310.15pt;margin-top:1.05pt;width:8.5pt;height:8.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">
                  <w10:wrap anchorx="margin"/>
                </v:rect>
              </w:pict>
            </mc:Fallback>
          </mc:AlternateContent>
        </w:r>
        <w:r w:rsidDel="00D22F44">
          <w:rPr>
            <w:noProof/>
            <w:lang w:val="en-GB" w:eastAsia="en-GB"/>
          </w:rPr>
          <mc:AlternateContent>
            <mc:Choice Requires="wps">
              <w:drawing>
                <wp:anchor distT="0" distB="0" distL="114300" distR="114300" simplePos="0" relativeHeight="251742720" behindDoc="0" locked="0" layoutInCell="1" allowOverlap="1" wp14:anchorId="24041A5A" wp14:editId="24041A5B">
                  <wp:simplePos x="0" y="0"/>
                  <wp:positionH relativeFrom="column">
                    <wp:posOffset>2502907</wp:posOffset>
                  </wp:positionH>
                  <wp:positionV relativeFrom="paragraph">
                    <wp:posOffset>14341</wp:posOffset>
                  </wp:positionV>
                  <wp:extent cx="107950" cy="107950"/>
                  <wp:effectExtent l="0" t="0" r="25400" b="2540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30A15" id="Rectangle 4" o:spid="_x0000_s1026" style="position:absolute;margin-left:197.1pt;margin-top:1.15pt;width:8.5pt;height:8.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a1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8yl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41696" behindDoc="0" locked="0" layoutInCell="1" allowOverlap="1" wp14:anchorId="24041A5C" wp14:editId="24041A5D">
                  <wp:simplePos x="0" y="0"/>
                  <wp:positionH relativeFrom="column">
                    <wp:posOffset>2348134</wp:posOffset>
                  </wp:positionH>
                  <wp:positionV relativeFrom="paragraph">
                    <wp:posOffset>14341</wp:posOffset>
                  </wp:positionV>
                  <wp:extent cx="107950" cy="107950"/>
                  <wp:effectExtent l="0" t="0" r="25400" b="25400"/>
                  <wp:wrapNone/>
                  <wp:docPr id="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411F6" id="Rectangle 4" o:spid="_x0000_s1026" style="position:absolute;margin-left:184.9pt;margin-top:1.15pt;width:8.5pt;height:8.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zj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"/>
              </w:pict>
            </mc:Fallback>
          </mc:AlternateContent>
        </w:r>
        <w:r w:rsidDel="00D22F44">
          <w:rPr>
            <w:noProof/>
            <w:lang w:val="en-GB" w:eastAsia="en-GB"/>
          </w:rPr>
          <mc:AlternateContent>
            <mc:Choice Requires="wps">
              <w:drawing>
                <wp:anchor distT="0" distB="0" distL="114300" distR="114300" simplePos="0" relativeHeight="251740672" behindDoc="0" locked="0" layoutInCell="1" allowOverlap="1" wp14:anchorId="24041A5E" wp14:editId="24041A5F">
                  <wp:simplePos x="0" y="0"/>
                  <wp:positionH relativeFrom="column">
                    <wp:posOffset>2205990</wp:posOffset>
                  </wp:positionH>
                  <wp:positionV relativeFrom="paragraph">
                    <wp:posOffset>9525</wp:posOffset>
                  </wp:positionV>
                  <wp:extent cx="107950" cy="107950"/>
                  <wp:effectExtent l="0" t="0" r="25400" b="25400"/>
                  <wp:wrapNone/>
                  <wp:docPr id="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4EA1B" id="Rectangle 4" o:spid="_x0000_s1026" style="position:absolute;margin-left:173.7pt;margin-top:.75pt;width:8.5pt;height: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rRHA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"/>
              </w:pict>
            </mc:Fallback>
          </mc:AlternateContent>
        </w:r>
        <w:r w:rsidDel="00D22F44">
          <w:rPr>
            <w:noProof/>
            <w:lang w:val="en-GB" w:eastAsia="en-GB"/>
          </w:rPr>
          <mc:AlternateContent>
            <mc:Choice Requires="wps">
              <w:drawing>
                <wp:anchor distT="0" distB="0" distL="114300" distR="114300" simplePos="0" relativeHeight="251739648" behindDoc="0" locked="0" layoutInCell="1" allowOverlap="1" wp14:anchorId="24041A60" wp14:editId="24041A61">
                  <wp:simplePos x="0" y="0"/>
                  <wp:positionH relativeFrom="column">
                    <wp:posOffset>2042795</wp:posOffset>
                  </wp:positionH>
                  <wp:positionV relativeFrom="paragraph">
                    <wp:posOffset>9525</wp:posOffset>
                  </wp:positionV>
                  <wp:extent cx="107950" cy="107950"/>
                  <wp:effectExtent l="0" t="0" r="25400" b="25400"/>
                  <wp:wrapNone/>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974B0" id="Rectangle 4" o:spid="_x0000_s1026" style="position:absolute;margin-left:160.85pt;margin-top:.75pt;width:8.5pt;height: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e2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swV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"/>
              </w:pict>
            </mc:Fallback>
          </mc:AlternateContent>
        </w:r>
        <w:r w:rsidDel="00D22F44">
          <w:rPr>
            <w:noProof/>
            <w:lang w:val="en-GB" w:eastAsia="en-GB"/>
          </w:rPr>
          <mc:AlternateContent>
            <mc:Choice Requires="wps">
              <w:drawing>
                <wp:anchor distT="0" distB="0" distL="114300" distR="114300" simplePos="0" relativeHeight="251738624" behindDoc="0" locked="0" layoutInCell="1" allowOverlap="1" wp14:anchorId="24041A62" wp14:editId="24041A63">
                  <wp:simplePos x="0" y="0"/>
                  <wp:positionH relativeFrom="column">
                    <wp:posOffset>1887855</wp:posOffset>
                  </wp:positionH>
                  <wp:positionV relativeFrom="paragraph">
                    <wp:posOffset>9525</wp:posOffset>
                  </wp:positionV>
                  <wp:extent cx="107950" cy="107950"/>
                  <wp:effectExtent l="0" t="0" r="25400" b="2540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C780" id="Rectangle 4" o:spid="_x0000_s1026" style="position:absolute;margin-left:148.65pt;margin-top:.75pt;width:8.5pt;height: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GE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"/>
              </w:pict>
            </mc:Fallback>
          </mc:AlternateContent>
        </w:r>
        <w:r w:rsidDel="00D22F44">
          <w:rPr>
            <w:noProof/>
            <w:lang w:val="en-GB" w:eastAsia="en-GB"/>
          </w:rPr>
          <mc:AlternateContent>
            <mc:Choice Requires="wps">
              <w:drawing>
                <wp:anchor distT="0" distB="0" distL="114300" distR="114300" simplePos="0" relativeHeight="251737600" behindDoc="0" locked="0" layoutInCell="1" allowOverlap="1" wp14:anchorId="24041A64" wp14:editId="24041A65">
                  <wp:simplePos x="0" y="0"/>
                  <wp:positionH relativeFrom="column">
                    <wp:posOffset>1438275</wp:posOffset>
                  </wp:positionH>
                  <wp:positionV relativeFrom="paragraph">
                    <wp:posOffset>12065</wp:posOffset>
                  </wp:positionV>
                  <wp:extent cx="107950" cy="107950"/>
                  <wp:effectExtent l="0" t="0" r="25400" b="25400"/>
                  <wp:wrapNone/>
                  <wp:docPr id="4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9A16D" id="Rectangle 45" o:spid="_x0000_s1026" style="position:absolute;margin-left:113.25pt;margin-top:.95pt;width:8.5pt;height: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36576" behindDoc="0" locked="0" layoutInCell="1" allowOverlap="1" wp14:anchorId="24041A66" wp14:editId="24041A67">
                  <wp:simplePos x="0" y="0"/>
                  <wp:positionH relativeFrom="column">
                    <wp:posOffset>1579880</wp:posOffset>
                  </wp:positionH>
                  <wp:positionV relativeFrom="paragraph">
                    <wp:posOffset>12700</wp:posOffset>
                  </wp:positionV>
                  <wp:extent cx="107950" cy="107950"/>
                  <wp:effectExtent l="0" t="0" r="25400" b="25400"/>
                  <wp:wrapNone/>
                  <wp:docPr id="4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52B1E" id="Rectangle 44" o:spid="_x0000_s1026" style="position:absolute;margin-left:124.4pt;margin-top:1pt;width:8.5pt;height:8.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29HgIAAD0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"/>
              </w:pict>
            </mc:Fallback>
          </mc:AlternateContent>
        </w:r>
        <w:r w:rsidDel="00D22F44">
          <w:rPr>
            <w:noProof/>
            <w:lang w:val="en-GB" w:eastAsia="en-GB"/>
          </w:rPr>
          <mc:AlternateContent>
            <mc:Choice Requires="wps">
              <w:drawing>
                <wp:anchor distT="0" distB="0" distL="114300" distR="114300" simplePos="0" relativeHeight="251735552" behindDoc="0" locked="0" layoutInCell="1" allowOverlap="1" wp14:anchorId="24041A68" wp14:editId="24041A69">
                  <wp:simplePos x="0" y="0"/>
                  <wp:positionH relativeFrom="column">
                    <wp:posOffset>1736401</wp:posOffset>
                  </wp:positionH>
                  <wp:positionV relativeFrom="paragraph">
                    <wp:posOffset>12880</wp:posOffset>
                  </wp:positionV>
                  <wp:extent cx="107950" cy="107950"/>
                  <wp:effectExtent l="0" t="0" r="25400" b="25400"/>
                  <wp:wrapNone/>
                  <wp:docPr id="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FE01F" id="Rectangle 4" o:spid="_x0000_s1026" style="position:absolute;margin-left:136.7pt;margin-top:1pt;width:8.5pt;height: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00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szl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"/>
              </w:pict>
            </mc:Fallback>
          </mc:AlternateContent>
        </w:r>
        <w:r w:rsidDel="00D22F44">
          <w:rPr>
            <w:noProof/>
            <w:lang w:val="en-GB" w:eastAsia="en-GB"/>
          </w:rPr>
          <mc:AlternateContent>
            <mc:Choice Requires="wps">
              <w:drawing>
                <wp:anchor distT="0" distB="0" distL="114300" distR="114300" simplePos="0" relativeHeight="251675136" behindDoc="0" locked="0" layoutInCell="1" allowOverlap="1" wp14:anchorId="24041A6A" wp14:editId="24041A6B">
                  <wp:simplePos x="0" y="0"/>
                  <wp:positionH relativeFrom="column">
                    <wp:posOffset>1286198</wp:posOffset>
                  </wp:positionH>
                  <wp:positionV relativeFrom="paragraph">
                    <wp:posOffset>14077</wp:posOffset>
                  </wp:positionV>
                  <wp:extent cx="107950" cy="107950"/>
                  <wp:effectExtent l="0" t="0" r="25400" b="2540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99D38" id="Rectangle 8" o:spid="_x0000_s1026" style="position:absolute;margin-left:101.3pt;margin-top:1.1pt;width:8.5pt;height: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ZhHA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"/>
              </w:pict>
            </mc:Fallback>
          </mc:AlternateContent>
        </w:r>
        <w:r w:rsidDel="00D22F44">
          <w:rPr>
            <w:noProof/>
            <w:lang w:val="en-GB" w:eastAsia="en-GB"/>
          </w:rPr>
          <mc:AlternateContent>
            <mc:Choice Requires="wps">
              <w:drawing>
                <wp:anchor distT="0" distB="0" distL="114300" distR="114300" simplePos="0" relativeHeight="251641344" behindDoc="0" locked="0" layoutInCell="1" allowOverlap="1" wp14:anchorId="24041A6C" wp14:editId="24041A6D">
                  <wp:simplePos x="0" y="0"/>
                  <wp:positionH relativeFrom="column">
                    <wp:posOffset>1133786</wp:posOffset>
                  </wp:positionH>
                  <wp:positionV relativeFrom="paragraph">
                    <wp:posOffset>13970</wp:posOffset>
                  </wp:positionV>
                  <wp:extent cx="107950" cy="107950"/>
                  <wp:effectExtent l="0" t="0" r="25400" b="2540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A2461" id="Rectangle 9" o:spid="_x0000_s1026" style="position:absolute;margin-left:89.25pt;margin-top:1.1pt;width:8.5pt;height: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"/>
              </w:pict>
            </mc:Fallback>
          </mc:AlternateContent>
        </w:r>
        <w:r w:rsidR="002162DF" w:rsidRPr="0063042E" w:rsidDel="00D22F44">
          <w:rPr>
            <w:rFonts w:ascii="Tahoma" w:hAnsi="Tahoma" w:cs="Tahoma"/>
            <w:sz w:val="16"/>
            <w:szCs w:val="16"/>
          </w:rPr>
          <w:delText xml:space="preserve">ID </w:delText>
        </w:r>
      </w:del>
      <w:ins w:id="5" w:author="Thuya" w:date="2015-12-13T10:25:00Z">
        <w:r w:rsidR="00D22F44">
          <w:rPr>
            <w:rFonts w:ascii="Tahoma" w:hAnsi="Tahoma" w:cs="Tahoma"/>
            <w:sz w:val="16"/>
            <w:szCs w:val="16"/>
          </w:rPr>
          <w:t>NRC</w:t>
        </w:r>
        <w:r w:rsidR="00D22F44" w:rsidRPr="0063042E">
          <w:rPr>
            <w:rFonts w:ascii="Tahoma" w:hAnsi="Tahoma" w:cs="Tahoma"/>
            <w:sz w:val="16"/>
            <w:szCs w:val="16"/>
          </w:rPr>
          <w:t xml:space="preserve"> </w:t>
        </w:r>
      </w:ins>
      <w:r w:rsidR="00D30A42">
        <w:rPr>
          <w:rFonts w:ascii="Tahoma" w:hAnsi="Tahoma" w:cs="Tahoma"/>
          <w:sz w:val="16"/>
          <w:szCs w:val="16"/>
        </w:rPr>
        <w:t>No.</w:t>
      </w:r>
      <w:r w:rsidRPr="000C217C">
        <w:rPr>
          <w:rFonts w:ascii="Tahoma" w:hAnsi="Tahoma" w:cs="Tahoma"/>
          <w:i/>
          <w:sz w:val="16"/>
          <w:szCs w:val="16"/>
        </w:rPr>
        <w:t>:</w:t>
      </w:r>
      <w:r w:rsidR="00C24FFB">
        <w:rPr>
          <w:rFonts w:ascii="Tahoma" w:hAnsi="Tahoma" w:cs="Tahoma"/>
          <w:i/>
          <w:sz w:val="16"/>
          <w:szCs w:val="16"/>
        </w:rPr>
        <w:tab/>
      </w:r>
      <w:ins w:id="6" w:author="Thuya" w:date="2015-12-13T10:26:00Z">
        <w:r w:rsidR="00D30A42">
          <w:rPr>
            <w:rFonts w:ascii="Tahoma" w:hAnsi="Tahoma" w:cs="Tahoma"/>
            <w:sz w:val="16"/>
            <w:szCs w:val="16"/>
          </w:rPr>
          <w:t>_______________________________</w:t>
        </w:r>
      </w:ins>
      <w:r w:rsidR="00D30A42">
        <w:rPr>
          <w:rFonts w:ascii="Tahoma" w:hAnsi="Tahoma" w:cs="Tahoma"/>
          <w:sz w:val="16"/>
          <w:szCs w:val="16"/>
        </w:rPr>
        <w:t xml:space="preserve"> Issue date</w:t>
      </w:r>
      <w:r w:rsidR="00C24FFB">
        <w:rPr>
          <w:rFonts w:ascii="Tahoma" w:hAnsi="Tahoma" w:cs="Tahoma"/>
          <w:sz w:val="16"/>
          <w:szCs w:val="16"/>
        </w:rPr>
        <w:t>:</w:t>
      </w:r>
      <w:ins w:id="7" w:author="Thuya" w:date="2015-12-13T10:26:00Z">
        <w:r w:rsidR="00D30A42">
          <w:rPr>
            <w:rFonts w:ascii="Tahoma" w:hAnsi="Tahoma" w:cs="Tahoma"/>
            <w:sz w:val="16"/>
            <w:szCs w:val="16"/>
          </w:rPr>
          <w:t>_______________________________</w:t>
        </w:r>
      </w:ins>
      <w:r w:rsidR="00C24FFB">
        <w:rPr>
          <w:rFonts w:ascii="Tahoma" w:hAnsi="Tahoma" w:cs="Tahoma"/>
          <w:sz w:val="16"/>
          <w:szCs w:val="16"/>
        </w:rPr>
        <w:tab/>
      </w:r>
      <w:r w:rsidR="002162DF" w:rsidRPr="00CF6E42">
        <w:rPr>
          <w:rFonts w:ascii="Tahoma" w:hAnsi="Tahoma" w:cs="Tahoma"/>
          <w:sz w:val="16"/>
          <w:szCs w:val="16"/>
        </w:rPr>
        <w:tab/>
      </w:r>
      <w:r w:rsidR="00D30A42">
        <w:rPr>
          <w:rFonts w:ascii="Tahoma" w:hAnsi="Tahoma" w:cs="Tahoma"/>
          <w:sz w:val="16"/>
          <w:szCs w:val="16"/>
        </w:rPr>
        <w:tab/>
      </w:r>
      <w:r w:rsidR="00D30A42">
        <w:rPr>
          <w:rFonts w:ascii="Tahoma" w:hAnsi="Tahoma" w:cs="Tahoma"/>
          <w:sz w:val="16"/>
          <w:szCs w:val="16"/>
        </w:rPr>
        <w:tab/>
      </w:r>
      <w:r w:rsidR="00D30A42">
        <w:rPr>
          <w:rFonts w:ascii="Tahoma" w:hAnsi="Tahoma" w:cs="Tahoma"/>
          <w:sz w:val="16"/>
          <w:szCs w:val="16"/>
        </w:rPr>
        <w:tab/>
      </w:r>
    </w:p>
    <w:p w14:paraId="240419BE" w14:textId="1D7BD49B" w:rsidR="00DE08FA" w:rsidRDefault="002162DF" w:rsidP="00DE08FA">
      <w:pPr>
        <w:pStyle w:val="ListParagraph"/>
        <w:tabs>
          <w:tab w:val="left" w:pos="3402"/>
          <w:tab w:val="left" w:pos="6804"/>
        </w:tabs>
        <w:spacing w:after="120" w:line="240" w:lineRule="auto"/>
        <w:ind w:left="284"/>
        <w:jc w:val="both"/>
        <w:rPr>
          <w:ins w:id="8" w:author="Thuya" w:date="2015-12-13T10:26:00Z"/>
          <w:rFonts w:ascii="Tahoma" w:hAnsi="Tahoma" w:cs="Tahoma"/>
          <w:sz w:val="16"/>
          <w:szCs w:val="16"/>
        </w:rPr>
      </w:pPr>
      <w:r w:rsidRPr="00CF6E42">
        <w:rPr>
          <w:rFonts w:ascii="Tahoma" w:hAnsi="Tahoma" w:cs="Tahoma"/>
          <w:sz w:val="16"/>
          <w:szCs w:val="16"/>
        </w:rPr>
        <w:t>Place of issue</w:t>
      </w:r>
      <w:r w:rsidR="00D30A42">
        <w:rPr>
          <w:rFonts w:ascii="Tahoma" w:hAnsi="Tahoma" w:cs="Tahoma"/>
          <w:sz w:val="16"/>
          <w:szCs w:val="16"/>
        </w:rPr>
        <w:t xml:space="preserve"> </w:t>
      </w:r>
      <w:r w:rsidR="00A62427" w:rsidRPr="000C217C">
        <w:rPr>
          <w:rFonts w:ascii="Tahoma" w:hAnsi="Tahoma" w:cs="Tahoma"/>
          <w:i/>
          <w:sz w:val="16"/>
          <w:szCs w:val="16"/>
        </w:rPr>
        <w:t>:</w:t>
      </w:r>
      <w:r w:rsidRPr="00A62427">
        <w:rPr>
          <w:rFonts w:ascii="Tahoma" w:hAnsi="Tahoma" w:cs="Tahoma"/>
          <w:sz w:val="16"/>
          <w:szCs w:val="16"/>
        </w:rPr>
        <w:t xml:space="preserve"> __________________________</w:t>
      </w:r>
      <w:r w:rsidR="00105627" w:rsidRPr="00A62427">
        <w:rPr>
          <w:rFonts w:ascii="Tahoma" w:hAnsi="Tahoma" w:cs="Tahoma"/>
          <w:sz w:val="16"/>
          <w:szCs w:val="16"/>
        </w:rPr>
        <w:t>____</w:t>
      </w:r>
    </w:p>
    <w:p w14:paraId="240419BF" w14:textId="77777777" w:rsidR="00D22F44" w:rsidRDefault="00D22F44" w:rsidP="00DE08FA">
      <w:pPr>
        <w:pStyle w:val="ListParagraph"/>
        <w:tabs>
          <w:tab w:val="left" w:pos="3402"/>
          <w:tab w:val="left" w:pos="6804"/>
        </w:tabs>
        <w:spacing w:after="120" w:line="240" w:lineRule="auto"/>
        <w:ind w:left="284"/>
        <w:jc w:val="both"/>
        <w:rPr>
          <w:ins w:id="9" w:author="Thuya" w:date="2015-12-18T13:41:00Z"/>
          <w:rFonts w:ascii="Tahoma" w:hAnsi="Tahoma" w:cs="Tahoma"/>
          <w:sz w:val="16"/>
          <w:szCs w:val="16"/>
        </w:rPr>
      </w:pPr>
      <w:ins w:id="10" w:author="Thuya" w:date="2015-12-13T10:26:00Z">
        <w:r>
          <w:rPr>
            <w:rFonts w:ascii="Tahoma" w:hAnsi="Tahoma" w:cs="Tahoma"/>
            <w:sz w:val="16"/>
            <w:szCs w:val="16"/>
          </w:rPr>
          <w:t>Father's Name: _______________________________</w:t>
        </w:r>
      </w:ins>
    </w:p>
    <w:p w14:paraId="240419C1" w14:textId="6735E0E6" w:rsidR="002162DF" w:rsidRPr="00DE08FA" w:rsidRDefault="00D30A42" w:rsidP="00DE08FA">
      <w:pPr>
        <w:pStyle w:val="ListParagraph"/>
        <w:tabs>
          <w:tab w:val="left" w:pos="3402"/>
          <w:tab w:val="left" w:pos="6804"/>
        </w:tabs>
        <w:spacing w:after="120" w:line="240" w:lineRule="auto"/>
        <w:ind w:left="284"/>
        <w:jc w:val="both"/>
        <w:rPr>
          <w:rFonts w:ascii="Tahoma" w:hAnsi="Tahoma" w:cs="Tahoma"/>
          <w:i/>
          <w:sz w:val="16"/>
          <w:szCs w:val="16"/>
        </w:rPr>
      </w:pPr>
      <w:r>
        <w:rPr>
          <w:rFonts w:ascii="Tahoma" w:hAnsi="Tahoma" w:cs="Tahoma"/>
          <w:sz w:val="16"/>
          <w:szCs w:val="16"/>
        </w:rPr>
        <w:t>Permanent address</w:t>
      </w:r>
      <w:r w:rsidR="002162DF" w:rsidRPr="0063042E">
        <w:rPr>
          <w:rFonts w:ascii="Tahoma" w:hAnsi="Tahoma" w:cs="Tahoma"/>
          <w:sz w:val="16"/>
          <w:szCs w:val="16"/>
        </w:rPr>
        <w:t>: _____________________________________________</w:t>
      </w:r>
      <w:r w:rsidR="00DE08FA">
        <w:rPr>
          <w:rFonts w:ascii="Tahoma" w:hAnsi="Tahoma" w:cs="Tahoma"/>
          <w:sz w:val="16"/>
          <w:szCs w:val="16"/>
        </w:rPr>
        <w:t>___________________________________</w:t>
      </w:r>
      <w:r w:rsidR="00830B88">
        <w:rPr>
          <w:rFonts w:ascii="Tahoma" w:hAnsi="Tahoma" w:cs="Tahoma"/>
          <w:sz w:val="16"/>
          <w:szCs w:val="16"/>
        </w:rPr>
        <w:t>___</w:t>
      </w:r>
      <w:r w:rsidR="00DE08FA">
        <w:rPr>
          <w:rFonts w:ascii="Tahoma" w:hAnsi="Tahoma" w:cs="Tahoma"/>
          <w:sz w:val="16"/>
          <w:szCs w:val="16"/>
        </w:rPr>
        <w:t>___</w:t>
      </w:r>
    </w:p>
    <w:p w14:paraId="240419C2" w14:textId="5586D555" w:rsidR="002162DF" w:rsidRPr="0063042E" w:rsidRDefault="002162DF" w:rsidP="00105627">
      <w:pPr>
        <w:tabs>
          <w:tab w:val="left" w:pos="284"/>
        </w:tabs>
        <w:spacing w:after="120" w:line="240" w:lineRule="auto"/>
        <w:jc w:val="both"/>
        <w:rPr>
          <w:rFonts w:ascii="Tahoma" w:hAnsi="Tahoma" w:cs="Tahoma"/>
          <w:b/>
          <w:bCs/>
          <w:sz w:val="16"/>
          <w:szCs w:val="16"/>
        </w:rPr>
      </w:pPr>
      <w:r w:rsidRPr="0063042E">
        <w:rPr>
          <w:rFonts w:ascii="Tahoma" w:hAnsi="Tahoma" w:cs="Tahoma"/>
          <w:sz w:val="16"/>
          <w:szCs w:val="16"/>
        </w:rPr>
        <w:tab/>
        <w:t xml:space="preserve">Current </w:t>
      </w:r>
      <w:r w:rsidR="00D30A42">
        <w:rPr>
          <w:rFonts w:ascii="Tahoma" w:hAnsi="Tahoma" w:cs="Tahoma"/>
          <w:sz w:val="16"/>
          <w:szCs w:val="16"/>
        </w:rPr>
        <w:t>residence address</w:t>
      </w:r>
      <w:r w:rsidRPr="0063042E">
        <w:rPr>
          <w:rFonts w:ascii="Tahoma" w:hAnsi="Tahoma" w:cs="Tahoma"/>
          <w:sz w:val="16"/>
          <w:szCs w:val="16"/>
        </w:rPr>
        <w:t>:</w:t>
      </w:r>
      <w:r w:rsidRPr="0063042E">
        <w:rPr>
          <w:rFonts w:ascii="Tahoma" w:hAnsi="Tahoma" w:cs="Tahoma"/>
          <w:b/>
          <w:bCs/>
          <w:sz w:val="16"/>
          <w:szCs w:val="16"/>
        </w:rPr>
        <w:t xml:space="preserve"> ______________________________________________________________</w:t>
      </w:r>
      <w:r>
        <w:rPr>
          <w:rFonts w:ascii="Tahoma" w:hAnsi="Tahoma" w:cs="Tahoma"/>
          <w:b/>
          <w:bCs/>
          <w:sz w:val="16"/>
          <w:szCs w:val="16"/>
        </w:rPr>
        <w:t>_</w:t>
      </w:r>
      <w:r w:rsidR="00DE08FA">
        <w:rPr>
          <w:rFonts w:ascii="Tahoma" w:hAnsi="Tahoma" w:cs="Tahoma"/>
          <w:b/>
          <w:bCs/>
          <w:sz w:val="16"/>
          <w:szCs w:val="16"/>
        </w:rPr>
        <w:t>______</w:t>
      </w:r>
    </w:p>
    <w:p w14:paraId="240419C3" w14:textId="77777777" w:rsidR="00A36A70" w:rsidRPr="00A36A70" w:rsidRDefault="002162DF" w:rsidP="00C725AA">
      <w:pPr>
        <w:pStyle w:val="ListParagraph"/>
        <w:numPr>
          <w:ilvl w:val="0"/>
          <w:numId w:val="4"/>
        </w:numPr>
        <w:tabs>
          <w:tab w:val="left" w:pos="284"/>
        </w:tabs>
        <w:spacing w:after="120" w:line="240" w:lineRule="auto"/>
        <w:ind w:left="284" w:hanging="284"/>
        <w:jc w:val="both"/>
        <w:rPr>
          <w:rFonts w:ascii="Tahoma" w:hAnsi="Tahoma" w:cs="Tahoma"/>
          <w:bCs/>
          <w:sz w:val="16"/>
          <w:szCs w:val="16"/>
        </w:rPr>
      </w:pPr>
      <w:r w:rsidRPr="00A36A70">
        <w:rPr>
          <w:rFonts w:ascii="Tahoma" w:hAnsi="Tahoma" w:cs="Tahoma"/>
          <w:b/>
          <w:bCs/>
          <w:sz w:val="16"/>
          <w:szCs w:val="16"/>
        </w:rPr>
        <w:t>Content of Loan Application</w:t>
      </w:r>
    </w:p>
    <w:p w14:paraId="240419C4" w14:textId="77777777" w:rsidR="00C725AA" w:rsidRPr="00A36A70" w:rsidRDefault="00A36A70" w:rsidP="00A36A70">
      <w:pPr>
        <w:tabs>
          <w:tab w:val="left" w:pos="284"/>
        </w:tabs>
        <w:spacing w:after="120" w:line="240" w:lineRule="auto"/>
        <w:jc w:val="both"/>
        <w:rPr>
          <w:rFonts w:ascii="Tahoma" w:hAnsi="Tahoma" w:cs="Tahoma"/>
          <w:bCs/>
          <w:sz w:val="16"/>
          <w:szCs w:val="16"/>
        </w:rPr>
      </w:pPr>
      <w:r>
        <w:rPr>
          <w:rFonts w:ascii="Tahoma" w:hAnsi="Tahoma" w:cs="Tahoma"/>
          <w:bCs/>
          <w:sz w:val="16"/>
          <w:szCs w:val="16"/>
        </w:rPr>
        <w:tab/>
      </w:r>
      <w:r w:rsidR="00856FA5" w:rsidRPr="00A36A70">
        <w:rPr>
          <w:rFonts w:ascii="Tahoma" w:hAnsi="Tahoma" w:cs="Tahoma"/>
          <w:bCs/>
          <w:sz w:val="16"/>
          <w:szCs w:val="16"/>
        </w:rPr>
        <w:t>The A</w:t>
      </w:r>
      <w:r w:rsidR="00C725AA" w:rsidRPr="00A36A70">
        <w:rPr>
          <w:rFonts w:ascii="Tahoma" w:hAnsi="Tahoma" w:cs="Tahoma"/>
          <w:bCs/>
          <w:sz w:val="16"/>
          <w:szCs w:val="16"/>
        </w:rPr>
        <w:t>pplicant would like to apply for</w:t>
      </w:r>
      <w:r w:rsidR="0026461F" w:rsidRPr="00A36A70">
        <w:rPr>
          <w:rFonts w:ascii="Tahoma" w:hAnsi="Tahoma" w:cs="Tahoma"/>
          <w:bCs/>
          <w:sz w:val="16"/>
          <w:szCs w:val="16"/>
        </w:rPr>
        <w:t xml:space="preserve"> a</w:t>
      </w:r>
      <w:r w:rsidR="00647D68" w:rsidRPr="00A36A70">
        <w:rPr>
          <w:rFonts w:ascii="Tahoma" w:hAnsi="Tahoma" w:cs="Tahoma"/>
          <w:bCs/>
          <w:sz w:val="16"/>
          <w:szCs w:val="16"/>
        </w:rPr>
        <w:t xml:space="preserve"> </w:t>
      </w:r>
      <w:r w:rsidR="009E008F" w:rsidRPr="00A36A70">
        <w:rPr>
          <w:rFonts w:ascii="Tahoma" w:hAnsi="Tahoma" w:cs="Tahoma"/>
          <w:bCs/>
          <w:sz w:val="16"/>
          <w:szCs w:val="16"/>
        </w:rPr>
        <w:t xml:space="preserve">reserve </w:t>
      </w:r>
      <w:r w:rsidR="00C679D2" w:rsidRPr="00A36A70">
        <w:rPr>
          <w:rFonts w:ascii="Tahoma" w:hAnsi="Tahoma" w:cs="Tahoma"/>
          <w:sz w:val="16"/>
          <w:szCs w:val="16"/>
        </w:rPr>
        <w:t>credit facility</w:t>
      </w:r>
      <w:r w:rsidR="00647D68" w:rsidRPr="00A36A70">
        <w:rPr>
          <w:rFonts w:ascii="Tahoma" w:hAnsi="Tahoma" w:cs="Tahoma"/>
          <w:sz w:val="16"/>
          <w:szCs w:val="16"/>
        </w:rPr>
        <w:t xml:space="preserve"> </w:t>
      </w:r>
      <w:r w:rsidR="00C725AA" w:rsidRPr="00A36A70">
        <w:rPr>
          <w:rFonts w:ascii="Tahoma" w:hAnsi="Tahoma" w:cs="Tahoma"/>
          <w:bCs/>
          <w:sz w:val="16"/>
          <w:szCs w:val="16"/>
        </w:rPr>
        <w:t>with the following details:</w:t>
      </w:r>
    </w:p>
    <w:p w14:paraId="240419C5" w14:textId="77777777" w:rsidR="00921715" w:rsidRDefault="00DA21D0" w:rsidP="00B07651">
      <w:pPr>
        <w:pStyle w:val="ListParagraph"/>
        <w:numPr>
          <w:ilvl w:val="3"/>
          <w:numId w:val="4"/>
        </w:numPr>
        <w:tabs>
          <w:tab w:val="left" w:pos="0"/>
          <w:tab w:val="left" w:pos="1134"/>
          <w:tab w:val="left" w:pos="5214"/>
        </w:tabs>
        <w:spacing w:after="120" w:line="240" w:lineRule="auto"/>
        <w:ind w:left="567" w:hanging="283"/>
        <w:jc w:val="both"/>
        <w:rPr>
          <w:rFonts w:ascii="Tahoma" w:hAnsi="Tahoma" w:cs="Tahoma"/>
          <w:sz w:val="16"/>
          <w:szCs w:val="16"/>
        </w:rPr>
      </w:pPr>
      <w:r>
        <w:rPr>
          <w:rFonts w:ascii="Tahoma" w:hAnsi="Tahoma" w:cs="Tahoma"/>
          <w:b/>
          <w:sz w:val="16"/>
          <w:szCs w:val="16"/>
        </w:rPr>
        <w:t xml:space="preserve">Reserve </w:t>
      </w:r>
      <w:r w:rsidR="00647D68">
        <w:rPr>
          <w:rFonts w:ascii="Tahoma" w:hAnsi="Tahoma" w:cs="Tahoma"/>
          <w:b/>
          <w:sz w:val="16"/>
          <w:szCs w:val="16"/>
        </w:rPr>
        <w:t>Credit L</w:t>
      </w:r>
      <w:r w:rsidR="00921715" w:rsidRPr="00B07651">
        <w:rPr>
          <w:rFonts w:ascii="Tahoma" w:hAnsi="Tahoma" w:cs="Tahoma"/>
          <w:b/>
          <w:sz w:val="16"/>
          <w:szCs w:val="16"/>
        </w:rPr>
        <w:t>imit</w:t>
      </w:r>
      <w:r w:rsidR="0075521A" w:rsidRPr="00B07651">
        <w:rPr>
          <w:rFonts w:ascii="Tahoma" w:hAnsi="Tahoma" w:cs="Tahoma"/>
          <w:b/>
          <w:sz w:val="16"/>
          <w:szCs w:val="16"/>
        </w:rPr>
        <w:t>:</w:t>
      </w:r>
      <w:r w:rsidR="0075521A">
        <w:rPr>
          <w:rFonts w:ascii="Tahoma" w:hAnsi="Tahoma" w:cs="Tahoma"/>
          <w:sz w:val="16"/>
          <w:szCs w:val="16"/>
        </w:rPr>
        <w:t xml:space="preserve"> is </w:t>
      </w:r>
      <w:r w:rsidR="004226FB">
        <w:rPr>
          <w:rFonts w:ascii="Tahoma" w:hAnsi="Tahoma" w:cs="Tahoma"/>
          <w:sz w:val="16"/>
          <w:szCs w:val="16"/>
        </w:rPr>
        <w:t>determined by the Lender on the basis of</w:t>
      </w:r>
      <w:r w:rsidR="00F40C85">
        <w:rPr>
          <w:rFonts w:ascii="Tahoma" w:hAnsi="Tahoma" w:cs="Tahoma"/>
          <w:sz w:val="16"/>
          <w:szCs w:val="16"/>
        </w:rPr>
        <w:t xml:space="preserve"> </w:t>
      </w:r>
      <w:r w:rsidR="008D5C22">
        <w:rPr>
          <w:rFonts w:ascii="Tahoma" w:hAnsi="Tahoma" w:cs="Tahoma"/>
          <w:sz w:val="16"/>
          <w:szCs w:val="16"/>
        </w:rPr>
        <w:t xml:space="preserve">the Applicant’s financial </w:t>
      </w:r>
      <w:r w:rsidR="00BD3A57">
        <w:rPr>
          <w:rFonts w:ascii="Tahoma" w:hAnsi="Tahoma" w:cs="Tahoma"/>
          <w:sz w:val="16"/>
          <w:szCs w:val="16"/>
        </w:rPr>
        <w:t>needs</w:t>
      </w:r>
      <w:r w:rsidR="008D5C22">
        <w:rPr>
          <w:rFonts w:ascii="Tahoma" w:hAnsi="Tahoma" w:cs="Tahoma"/>
          <w:sz w:val="16"/>
          <w:szCs w:val="16"/>
        </w:rPr>
        <w:t xml:space="preserve"> and does not exceed </w:t>
      </w:r>
      <w:del w:id="11" w:author="Thuya" w:date="2015-12-14T08:50:00Z">
        <w:r w:rsidR="008D5C22" w:rsidDel="000D495E">
          <w:rPr>
            <w:rFonts w:ascii="Tahoma" w:hAnsi="Tahoma" w:cs="Tahoma"/>
            <w:sz w:val="16"/>
            <w:szCs w:val="16"/>
          </w:rPr>
          <w:delText>VND</w:delText>
        </w:r>
      </w:del>
      <w:ins w:id="12" w:author="Thuya" w:date="2015-12-14T08:50:00Z">
        <w:r w:rsidR="000D495E">
          <w:rPr>
            <w:rFonts w:ascii="Tahoma" w:hAnsi="Tahoma" w:cs="Tahoma"/>
            <w:sz w:val="16"/>
            <w:szCs w:val="16"/>
          </w:rPr>
          <w:t xml:space="preserve">MMK </w:t>
        </w:r>
      </w:ins>
      <w:del w:id="13" w:author="Thuya" w:date="2015-12-14T08:51:00Z">
        <w:r w:rsidR="008D5C22" w:rsidDel="000D495E">
          <w:rPr>
            <w:rFonts w:ascii="Tahoma" w:hAnsi="Tahoma" w:cs="Tahoma"/>
            <w:sz w:val="16"/>
            <w:szCs w:val="16"/>
          </w:rPr>
          <w:delText>30</w:delText>
        </w:r>
      </w:del>
      <w:ins w:id="14" w:author="Thuya" w:date="2015-12-14T08:51:00Z">
        <w:r w:rsidR="000D495E">
          <w:rPr>
            <w:rFonts w:ascii="Tahoma" w:hAnsi="Tahoma" w:cs="Tahoma"/>
            <w:sz w:val="16"/>
            <w:szCs w:val="16"/>
          </w:rPr>
          <w:t>4</w:t>
        </w:r>
      </w:ins>
      <w:r w:rsidR="000330C1">
        <w:rPr>
          <w:rFonts w:ascii="Tahoma" w:hAnsi="Tahoma" w:cs="Tahoma"/>
          <w:sz w:val="16"/>
          <w:szCs w:val="16"/>
        </w:rPr>
        <w:t>, 000,000</w:t>
      </w:r>
      <w:r w:rsidR="008D5C22">
        <w:rPr>
          <w:rFonts w:ascii="Tahoma" w:hAnsi="Tahoma" w:cs="Tahoma"/>
          <w:sz w:val="16"/>
          <w:szCs w:val="16"/>
        </w:rPr>
        <w:t>.</w:t>
      </w:r>
    </w:p>
    <w:p w14:paraId="240419C6" w14:textId="4A2E8A4D" w:rsidR="00921715" w:rsidRDefault="00DA21D0" w:rsidP="0022632E">
      <w:pPr>
        <w:pStyle w:val="ListParagraph"/>
        <w:numPr>
          <w:ilvl w:val="3"/>
          <w:numId w:val="4"/>
        </w:numPr>
        <w:tabs>
          <w:tab w:val="left" w:pos="0"/>
          <w:tab w:val="left" w:pos="1134"/>
          <w:tab w:val="left" w:pos="5214"/>
        </w:tabs>
        <w:spacing w:after="120" w:line="240" w:lineRule="auto"/>
        <w:ind w:left="567" w:hanging="283"/>
        <w:jc w:val="both"/>
        <w:rPr>
          <w:rFonts w:ascii="Tahoma" w:hAnsi="Tahoma" w:cs="Tahoma"/>
          <w:sz w:val="16"/>
          <w:szCs w:val="16"/>
        </w:rPr>
      </w:pPr>
      <w:r>
        <w:rPr>
          <w:rFonts w:ascii="Tahoma" w:hAnsi="Tahoma" w:cs="Tahoma"/>
          <w:b/>
          <w:sz w:val="16"/>
          <w:szCs w:val="16"/>
        </w:rPr>
        <w:t xml:space="preserve">Reserve </w:t>
      </w:r>
      <w:r w:rsidR="00647D68">
        <w:rPr>
          <w:rFonts w:ascii="Tahoma" w:hAnsi="Tahoma" w:cs="Tahoma"/>
          <w:b/>
          <w:sz w:val="16"/>
          <w:szCs w:val="16"/>
        </w:rPr>
        <w:t>C</w:t>
      </w:r>
      <w:r w:rsidR="00C725AA" w:rsidRPr="00B07651">
        <w:rPr>
          <w:rFonts w:ascii="Tahoma" w:hAnsi="Tahoma" w:cs="Tahoma"/>
          <w:b/>
          <w:sz w:val="16"/>
          <w:szCs w:val="16"/>
        </w:rPr>
        <w:t>redit</w:t>
      </w:r>
      <w:r w:rsidR="00647D68">
        <w:rPr>
          <w:rFonts w:ascii="Tahoma" w:hAnsi="Tahoma" w:cs="Tahoma"/>
          <w:b/>
          <w:sz w:val="16"/>
          <w:szCs w:val="16"/>
        </w:rPr>
        <w:t xml:space="preserve"> L</w:t>
      </w:r>
      <w:r w:rsidR="00C725AA" w:rsidRPr="00B07651">
        <w:rPr>
          <w:rFonts w:ascii="Tahoma" w:hAnsi="Tahoma" w:cs="Tahoma"/>
          <w:b/>
          <w:sz w:val="16"/>
          <w:szCs w:val="16"/>
        </w:rPr>
        <w:t>imit</w:t>
      </w:r>
      <w:r w:rsidR="00647D68">
        <w:rPr>
          <w:rFonts w:ascii="Tahoma" w:hAnsi="Tahoma" w:cs="Tahoma"/>
          <w:b/>
          <w:sz w:val="16"/>
          <w:szCs w:val="16"/>
        </w:rPr>
        <w:t xml:space="preserve"> Validity P</w:t>
      </w:r>
      <w:r w:rsidR="0016371F">
        <w:rPr>
          <w:rFonts w:ascii="Tahoma" w:hAnsi="Tahoma" w:cs="Tahoma"/>
          <w:b/>
          <w:sz w:val="16"/>
          <w:szCs w:val="16"/>
        </w:rPr>
        <w:t>eriod</w:t>
      </w:r>
      <w:r w:rsidR="00C725AA" w:rsidRPr="00B07651">
        <w:rPr>
          <w:rFonts w:ascii="Tahoma" w:hAnsi="Tahoma" w:cs="Tahoma"/>
          <w:b/>
          <w:sz w:val="16"/>
          <w:szCs w:val="16"/>
        </w:rPr>
        <w:t>:</w:t>
      </w:r>
      <w:r w:rsidR="00647D68">
        <w:rPr>
          <w:rFonts w:ascii="Tahoma" w:hAnsi="Tahoma" w:cs="Tahoma"/>
          <w:b/>
          <w:sz w:val="16"/>
          <w:szCs w:val="16"/>
        </w:rPr>
        <w:t xml:space="preserve"> </w:t>
      </w:r>
      <w:r w:rsidR="0022632E">
        <w:rPr>
          <w:rFonts w:ascii="Tahoma" w:hAnsi="Tahoma" w:cs="Tahoma"/>
          <w:sz w:val="16"/>
          <w:szCs w:val="16"/>
        </w:rPr>
        <w:t xml:space="preserve">is </w:t>
      </w:r>
      <w:r w:rsidR="00DA4E97">
        <w:rPr>
          <w:rFonts w:ascii="Tahoma" w:hAnsi="Tahoma" w:cs="Tahoma"/>
          <w:sz w:val="16"/>
          <w:szCs w:val="16"/>
        </w:rPr>
        <w:t>the term of Agreement stated in General Term and Condition of Microloan.</w:t>
      </w:r>
    </w:p>
    <w:p w14:paraId="240419C7" w14:textId="552ADB3E" w:rsidR="00647D68" w:rsidRPr="008B486C" w:rsidRDefault="00A70DF4" w:rsidP="00B07651">
      <w:pPr>
        <w:pStyle w:val="ListParagraph"/>
        <w:numPr>
          <w:ilvl w:val="3"/>
          <w:numId w:val="4"/>
        </w:numPr>
        <w:tabs>
          <w:tab w:val="left" w:pos="567"/>
          <w:tab w:val="right" w:pos="5245"/>
        </w:tabs>
        <w:spacing w:after="120" w:line="240" w:lineRule="auto"/>
        <w:ind w:left="567" w:hanging="283"/>
        <w:rPr>
          <w:rFonts w:ascii="Tahoma" w:hAnsi="Tahoma" w:cs="Tahoma"/>
          <w:b/>
          <w:sz w:val="16"/>
          <w:szCs w:val="16"/>
        </w:rPr>
      </w:pPr>
      <w:r>
        <w:rPr>
          <w:rFonts w:ascii="Tahoma" w:hAnsi="Tahoma" w:cs="Tahoma"/>
          <w:b/>
          <w:noProof/>
          <w:sz w:val="16"/>
          <w:szCs w:val="16"/>
          <w:lang w:val="en-GB" w:eastAsia="en-GB"/>
        </w:rPr>
        <mc:AlternateContent>
          <mc:Choice Requires="wps">
            <w:drawing>
              <wp:anchor distT="0" distB="0" distL="114300" distR="114300" simplePos="0" relativeHeight="251750912" behindDoc="0" locked="0" layoutInCell="1" allowOverlap="1" wp14:anchorId="0B6C2728" wp14:editId="23EC7BC9">
                <wp:simplePos x="0" y="0"/>
                <wp:positionH relativeFrom="column">
                  <wp:posOffset>5895917</wp:posOffset>
                </wp:positionH>
                <wp:positionV relativeFrom="paragraph">
                  <wp:posOffset>26035</wp:posOffset>
                </wp:positionV>
                <wp:extent cx="107950" cy="107950"/>
                <wp:effectExtent l="0" t="0" r="25400" b="25400"/>
                <wp:wrapNone/>
                <wp:docPr id="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A1D0E" id="Rectangle 8" o:spid="_x0000_s1026" style="position:absolute;margin-left:464.25pt;margin-top:2.05pt;width:8.5pt;height: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696640" behindDoc="0" locked="0" layoutInCell="1" allowOverlap="1" wp14:anchorId="24041A92" wp14:editId="084E3413">
                <wp:simplePos x="0" y="0"/>
                <wp:positionH relativeFrom="column">
                  <wp:posOffset>4965989</wp:posOffset>
                </wp:positionH>
                <wp:positionV relativeFrom="paragraph">
                  <wp:posOffset>27305</wp:posOffset>
                </wp:positionV>
                <wp:extent cx="107950" cy="107950"/>
                <wp:effectExtent l="0" t="0" r="25400" b="2540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2D2EF" id="Rectangle 8" o:spid="_x0000_s1026" style="position:absolute;margin-left:391pt;margin-top:2.15pt;width:8.5pt;height: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lcHQIAADs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700736" behindDoc="0" locked="0" layoutInCell="1" allowOverlap="1" wp14:anchorId="24041A8E" wp14:editId="13ECFD26">
                <wp:simplePos x="0" y="0"/>
                <wp:positionH relativeFrom="column">
                  <wp:posOffset>3991899</wp:posOffset>
                </wp:positionH>
                <wp:positionV relativeFrom="paragraph">
                  <wp:posOffset>27305</wp:posOffset>
                </wp:positionV>
                <wp:extent cx="107950" cy="107950"/>
                <wp:effectExtent l="0" t="0" r="25400" b="25400"/>
                <wp:wrapNone/>
                <wp:docPr id="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86424" id="Rectangle 44" o:spid="_x0000_s1026" style="position:absolute;margin-left:314.3pt;margin-top:2.15pt;width:8.5pt;height: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64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695616" behindDoc="0" locked="0" layoutInCell="1" allowOverlap="1" wp14:anchorId="24041A94" wp14:editId="1FEDBA66">
                <wp:simplePos x="0" y="0"/>
                <wp:positionH relativeFrom="column">
                  <wp:posOffset>2036099</wp:posOffset>
                </wp:positionH>
                <wp:positionV relativeFrom="paragraph">
                  <wp:posOffset>17145</wp:posOffset>
                </wp:positionV>
                <wp:extent cx="107950" cy="107950"/>
                <wp:effectExtent l="0" t="0" r="25400" b="254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F7DCA" id="Rectangle 8" o:spid="_x0000_s1026" style="position:absolute;margin-left:160.3pt;margin-top:1.35pt;width:8.5pt;height: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9uHQIAADs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697664" behindDoc="0" locked="0" layoutInCell="1" allowOverlap="1" wp14:anchorId="24041A90" wp14:editId="2AD2ABE7">
                <wp:simplePos x="0" y="0"/>
                <wp:positionH relativeFrom="column">
                  <wp:posOffset>2991831</wp:posOffset>
                </wp:positionH>
                <wp:positionV relativeFrom="paragraph">
                  <wp:posOffset>20320</wp:posOffset>
                </wp:positionV>
                <wp:extent cx="107950" cy="107950"/>
                <wp:effectExtent l="0" t="0" r="25400" b="2540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1600C" id="Rectangle 8" o:spid="_x0000_s1026" style="position:absolute;margin-left:235.6pt;margin-top:1.6pt;width:8.5pt;height: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"/>
            </w:pict>
          </mc:Fallback>
        </mc:AlternateContent>
      </w:r>
      <w:r>
        <w:rPr>
          <w:rFonts w:ascii="Tahoma" w:hAnsi="Tahoma" w:cs="Tahoma"/>
          <w:b/>
          <w:sz w:val="16"/>
          <w:szCs w:val="16"/>
        </w:rPr>
        <w:t>Pawn Credit</w:t>
      </w:r>
      <w:r w:rsidR="00647D68" w:rsidRPr="00647D68">
        <w:rPr>
          <w:rFonts w:ascii="Tahoma" w:hAnsi="Tahoma" w:cs="Tahoma"/>
          <w:b/>
          <w:sz w:val="16"/>
          <w:szCs w:val="16"/>
        </w:rPr>
        <w:t xml:space="preserve"> Amount requested: </w:t>
      </w:r>
      <w:r w:rsidR="00F40C85">
        <w:rPr>
          <w:rFonts w:ascii="Tahoma" w:hAnsi="Tahoma" w:cs="Tahoma"/>
          <w:sz w:val="16"/>
          <w:szCs w:val="16"/>
        </w:rPr>
        <w:t xml:space="preserve"> </w:t>
      </w:r>
      <w:r w:rsidR="00105627">
        <w:rPr>
          <w:rFonts w:ascii="Tahoma" w:hAnsi="Tahoma" w:cs="Tahoma"/>
          <w:sz w:val="16"/>
          <w:szCs w:val="16"/>
        </w:rPr>
        <w:t xml:space="preserve">     </w:t>
      </w:r>
      <w:r>
        <w:rPr>
          <w:rFonts w:ascii="Tahoma" w:hAnsi="Tahoma" w:cs="Tahoma"/>
          <w:sz w:val="16"/>
          <w:szCs w:val="16"/>
        </w:rPr>
        <w:t>40,000 MMK</w:t>
      </w:r>
      <w:r w:rsidR="00105627">
        <w:rPr>
          <w:rFonts w:ascii="Tahoma" w:hAnsi="Tahoma" w:cs="Tahoma"/>
          <w:sz w:val="16"/>
          <w:szCs w:val="16"/>
        </w:rPr>
        <w:t xml:space="preserve">            </w:t>
      </w:r>
      <w:r>
        <w:rPr>
          <w:rFonts w:ascii="Tahoma" w:hAnsi="Tahoma" w:cs="Tahoma"/>
          <w:sz w:val="16"/>
          <w:szCs w:val="16"/>
        </w:rPr>
        <w:t>70,000 MMK</w:t>
      </w:r>
      <w:r w:rsidR="00105627">
        <w:rPr>
          <w:rFonts w:ascii="Tahoma" w:hAnsi="Tahoma" w:cs="Tahoma"/>
          <w:sz w:val="16"/>
          <w:szCs w:val="16"/>
        </w:rPr>
        <w:t xml:space="preserve">     </w:t>
      </w:r>
      <w:r>
        <w:rPr>
          <w:rFonts w:ascii="Tahoma" w:hAnsi="Tahoma" w:cs="Tahoma"/>
          <w:sz w:val="16"/>
          <w:szCs w:val="16"/>
        </w:rPr>
        <w:t xml:space="preserve">         100,000 MMK           150,000 MMK          200,000 MMK </w:t>
      </w:r>
    </w:p>
    <w:p w14:paraId="240419C8" w14:textId="73FF1E8A" w:rsidR="00647D68" w:rsidRPr="008B486C" w:rsidRDefault="00A70DF4" w:rsidP="00B07651">
      <w:pPr>
        <w:pStyle w:val="ListParagraph"/>
        <w:numPr>
          <w:ilvl w:val="3"/>
          <w:numId w:val="4"/>
        </w:numPr>
        <w:tabs>
          <w:tab w:val="left" w:pos="567"/>
          <w:tab w:val="right" w:pos="5245"/>
        </w:tabs>
        <w:spacing w:after="120" w:line="240" w:lineRule="auto"/>
        <w:ind w:left="567" w:hanging="283"/>
        <w:rPr>
          <w:rFonts w:ascii="Tahoma" w:hAnsi="Tahoma" w:cs="Tahoma"/>
          <w:b/>
          <w:sz w:val="16"/>
          <w:szCs w:val="16"/>
        </w:rPr>
      </w:pPr>
      <w:r>
        <w:rPr>
          <w:rFonts w:ascii="Tahoma" w:hAnsi="Tahoma" w:cs="Tahoma"/>
          <w:b/>
          <w:noProof/>
          <w:sz w:val="16"/>
          <w:szCs w:val="16"/>
          <w:lang w:val="en-GB" w:eastAsia="en-GB"/>
        </w:rPr>
        <mc:AlternateContent>
          <mc:Choice Requires="wps">
            <w:drawing>
              <wp:anchor distT="0" distB="0" distL="114300" distR="114300" simplePos="0" relativeHeight="251757056" behindDoc="0" locked="0" layoutInCell="1" allowOverlap="1" wp14:anchorId="294DF43C" wp14:editId="40E99D00">
                <wp:simplePos x="0" y="0"/>
                <wp:positionH relativeFrom="column">
                  <wp:posOffset>3879215</wp:posOffset>
                </wp:positionH>
                <wp:positionV relativeFrom="paragraph">
                  <wp:posOffset>17491</wp:posOffset>
                </wp:positionV>
                <wp:extent cx="107950" cy="107950"/>
                <wp:effectExtent l="0" t="0" r="25400" b="25400"/>
                <wp:wrapNone/>
                <wp:docPr id="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BA5B0" id="Rectangle 8" o:spid="_x0000_s1026" style="position:absolute;margin-left:305.45pt;margin-top:1.4pt;width:8.5pt;height: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755008" behindDoc="0" locked="0" layoutInCell="1" allowOverlap="1" wp14:anchorId="1CA20F19" wp14:editId="4D7901B0">
                <wp:simplePos x="0" y="0"/>
                <wp:positionH relativeFrom="column">
                  <wp:posOffset>3241964</wp:posOffset>
                </wp:positionH>
                <wp:positionV relativeFrom="paragraph">
                  <wp:posOffset>13970</wp:posOffset>
                </wp:positionV>
                <wp:extent cx="107950" cy="107950"/>
                <wp:effectExtent l="0" t="0" r="25400" b="25400"/>
                <wp:wrapNone/>
                <wp:docPr id="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C59BA" id="Rectangle 8" o:spid="_x0000_s1026" style="position:absolute;margin-left:255.25pt;margin-top:1.1pt;width:8.5pt;height:8.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752960" behindDoc="0" locked="0" layoutInCell="1" allowOverlap="1" wp14:anchorId="4921CA92" wp14:editId="3B15909C">
                <wp:simplePos x="0" y="0"/>
                <wp:positionH relativeFrom="column">
                  <wp:posOffset>2613314</wp:posOffset>
                </wp:positionH>
                <wp:positionV relativeFrom="paragraph">
                  <wp:posOffset>12065</wp:posOffset>
                </wp:positionV>
                <wp:extent cx="107950" cy="107950"/>
                <wp:effectExtent l="0" t="0" r="25400" b="25400"/>
                <wp:wrapNone/>
                <wp:docPr id="6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F3C1F" id="Rectangle 8" o:spid="_x0000_s1026" style="position:absolute;margin-left:205.75pt;margin-top:.95pt;width:8.5pt;height:8.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"/>
            </w:pict>
          </mc:Fallback>
        </mc:AlternateContent>
      </w:r>
      <w:r>
        <w:rPr>
          <w:rFonts w:ascii="Tahoma" w:hAnsi="Tahoma" w:cs="Tahoma"/>
          <w:b/>
          <w:noProof/>
          <w:sz w:val="16"/>
          <w:szCs w:val="16"/>
          <w:lang w:val="en-GB" w:eastAsia="en-GB"/>
        </w:rPr>
        <mc:AlternateContent>
          <mc:Choice Requires="wps">
            <w:drawing>
              <wp:anchor distT="0" distB="0" distL="114300" distR="114300" simplePos="0" relativeHeight="251694592" behindDoc="0" locked="0" layoutInCell="1" allowOverlap="1" wp14:anchorId="24041A96" wp14:editId="14C3E21E">
                <wp:simplePos x="0" y="0"/>
                <wp:positionH relativeFrom="column">
                  <wp:posOffset>1936865</wp:posOffset>
                </wp:positionH>
                <wp:positionV relativeFrom="paragraph">
                  <wp:posOffset>5426</wp:posOffset>
                </wp:positionV>
                <wp:extent cx="107950" cy="107950"/>
                <wp:effectExtent l="0" t="0" r="25400" b="2540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4721B" id="Rectangle 8" o:spid="_x0000_s1026" style="position:absolute;margin-left:152.5pt;margin-top:.45pt;width:8.5pt;height: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"/>
            </w:pict>
          </mc:Fallback>
        </mc:AlternateContent>
      </w:r>
      <w:r>
        <w:rPr>
          <w:rFonts w:ascii="Tahoma" w:hAnsi="Tahoma" w:cs="Tahoma"/>
          <w:b/>
          <w:sz w:val="16"/>
          <w:szCs w:val="16"/>
        </w:rPr>
        <w:t>Pawn Credit</w:t>
      </w:r>
      <w:r w:rsidR="00647D68">
        <w:rPr>
          <w:rFonts w:ascii="Tahoma" w:hAnsi="Tahoma" w:cs="Tahoma"/>
          <w:b/>
          <w:sz w:val="16"/>
          <w:szCs w:val="16"/>
        </w:rPr>
        <w:t xml:space="preserve"> Term requested:</w:t>
      </w:r>
      <w:r w:rsidR="00105627">
        <w:rPr>
          <w:rFonts w:ascii="Tahoma" w:hAnsi="Tahoma" w:cs="Tahoma"/>
          <w:b/>
          <w:sz w:val="16"/>
          <w:szCs w:val="16"/>
        </w:rPr>
        <w:t xml:space="preserve">   </w:t>
      </w:r>
      <w:r>
        <w:rPr>
          <w:rFonts w:ascii="Tahoma" w:hAnsi="Tahoma" w:cs="Tahoma"/>
          <w:b/>
          <w:sz w:val="16"/>
          <w:szCs w:val="16"/>
        </w:rPr>
        <w:t xml:space="preserve">_  </w:t>
      </w:r>
      <w:r w:rsidRPr="00A70DF4">
        <w:rPr>
          <w:rFonts w:ascii="Tahoma" w:hAnsi="Tahoma" w:cs="Tahoma"/>
          <w:sz w:val="16"/>
          <w:szCs w:val="16"/>
        </w:rPr>
        <w:t xml:space="preserve"> 30</w:t>
      </w:r>
      <w:r>
        <w:rPr>
          <w:rFonts w:ascii="Tahoma" w:hAnsi="Tahoma" w:cs="Tahoma"/>
          <w:sz w:val="16"/>
          <w:szCs w:val="16"/>
        </w:rPr>
        <w:t xml:space="preserve"> </w:t>
      </w:r>
      <w:r w:rsidR="00105627" w:rsidRPr="00105627">
        <w:rPr>
          <w:rFonts w:ascii="Tahoma" w:hAnsi="Tahoma" w:cs="Tahoma"/>
          <w:sz w:val="16"/>
          <w:szCs w:val="16"/>
        </w:rPr>
        <w:t>days</w:t>
      </w:r>
      <w:r w:rsidRPr="00A70DF4">
        <w:rPr>
          <w:rFonts w:ascii="Tahoma" w:hAnsi="Tahoma" w:cs="Tahoma"/>
          <w:sz w:val="16"/>
          <w:szCs w:val="16"/>
          <w:lang w:val="en-GB"/>
        </w:rPr>
        <w:t xml:space="preserve">         </w:t>
      </w:r>
      <w:r>
        <w:rPr>
          <w:rFonts w:ascii="Tahoma" w:hAnsi="Tahoma" w:cs="Tahoma"/>
          <w:sz w:val="16"/>
          <w:szCs w:val="16"/>
          <w:lang w:val="en-GB"/>
        </w:rPr>
        <w:t xml:space="preserve"> </w:t>
      </w:r>
      <w:r w:rsidRPr="00A70DF4">
        <w:rPr>
          <w:rFonts w:ascii="Tahoma" w:hAnsi="Tahoma" w:cs="Tahoma"/>
          <w:sz w:val="16"/>
          <w:szCs w:val="16"/>
          <w:lang w:val="en-GB"/>
        </w:rPr>
        <w:t>2</w:t>
      </w:r>
      <w:r>
        <w:rPr>
          <w:rFonts w:ascii="Tahoma" w:hAnsi="Tahoma" w:cs="Tahoma"/>
          <w:sz w:val="16"/>
          <w:szCs w:val="16"/>
        </w:rPr>
        <w:t xml:space="preserve">1 days         15 days         7 days  </w:t>
      </w:r>
    </w:p>
    <w:p w14:paraId="240419CB" w14:textId="7B977187" w:rsidR="00C8246C" w:rsidRDefault="00921715" w:rsidP="00105627">
      <w:pPr>
        <w:pStyle w:val="ListParagraph"/>
        <w:numPr>
          <w:ilvl w:val="3"/>
          <w:numId w:val="4"/>
        </w:numPr>
        <w:tabs>
          <w:tab w:val="left" w:pos="0"/>
          <w:tab w:val="right" w:pos="4819"/>
        </w:tabs>
        <w:spacing w:after="120" w:line="240" w:lineRule="auto"/>
        <w:ind w:left="567" w:right="681" w:hanging="283"/>
        <w:jc w:val="both"/>
        <w:rPr>
          <w:rFonts w:ascii="Tahoma" w:hAnsi="Tahoma" w:cs="Tahoma"/>
          <w:sz w:val="16"/>
          <w:szCs w:val="16"/>
        </w:rPr>
      </w:pPr>
      <w:r w:rsidRPr="00B07651">
        <w:rPr>
          <w:rFonts w:ascii="Tahoma" w:hAnsi="Tahoma" w:cs="Tahoma"/>
          <w:b/>
          <w:sz w:val="16"/>
          <w:szCs w:val="16"/>
        </w:rPr>
        <w:t>Interest rate</w:t>
      </w:r>
      <w:r w:rsidRPr="00D30A42">
        <w:rPr>
          <w:rFonts w:ascii="Tahoma" w:hAnsi="Tahoma" w:cs="Tahoma"/>
          <w:b/>
          <w:sz w:val="16"/>
          <w:szCs w:val="16"/>
          <w:rPrChange w:id="15" w:author="Thuya" w:date="2015-12-18T10:18:00Z">
            <w:rPr>
              <w:rFonts w:ascii="Tahoma" w:hAnsi="Tahoma" w:cs="Tahoma"/>
              <w:b/>
              <w:sz w:val="16"/>
              <w:szCs w:val="16"/>
            </w:rPr>
          </w:rPrChange>
        </w:rPr>
        <w:t>:</w:t>
      </w:r>
      <w:r w:rsidRPr="00D30A42">
        <w:rPr>
          <w:rFonts w:ascii="Tahoma" w:hAnsi="Tahoma" w:cs="Tahoma"/>
          <w:sz w:val="16"/>
          <w:szCs w:val="16"/>
          <w:rPrChange w:id="16" w:author="Thuya" w:date="2015-12-18T10:18:00Z">
            <w:rPr>
              <w:rFonts w:ascii="Tahoma" w:hAnsi="Tahoma" w:cs="Tahoma"/>
              <w:sz w:val="16"/>
              <w:szCs w:val="16"/>
            </w:rPr>
          </w:rPrChange>
        </w:rPr>
        <w:t xml:space="preserve"> 0.</w:t>
      </w:r>
      <w:del w:id="17" w:author="Thuya" w:date="2015-12-18T10:18:00Z">
        <w:r w:rsidRPr="00D30A42" w:rsidDel="0092297C">
          <w:rPr>
            <w:rFonts w:ascii="Tahoma" w:hAnsi="Tahoma" w:cs="Tahoma"/>
            <w:sz w:val="16"/>
            <w:szCs w:val="16"/>
            <w:rPrChange w:id="18" w:author="Thuya" w:date="2015-12-18T10:18:00Z">
              <w:rPr>
                <w:rFonts w:ascii="Tahoma" w:hAnsi="Tahoma" w:cs="Tahoma"/>
                <w:sz w:val="16"/>
                <w:szCs w:val="16"/>
              </w:rPr>
            </w:rPrChange>
          </w:rPr>
          <w:delText>3</w:delText>
        </w:r>
      </w:del>
      <w:r w:rsidR="00D30A42" w:rsidRPr="00D30A42">
        <w:rPr>
          <w:rFonts w:ascii="Tahoma" w:hAnsi="Tahoma" w:cs="Tahoma"/>
          <w:sz w:val="16"/>
          <w:szCs w:val="16"/>
          <w:lang w:val="ru-RU"/>
        </w:rPr>
        <w:t>08</w:t>
      </w:r>
      <w:r w:rsidRPr="00D30A42">
        <w:rPr>
          <w:rFonts w:ascii="Tahoma" w:hAnsi="Tahoma" w:cs="Tahoma"/>
          <w:sz w:val="16"/>
          <w:szCs w:val="16"/>
          <w:rPrChange w:id="19" w:author="Thuya" w:date="2015-12-18T10:18:00Z">
            <w:rPr>
              <w:rFonts w:ascii="Tahoma" w:hAnsi="Tahoma" w:cs="Tahoma"/>
              <w:sz w:val="16"/>
              <w:szCs w:val="16"/>
            </w:rPr>
          </w:rPrChange>
        </w:rPr>
        <w:t>% each day</w:t>
      </w:r>
      <w:r w:rsidR="00105627">
        <w:rPr>
          <w:rFonts w:ascii="Tahoma" w:hAnsi="Tahoma" w:cs="Tahoma"/>
          <w:sz w:val="16"/>
          <w:szCs w:val="16"/>
        </w:rPr>
        <w:t>.</w:t>
      </w:r>
      <w:r w:rsidR="00A70DF4" w:rsidRPr="00A70DF4">
        <w:rPr>
          <w:rFonts w:ascii="Tahoma" w:hAnsi="Tahoma" w:cs="Tahoma"/>
          <w:b/>
          <w:noProof/>
          <w:sz w:val="16"/>
          <w:szCs w:val="16"/>
          <w:lang w:val="en-GB" w:eastAsia="en-GB"/>
        </w:rPr>
        <w:t xml:space="preserve"> </w:t>
      </w:r>
    </w:p>
    <w:p w14:paraId="240419CC" w14:textId="77777777" w:rsidR="00C66B22" w:rsidRPr="00C8246C" w:rsidRDefault="00C66B22" w:rsidP="00C8246C">
      <w:pPr>
        <w:pStyle w:val="ListParagraph"/>
        <w:tabs>
          <w:tab w:val="left" w:pos="0"/>
          <w:tab w:val="right" w:pos="4819"/>
        </w:tabs>
        <w:spacing w:after="120" w:line="240" w:lineRule="auto"/>
        <w:ind w:left="567" w:right="681"/>
        <w:jc w:val="both"/>
        <w:rPr>
          <w:rFonts w:ascii="Tahoma" w:hAnsi="Tahoma" w:cs="Tahoma"/>
          <w:i/>
          <w:sz w:val="16"/>
          <w:szCs w:val="16"/>
        </w:rPr>
      </w:pPr>
      <w:r w:rsidRPr="00C8246C">
        <w:rPr>
          <w:rFonts w:ascii="Tahoma" w:hAnsi="Tahoma" w:cs="Tahoma"/>
          <w:i/>
          <w:sz w:val="16"/>
          <w:szCs w:val="16"/>
        </w:rPr>
        <w:tab/>
      </w:r>
      <w:r w:rsidRPr="00C8246C">
        <w:rPr>
          <w:rFonts w:ascii="Tahoma" w:hAnsi="Tahoma" w:cs="Tahoma"/>
          <w:i/>
          <w:sz w:val="16"/>
          <w:szCs w:val="16"/>
        </w:rPr>
        <w:tab/>
      </w:r>
      <w:r w:rsidRPr="00C8246C">
        <w:rPr>
          <w:rFonts w:ascii="Tahoma" w:hAnsi="Tahoma" w:cs="Tahoma"/>
          <w:i/>
          <w:sz w:val="16"/>
          <w:szCs w:val="16"/>
        </w:rPr>
        <w:tab/>
      </w:r>
    </w:p>
    <w:p w14:paraId="240419CD" w14:textId="77777777" w:rsidR="007C5642" w:rsidRPr="00DA21D0" w:rsidRDefault="002162DF" w:rsidP="00DA21D0">
      <w:pPr>
        <w:pStyle w:val="ListParagraph"/>
        <w:numPr>
          <w:ilvl w:val="0"/>
          <w:numId w:val="1"/>
        </w:numPr>
        <w:tabs>
          <w:tab w:val="left" w:pos="284"/>
        </w:tabs>
        <w:spacing w:after="120" w:line="240" w:lineRule="auto"/>
        <w:ind w:left="284" w:hanging="284"/>
        <w:jc w:val="both"/>
        <w:rPr>
          <w:rFonts w:ascii="Tahoma" w:hAnsi="Tahoma" w:cs="Tahoma"/>
          <w:sz w:val="16"/>
          <w:szCs w:val="16"/>
        </w:rPr>
      </w:pPr>
      <w:del w:id="20" w:author="Thuya" w:date="2015-12-17T09:41:00Z">
        <w:r w:rsidRPr="0063042E" w:rsidDel="001212C4">
          <w:rPr>
            <w:rFonts w:ascii="Tahoma" w:hAnsi="Tahoma" w:cs="Tahoma"/>
            <w:b/>
            <w:bCs/>
            <w:sz w:val="16"/>
            <w:szCs w:val="16"/>
          </w:rPr>
          <w:delText xml:space="preserve">CREDIT </w:delText>
        </w:r>
      </w:del>
      <w:ins w:id="21" w:author="Thuya" w:date="2015-12-17T09:41:00Z">
        <w:r w:rsidR="001212C4">
          <w:rPr>
            <w:rFonts w:ascii="Tahoma" w:hAnsi="Tahoma" w:cs="Tahoma"/>
            <w:b/>
            <w:bCs/>
            <w:sz w:val="16"/>
            <w:szCs w:val="16"/>
          </w:rPr>
          <w:t>LOAN</w:t>
        </w:r>
        <w:r w:rsidR="001212C4" w:rsidRPr="0063042E">
          <w:rPr>
            <w:rFonts w:ascii="Tahoma" w:hAnsi="Tahoma" w:cs="Tahoma"/>
            <w:b/>
            <w:bCs/>
            <w:sz w:val="16"/>
            <w:szCs w:val="16"/>
          </w:rPr>
          <w:t xml:space="preserve"> </w:t>
        </w:r>
      </w:ins>
      <w:r w:rsidRPr="0063042E">
        <w:rPr>
          <w:rFonts w:ascii="Tahoma" w:hAnsi="Tahoma" w:cs="Tahoma"/>
          <w:b/>
          <w:bCs/>
          <w:sz w:val="16"/>
          <w:szCs w:val="16"/>
        </w:rPr>
        <w:t>AGREEMENT</w:t>
      </w:r>
    </w:p>
    <w:p w14:paraId="240419CE" w14:textId="77777777" w:rsidR="002162DF" w:rsidRPr="00824E12" w:rsidRDefault="002162DF" w:rsidP="00824E12">
      <w:pPr>
        <w:pStyle w:val="ListParagraph"/>
        <w:numPr>
          <w:ilvl w:val="0"/>
          <w:numId w:val="8"/>
        </w:numPr>
        <w:tabs>
          <w:tab w:val="left" w:pos="0"/>
        </w:tabs>
        <w:spacing w:after="120" w:line="240" w:lineRule="auto"/>
        <w:ind w:left="284" w:hanging="284"/>
        <w:jc w:val="both"/>
        <w:rPr>
          <w:rFonts w:ascii="Tahoma" w:hAnsi="Tahoma" w:cs="Tahoma"/>
          <w:b/>
          <w:bCs/>
          <w:sz w:val="16"/>
          <w:szCs w:val="16"/>
        </w:rPr>
      </w:pPr>
      <w:r w:rsidRPr="0063042E">
        <w:rPr>
          <w:rFonts w:ascii="Tahoma" w:hAnsi="Tahoma" w:cs="Tahoma"/>
          <w:b/>
          <w:bCs/>
          <w:sz w:val="16"/>
          <w:szCs w:val="16"/>
        </w:rPr>
        <w:t>Parties information</w:t>
      </w:r>
    </w:p>
    <w:p w14:paraId="240419CF" w14:textId="1F2D51A3" w:rsidR="002162DF" w:rsidRPr="0063042E" w:rsidRDefault="002162DF" w:rsidP="00C30928">
      <w:pPr>
        <w:pStyle w:val="ListParagraph"/>
        <w:numPr>
          <w:ilvl w:val="0"/>
          <w:numId w:val="9"/>
        </w:numPr>
        <w:tabs>
          <w:tab w:val="left" w:pos="0"/>
        </w:tabs>
        <w:spacing w:after="120" w:line="240" w:lineRule="auto"/>
        <w:ind w:left="567" w:hanging="283"/>
        <w:jc w:val="both"/>
        <w:rPr>
          <w:rFonts w:ascii="Tahoma" w:hAnsi="Tahoma" w:cs="Tahoma"/>
          <w:sz w:val="16"/>
          <w:szCs w:val="16"/>
        </w:rPr>
      </w:pPr>
      <w:r w:rsidRPr="0063042E">
        <w:rPr>
          <w:rFonts w:ascii="Tahoma" w:hAnsi="Tahoma" w:cs="Tahoma"/>
          <w:b/>
          <w:bCs/>
          <w:sz w:val="16"/>
          <w:szCs w:val="16"/>
        </w:rPr>
        <w:t>The Lender</w:t>
      </w:r>
      <w:r w:rsidRPr="00824E12">
        <w:rPr>
          <w:rFonts w:ascii="Tahoma" w:hAnsi="Tahoma" w:cs="Tahoma"/>
          <w:bCs/>
          <w:sz w:val="16"/>
          <w:szCs w:val="16"/>
        </w:rPr>
        <w:t>:</w:t>
      </w:r>
      <w:r w:rsidRPr="0063042E">
        <w:rPr>
          <w:rFonts w:ascii="Tahoma" w:hAnsi="Tahoma" w:cs="Tahoma"/>
          <w:sz w:val="16"/>
          <w:szCs w:val="16"/>
        </w:rPr>
        <w:t xml:space="preserve"> </w:t>
      </w:r>
      <w:r w:rsidR="00830B88">
        <w:rPr>
          <w:rFonts w:ascii="Tahoma" w:hAnsi="Tahoma" w:cs="Tahoma"/>
          <w:sz w:val="16"/>
          <w:szCs w:val="16"/>
        </w:rPr>
        <w:t>&lt;Pawnshop name&gt;</w:t>
      </w:r>
      <w:del w:id="22" w:author="Thuya" w:date="2015-12-17T09:41:00Z">
        <w:r w:rsidRPr="0063042E" w:rsidDel="001212C4">
          <w:rPr>
            <w:rFonts w:ascii="Tahoma" w:hAnsi="Tahoma" w:cs="Tahoma"/>
            <w:sz w:val="16"/>
            <w:szCs w:val="16"/>
          </w:rPr>
          <w:delText>MFI</w:delText>
        </w:r>
      </w:del>
    </w:p>
    <w:p w14:paraId="240419D0" w14:textId="77777777" w:rsidR="002162DF" w:rsidRPr="0063042E" w:rsidRDefault="002162DF" w:rsidP="00C30928">
      <w:pPr>
        <w:pStyle w:val="ListParagraph"/>
        <w:tabs>
          <w:tab w:val="left" w:pos="0"/>
        </w:tabs>
        <w:spacing w:after="120" w:line="240" w:lineRule="auto"/>
        <w:ind w:left="567"/>
        <w:jc w:val="both"/>
        <w:rPr>
          <w:rFonts w:ascii="Tahoma" w:hAnsi="Tahoma" w:cs="Tahoma"/>
          <w:sz w:val="16"/>
          <w:szCs w:val="16"/>
        </w:rPr>
      </w:pPr>
      <w:r w:rsidRPr="0063042E">
        <w:rPr>
          <w:rFonts w:ascii="Tahoma" w:hAnsi="Tahoma" w:cs="Tahoma"/>
          <w:sz w:val="16"/>
          <w:szCs w:val="16"/>
        </w:rPr>
        <w:t>Address: _________________________________________________________________________</w:t>
      </w:r>
      <w:r w:rsidR="00824E12">
        <w:rPr>
          <w:rFonts w:ascii="Tahoma" w:hAnsi="Tahoma" w:cs="Tahoma"/>
          <w:sz w:val="16"/>
          <w:szCs w:val="16"/>
        </w:rPr>
        <w:t>________</w:t>
      </w:r>
      <w:r w:rsidR="00D96588">
        <w:rPr>
          <w:rFonts w:ascii="Tahoma" w:hAnsi="Tahoma" w:cs="Tahoma"/>
          <w:sz w:val="16"/>
          <w:szCs w:val="16"/>
        </w:rPr>
        <w:t>___________</w:t>
      </w:r>
      <w:r w:rsidR="00824E12">
        <w:rPr>
          <w:rFonts w:ascii="Tahoma" w:hAnsi="Tahoma" w:cs="Tahoma"/>
          <w:sz w:val="16"/>
          <w:szCs w:val="16"/>
        </w:rPr>
        <w:t>________</w:t>
      </w:r>
      <w:r w:rsidR="00D96588">
        <w:rPr>
          <w:rFonts w:ascii="Tahoma" w:hAnsi="Tahoma" w:cs="Tahoma"/>
          <w:sz w:val="16"/>
          <w:szCs w:val="16"/>
        </w:rPr>
        <w:t>_</w:t>
      </w:r>
    </w:p>
    <w:p w14:paraId="240419D1" w14:textId="77777777" w:rsidR="002162DF" w:rsidRPr="0063042E" w:rsidRDefault="002162DF" w:rsidP="00C30928">
      <w:pPr>
        <w:pStyle w:val="ListParagraph"/>
        <w:tabs>
          <w:tab w:val="left" w:pos="0"/>
          <w:tab w:val="left" w:pos="5529"/>
        </w:tabs>
        <w:spacing w:after="120" w:line="240" w:lineRule="auto"/>
        <w:ind w:left="567"/>
        <w:jc w:val="both"/>
        <w:rPr>
          <w:rFonts w:ascii="Tahoma" w:hAnsi="Tahoma" w:cs="Tahoma"/>
          <w:sz w:val="16"/>
          <w:szCs w:val="16"/>
        </w:rPr>
      </w:pPr>
      <w:r>
        <w:rPr>
          <w:rFonts w:ascii="Tahoma" w:hAnsi="Tahoma" w:cs="Tahoma"/>
          <w:sz w:val="16"/>
          <w:szCs w:val="16"/>
        </w:rPr>
        <w:t>Tel: _____________________________________</w:t>
      </w:r>
      <w:r w:rsidRPr="0063042E">
        <w:rPr>
          <w:rFonts w:ascii="Tahoma" w:hAnsi="Tahoma" w:cs="Tahoma"/>
          <w:sz w:val="16"/>
          <w:szCs w:val="16"/>
        </w:rPr>
        <w:tab/>
      </w:r>
      <w:r w:rsidRPr="0063042E">
        <w:rPr>
          <w:rFonts w:ascii="Tahoma" w:hAnsi="Tahoma" w:cs="Tahoma"/>
          <w:sz w:val="16"/>
          <w:szCs w:val="16"/>
        </w:rPr>
        <w:tab/>
        <w:t>Fax</w:t>
      </w:r>
      <w:r w:rsidR="007617BE">
        <w:rPr>
          <w:rFonts w:ascii="Tahoma" w:hAnsi="Tahoma" w:cs="Tahoma"/>
          <w:sz w:val="16"/>
          <w:szCs w:val="16"/>
        </w:rPr>
        <w:t>/Fax</w:t>
      </w:r>
      <w:r w:rsidRPr="0063042E">
        <w:rPr>
          <w:rFonts w:ascii="Tahoma" w:hAnsi="Tahoma" w:cs="Tahoma"/>
          <w:sz w:val="16"/>
          <w:szCs w:val="16"/>
        </w:rPr>
        <w:t xml:space="preserve">: </w:t>
      </w:r>
      <w:r w:rsidR="007617BE">
        <w:rPr>
          <w:rFonts w:ascii="Tahoma" w:hAnsi="Tahoma" w:cs="Tahoma"/>
          <w:sz w:val="16"/>
          <w:szCs w:val="16"/>
        </w:rPr>
        <w:t>_</w:t>
      </w:r>
      <w:r>
        <w:rPr>
          <w:rFonts w:ascii="Tahoma" w:hAnsi="Tahoma" w:cs="Tahoma"/>
          <w:sz w:val="16"/>
          <w:szCs w:val="16"/>
        </w:rPr>
        <w:t>_______________________________________________</w:t>
      </w:r>
    </w:p>
    <w:p w14:paraId="240419D2" w14:textId="77777777" w:rsidR="002162DF" w:rsidRPr="0063042E" w:rsidRDefault="002162DF" w:rsidP="00B07651">
      <w:pPr>
        <w:pStyle w:val="ListParagraph"/>
        <w:tabs>
          <w:tab w:val="left" w:pos="0"/>
          <w:tab w:val="left" w:pos="5812"/>
        </w:tabs>
        <w:spacing w:after="120" w:line="240" w:lineRule="auto"/>
        <w:ind w:left="567"/>
        <w:jc w:val="both"/>
        <w:rPr>
          <w:rFonts w:ascii="Tahoma" w:hAnsi="Tahoma" w:cs="Tahoma"/>
          <w:sz w:val="16"/>
          <w:szCs w:val="16"/>
        </w:rPr>
      </w:pPr>
      <w:r w:rsidRPr="0063042E">
        <w:rPr>
          <w:rFonts w:ascii="Tahoma" w:hAnsi="Tahoma" w:cs="Tahoma"/>
          <w:sz w:val="16"/>
          <w:szCs w:val="16"/>
        </w:rPr>
        <w:t xml:space="preserve">Represented by: </w:t>
      </w:r>
      <w:r>
        <w:rPr>
          <w:rFonts w:ascii="Tahoma" w:hAnsi="Tahoma" w:cs="Tahoma"/>
          <w:sz w:val="16"/>
          <w:szCs w:val="16"/>
        </w:rPr>
        <w:t>__________________________</w:t>
      </w:r>
      <w:r w:rsidRPr="0063042E">
        <w:rPr>
          <w:rFonts w:ascii="Tahoma" w:hAnsi="Tahoma" w:cs="Tahoma"/>
          <w:sz w:val="16"/>
          <w:szCs w:val="16"/>
        </w:rPr>
        <w:tab/>
        <w:t xml:space="preserve">Position: </w:t>
      </w:r>
      <w:r>
        <w:rPr>
          <w:rFonts w:ascii="Tahoma" w:hAnsi="Tahoma" w:cs="Tahoma"/>
          <w:sz w:val="16"/>
          <w:szCs w:val="16"/>
        </w:rPr>
        <w:t>________________</w:t>
      </w:r>
      <w:r w:rsidR="007617BE">
        <w:rPr>
          <w:rFonts w:ascii="Tahoma" w:hAnsi="Tahoma" w:cs="Tahoma"/>
          <w:sz w:val="16"/>
          <w:szCs w:val="16"/>
        </w:rPr>
        <w:t>________________________</w:t>
      </w:r>
    </w:p>
    <w:p w14:paraId="240419D3" w14:textId="77777777" w:rsidR="002162DF" w:rsidRPr="007617BE" w:rsidRDefault="002162DF" w:rsidP="00157666">
      <w:pPr>
        <w:pStyle w:val="ListParagraph"/>
        <w:numPr>
          <w:ilvl w:val="0"/>
          <w:numId w:val="9"/>
        </w:numPr>
        <w:tabs>
          <w:tab w:val="left" w:pos="0"/>
          <w:tab w:val="left" w:pos="284"/>
          <w:tab w:val="left" w:pos="550"/>
        </w:tabs>
        <w:spacing w:after="120" w:line="240" w:lineRule="auto"/>
        <w:ind w:left="567" w:hanging="283"/>
        <w:jc w:val="both"/>
        <w:rPr>
          <w:rFonts w:ascii="Tahoma" w:hAnsi="Tahoma" w:cs="Tahoma"/>
          <w:b/>
          <w:bCs/>
          <w:sz w:val="16"/>
          <w:szCs w:val="16"/>
        </w:rPr>
      </w:pPr>
      <w:r w:rsidRPr="0063042E">
        <w:rPr>
          <w:rFonts w:ascii="Tahoma" w:hAnsi="Tahoma" w:cs="Tahoma"/>
          <w:b/>
          <w:bCs/>
          <w:sz w:val="16"/>
          <w:szCs w:val="16"/>
        </w:rPr>
        <w:t xml:space="preserve">The Borrower: </w:t>
      </w:r>
      <w:r w:rsidRPr="0063042E">
        <w:rPr>
          <w:rFonts w:ascii="Tahoma" w:hAnsi="Tahoma" w:cs="Tahoma"/>
          <w:sz w:val="16"/>
          <w:szCs w:val="16"/>
        </w:rPr>
        <w:t xml:space="preserve">is the person having personal details as stipulated in Item I of Part A of this Loan Application Form and </w:t>
      </w:r>
      <w:del w:id="23" w:author="Thuya" w:date="2015-12-18T09:14:00Z">
        <w:r w:rsidRPr="0063042E" w:rsidDel="00F4101C">
          <w:rPr>
            <w:rFonts w:ascii="Tahoma" w:hAnsi="Tahoma" w:cs="Tahoma"/>
            <w:sz w:val="16"/>
            <w:szCs w:val="16"/>
          </w:rPr>
          <w:delText xml:space="preserve">Credit </w:delText>
        </w:r>
      </w:del>
      <w:ins w:id="24" w:author="Thuya" w:date="2015-12-18T09:14:00Z">
        <w:r w:rsidR="00F4101C">
          <w:rPr>
            <w:rFonts w:ascii="Tahoma" w:hAnsi="Tahoma" w:cs="Tahoma"/>
            <w:sz w:val="16"/>
            <w:szCs w:val="16"/>
          </w:rPr>
          <w:t>Loan</w:t>
        </w:r>
        <w:r w:rsidR="00F4101C" w:rsidRPr="0063042E">
          <w:rPr>
            <w:rFonts w:ascii="Tahoma" w:hAnsi="Tahoma" w:cs="Tahoma"/>
            <w:sz w:val="16"/>
            <w:szCs w:val="16"/>
          </w:rPr>
          <w:t xml:space="preserve"> </w:t>
        </w:r>
      </w:ins>
      <w:r w:rsidRPr="0063042E">
        <w:rPr>
          <w:rFonts w:ascii="Tahoma" w:hAnsi="Tahoma" w:cs="Tahoma"/>
          <w:sz w:val="16"/>
          <w:szCs w:val="16"/>
        </w:rPr>
        <w:t>Agreement.</w:t>
      </w:r>
    </w:p>
    <w:p w14:paraId="240419D4" w14:textId="77777777" w:rsidR="00C81FFC" w:rsidRPr="00C81FFC" w:rsidRDefault="002162DF" w:rsidP="00C30928">
      <w:pPr>
        <w:pStyle w:val="ListParagraph"/>
        <w:numPr>
          <w:ilvl w:val="0"/>
          <w:numId w:val="8"/>
        </w:numPr>
        <w:tabs>
          <w:tab w:val="left" w:pos="0"/>
          <w:tab w:val="left" w:pos="284"/>
          <w:tab w:val="left" w:pos="5812"/>
        </w:tabs>
        <w:spacing w:after="120" w:line="240" w:lineRule="auto"/>
        <w:ind w:left="284" w:hanging="284"/>
        <w:jc w:val="both"/>
        <w:rPr>
          <w:rFonts w:ascii="Tahoma" w:hAnsi="Tahoma" w:cs="Tahoma"/>
          <w:sz w:val="16"/>
          <w:szCs w:val="16"/>
        </w:rPr>
      </w:pPr>
      <w:r w:rsidRPr="00C81FFC">
        <w:rPr>
          <w:rFonts w:ascii="Tahoma" w:hAnsi="Tahoma" w:cs="Tahoma"/>
          <w:b/>
          <w:bCs/>
          <w:sz w:val="16"/>
          <w:szCs w:val="16"/>
        </w:rPr>
        <w:t>Disbursements</w:t>
      </w:r>
    </w:p>
    <w:p w14:paraId="240419D5" w14:textId="77777777" w:rsidR="002162DF" w:rsidRPr="00C81FFC" w:rsidRDefault="00C81FFC" w:rsidP="00C81FFC">
      <w:pPr>
        <w:tabs>
          <w:tab w:val="left" w:pos="0"/>
          <w:tab w:val="left" w:pos="284"/>
          <w:tab w:val="left" w:pos="5812"/>
        </w:tabs>
        <w:spacing w:after="120" w:line="240" w:lineRule="auto"/>
        <w:jc w:val="both"/>
        <w:rPr>
          <w:rFonts w:ascii="Tahoma" w:hAnsi="Tahoma" w:cs="Tahoma"/>
          <w:sz w:val="16"/>
          <w:szCs w:val="16"/>
        </w:rPr>
      </w:pPr>
      <w:r>
        <w:rPr>
          <w:rFonts w:ascii="Tahoma" w:hAnsi="Tahoma" w:cs="Tahoma"/>
          <w:sz w:val="16"/>
          <w:szCs w:val="16"/>
        </w:rPr>
        <w:tab/>
      </w:r>
      <w:r w:rsidR="002162DF" w:rsidRPr="00C81FFC">
        <w:rPr>
          <w:rFonts w:ascii="Tahoma" w:hAnsi="Tahoma" w:cs="Tahoma"/>
          <w:sz w:val="16"/>
          <w:szCs w:val="16"/>
        </w:rPr>
        <w:t>The loan is disbursed to the Borrower through service</w:t>
      </w:r>
      <w:r w:rsidR="00305EC4" w:rsidRPr="00C81FFC">
        <w:rPr>
          <w:rFonts w:ascii="Tahoma" w:hAnsi="Tahoma" w:cs="Tahoma"/>
          <w:sz w:val="16"/>
          <w:szCs w:val="16"/>
        </w:rPr>
        <w:t>s</w:t>
      </w:r>
      <w:r w:rsidR="002162DF" w:rsidRPr="00C81FFC">
        <w:rPr>
          <w:rFonts w:ascii="Tahoma" w:hAnsi="Tahoma" w:cs="Tahoma"/>
          <w:sz w:val="16"/>
          <w:szCs w:val="16"/>
        </w:rPr>
        <w:t xml:space="preserve"> offered </w:t>
      </w:r>
      <w:r w:rsidR="008B3D47" w:rsidRPr="00C81FFC">
        <w:rPr>
          <w:rFonts w:ascii="Tahoma" w:hAnsi="Tahoma" w:cs="Tahoma"/>
          <w:sz w:val="16"/>
          <w:szCs w:val="16"/>
        </w:rPr>
        <w:t xml:space="preserve">by </w:t>
      </w:r>
      <w:r w:rsidR="007C6816" w:rsidRPr="00C81FFC">
        <w:rPr>
          <w:rFonts w:ascii="Tahoma" w:hAnsi="Tahoma" w:cs="Tahoma"/>
          <w:sz w:val="16"/>
          <w:szCs w:val="16"/>
        </w:rPr>
        <w:t>Money Transfer Provider</w:t>
      </w:r>
      <w:r w:rsidR="00305EC4" w:rsidRPr="00C81FFC">
        <w:rPr>
          <w:rFonts w:ascii="Tahoma" w:hAnsi="Tahoma" w:cs="Tahoma"/>
          <w:sz w:val="16"/>
          <w:szCs w:val="16"/>
        </w:rPr>
        <w:t>s</w:t>
      </w:r>
      <w:r w:rsidR="007C6816" w:rsidRPr="00C81FFC">
        <w:rPr>
          <w:rFonts w:ascii="Tahoma" w:hAnsi="Tahoma" w:cs="Tahoma"/>
          <w:sz w:val="16"/>
          <w:szCs w:val="16"/>
        </w:rPr>
        <w:t xml:space="preserve"> in partnership with the Lender</w:t>
      </w:r>
      <w:r w:rsidR="002162DF" w:rsidRPr="00C81FFC">
        <w:rPr>
          <w:rFonts w:ascii="Tahoma" w:hAnsi="Tahoma" w:cs="Tahoma"/>
          <w:sz w:val="16"/>
          <w:szCs w:val="16"/>
        </w:rPr>
        <w:t>.</w:t>
      </w:r>
    </w:p>
    <w:p w14:paraId="240419D6" w14:textId="77777777" w:rsidR="002162DF" w:rsidRPr="007617BE" w:rsidRDefault="002162DF" w:rsidP="007617BE">
      <w:pPr>
        <w:pStyle w:val="ListParagraph"/>
        <w:numPr>
          <w:ilvl w:val="0"/>
          <w:numId w:val="8"/>
        </w:numPr>
        <w:tabs>
          <w:tab w:val="left" w:pos="0"/>
          <w:tab w:val="left" w:pos="284"/>
          <w:tab w:val="left" w:pos="5812"/>
        </w:tabs>
        <w:spacing w:after="120" w:line="240" w:lineRule="auto"/>
        <w:ind w:left="284" w:hanging="284"/>
        <w:jc w:val="both"/>
        <w:rPr>
          <w:rFonts w:ascii="Tahoma" w:hAnsi="Tahoma" w:cs="Tahoma"/>
          <w:b/>
          <w:bCs/>
          <w:sz w:val="16"/>
          <w:szCs w:val="16"/>
        </w:rPr>
      </w:pPr>
      <w:r w:rsidRPr="0063042E">
        <w:rPr>
          <w:rFonts w:ascii="Tahoma" w:hAnsi="Tahoma" w:cs="Tahoma"/>
          <w:b/>
          <w:bCs/>
          <w:sz w:val="16"/>
          <w:szCs w:val="16"/>
        </w:rPr>
        <w:t>Loan guarantee</w:t>
      </w:r>
    </w:p>
    <w:p w14:paraId="240419D7" w14:textId="77777777" w:rsidR="002162DF" w:rsidRDefault="002162DF" w:rsidP="00945045">
      <w:pPr>
        <w:pStyle w:val="Recital"/>
        <w:numPr>
          <w:ilvl w:val="0"/>
          <w:numId w:val="0"/>
        </w:numPr>
        <w:spacing w:after="120"/>
        <w:ind w:left="284"/>
        <w:jc w:val="both"/>
        <w:rPr>
          <w:rFonts w:ascii="Tahoma" w:hAnsi="Tahoma" w:cs="Tahoma"/>
          <w:sz w:val="16"/>
          <w:szCs w:val="16"/>
        </w:rPr>
      </w:pPr>
      <w:r w:rsidRPr="0063042E">
        <w:rPr>
          <w:rFonts w:ascii="Tahoma" w:hAnsi="Tahoma" w:cs="Tahoma"/>
          <w:sz w:val="16"/>
          <w:szCs w:val="16"/>
        </w:rPr>
        <w:t xml:space="preserve">The Borrower undertakes to use all the Borrower’s lawful assets to secure the Borrower’s payment and performance of all present and future, actual or contingent obligations to the Lender pursuant to the </w:t>
      </w:r>
      <w:del w:id="25" w:author="Thuya" w:date="2015-12-17T09:41:00Z">
        <w:r w:rsidRPr="0063042E" w:rsidDel="001212C4">
          <w:rPr>
            <w:rFonts w:ascii="Tahoma" w:hAnsi="Tahoma" w:cs="Tahoma"/>
            <w:sz w:val="16"/>
            <w:szCs w:val="16"/>
          </w:rPr>
          <w:delText xml:space="preserve">Credit </w:delText>
        </w:r>
      </w:del>
      <w:ins w:id="26" w:author="Thuya" w:date="2015-12-17T09:41: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separately or jointly with any other person and includes principal, interest, default interest, damages, costs, charges, expenses and liabilities payable by the Borrower on a full indemnity basis. In the event of failing to perform or breaching any of obligations to the Lender, the Borrower agrees that the Lender has all the rights and remedies available to it under applicable laws of </w:t>
      </w:r>
      <w:del w:id="27" w:author="Thuya" w:date="2015-12-17T09:42:00Z">
        <w:r w:rsidRPr="0063042E" w:rsidDel="001212C4">
          <w:rPr>
            <w:rFonts w:ascii="Tahoma" w:hAnsi="Tahoma" w:cs="Tahoma"/>
            <w:sz w:val="16"/>
            <w:szCs w:val="16"/>
          </w:rPr>
          <w:delText xml:space="preserve">Vietnam </w:delText>
        </w:r>
      </w:del>
      <w:ins w:id="28" w:author="Thuya" w:date="2015-12-17T09:42:00Z">
        <w:r w:rsidR="001212C4">
          <w:rPr>
            <w:rFonts w:ascii="Tahoma" w:hAnsi="Tahoma" w:cs="Tahoma"/>
            <w:sz w:val="16"/>
            <w:szCs w:val="16"/>
          </w:rPr>
          <w:t>the Republic of the Union of Myanmar</w:t>
        </w:r>
        <w:r w:rsidR="001212C4" w:rsidRPr="0063042E">
          <w:rPr>
            <w:rFonts w:ascii="Tahoma" w:hAnsi="Tahoma" w:cs="Tahoma"/>
            <w:sz w:val="16"/>
            <w:szCs w:val="16"/>
          </w:rPr>
          <w:t xml:space="preserve"> </w:t>
        </w:r>
      </w:ins>
      <w:r w:rsidRPr="0063042E">
        <w:rPr>
          <w:rFonts w:ascii="Tahoma" w:hAnsi="Tahoma" w:cs="Tahoma"/>
          <w:sz w:val="16"/>
          <w:szCs w:val="16"/>
        </w:rPr>
        <w:t>and this Agreement, for recovery of debts.</w:t>
      </w:r>
      <w:ins w:id="29" w:author="Thuya" w:date="2015-12-18T09:09:00Z">
        <w:r w:rsidR="006F1CD2">
          <w:rPr>
            <w:rFonts w:ascii="Tahoma" w:hAnsi="Tahoma" w:cs="Tahoma"/>
            <w:sz w:val="16"/>
            <w:szCs w:val="16"/>
          </w:rPr>
          <w:t xml:space="preserve"> The Borrower further </w:t>
        </w:r>
      </w:ins>
      <w:ins w:id="30" w:author="Thuya" w:date="2015-12-18T09:12:00Z">
        <w:r w:rsidR="008E1714">
          <w:rPr>
            <w:rFonts w:ascii="Tahoma" w:hAnsi="Tahoma" w:cs="Tahoma"/>
            <w:sz w:val="16"/>
            <w:szCs w:val="16"/>
          </w:rPr>
          <w:t>understands</w:t>
        </w:r>
      </w:ins>
      <w:ins w:id="31" w:author="Thuya" w:date="2015-12-18T09:09:00Z">
        <w:r w:rsidR="008E1714">
          <w:rPr>
            <w:rFonts w:ascii="Tahoma" w:hAnsi="Tahoma" w:cs="Tahoma"/>
            <w:sz w:val="16"/>
            <w:szCs w:val="16"/>
          </w:rPr>
          <w:t xml:space="preserve"> that </w:t>
        </w:r>
      </w:ins>
      <w:ins w:id="32" w:author="Thuya" w:date="2015-12-18T09:10:00Z">
        <w:r w:rsidR="008E1714">
          <w:rPr>
            <w:rFonts w:ascii="Tahoma" w:hAnsi="Tahoma" w:cs="Tahoma"/>
            <w:sz w:val="16"/>
            <w:szCs w:val="16"/>
          </w:rPr>
          <w:t xml:space="preserve">repayment of debt also liable to the </w:t>
        </w:r>
      </w:ins>
      <w:ins w:id="33" w:author="Thuya" w:date="2015-12-18T09:11:00Z">
        <w:r w:rsidR="008E1714">
          <w:rPr>
            <w:rFonts w:ascii="Tahoma" w:hAnsi="Tahoma" w:cs="Tahoma"/>
            <w:sz w:val="16"/>
            <w:szCs w:val="16"/>
          </w:rPr>
          <w:t xml:space="preserve">immediate family members or successors of the Borrower. </w:t>
        </w:r>
      </w:ins>
    </w:p>
    <w:p w14:paraId="240419D8" w14:textId="77777777" w:rsidR="002162DF" w:rsidRPr="0062235B" w:rsidRDefault="002162DF" w:rsidP="0062235B">
      <w:pPr>
        <w:pStyle w:val="Recital"/>
        <w:numPr>
          <w:ilvl w:val="0"/>
          <w:numId w:val="8"/>
        </w:numPr>
        <w:spacing w:after="120"/>
        <w:ind w:left="284" w:hanging="284"/>
        <w:jc w:val="both"/>
        <w:rPr>
          <w:rFonts w:ascii="Tahoma" w:hAnsi="Tahoma" w:cs="Tahoma"/>
          <w:b/>
          <w:bCs/>
          <w:sz w:val="16"/>
          <w:szCs w:val="16"/>
        </w:rPr>
      </w:pPr>
      <w:r w:rsidRPr="0063042E">
        <w:rPr>
          <w:rFonts w:ascii="Tahoma" w:hAnsi="Tahoma" w:cs="Tahoma"/>
          <w:b/>
          <w:bCs/>
          <w:sz w:val="16"/>
          <w:szCs w:val="16"/>
        </w:rPr>
        <w:t>Undertaking of the Borrower</w:t>
      </w:r>
    </w:p>
    <w:p w14:paraId="240419D9" w14:textId="77777777"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The Borrower has disclosed to the Lender all information relating to the Borrower which is material to be known to the Lender in view of the provisions of this Agreement and other relevant documents and which is true, complete and accurate in all material respects as at the date it was given and is not misleading in any respect. The Borrower hereby authorize the Lender to request and obtain data from a third party to verify any information the Borrower provided to the Lender in connection with loan application.</w:t>
      </w:r>
    </w:p>
    <w:p w14:paraId="240419DA" w14:textId="5B8A94E2"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has </w:t>
      </w:r>
      <w:r w:rsidRPr="0063042E">
        <w:rPr>
          <w:rStyle w:val="Emphasis"/>
          <w:rFonts w:ascii="Tahoma" w:hAnsi="Tahoma" w:cs="Tahoma"/>
          <w:i w:val="0"/>
          <w:iCs w:val="0"/>
          <w:sz w:val="16"/>
          <w:szCs w:val="16"/>
        </w:rPr>
        <w:t>read</w:t>
      </w:r>
      <w:r w:rsidRPr="0063042E">
        <w:rPr>
          <w:rStyle w:val="st"/>
          <w:rFonts w:ascii="Tahoma" w:hAnsi="Tahoma" w:cs="Tahoma"/>
          <w:i/>
          <w:iCs/>
          <w:sz w:val="16"/>
          <w:szCs w:val="16"/>
        </w:rPr>
        <w:t xml:space="preserve">, </w:t>
      </w:r>
      <w:r w:rsidRPr="0063042E">
        <w:rPr>
          <w:rStyle w:val="Emphasis"/>
          <w:rFonts w:ascii="Tahoma" w:hAnsi="Tahoma" w:cs="Tahoma"/>
          <w:i w:val="0"/>
          <w:iCs w:val="0"/>
          <w:sz w:val="16"/>
          <w:szCs w:val="16"/>
        </w:rPr>
        <w:t>understood and agreed to comply with</w:t>
      </w:r>
      <w:r w:rsidR="001C4F56">
        <w:rPr>
          <w:rStyle w:val="Emphasis"/>
          <w:rFonts w:ascii="Tahoma" w:hAnsi="Tahoma" w:cs="Tahoma"/>
          <w:i w:val="0"/>
          <w:iCs w:val="0"/>
          <w:sz w:val="16"/>
          <w:szCs w:val="16"/>
        </w:rPr>
        <w:t xml:space="preserve"> </w:t>
      </w:r>
      <w:r w:rsidRPr="0063042E">
        <w:rPr>
          <w:rStyle w:val="Emphasis"/>
          <w:rFonts w:ascii="Tahoma" w:hAnsi="Tahoma" w:cs="Tahoma"/>
          <w:i w:val="0"/>
          <w:iCs w:val="0"/>
          <w:sz w:val="16"/>
          <w:szCs w:val="16"/>
        </w:rPr>
        <w:t>term</w:t>
      </w:r>
      <w:r w:rsidR="001C4F56">
        <w:rPr>
          <w:rStyle w:val="Emphasis"/>
          <w:rFonts w:ascii="Tahoma" w:hAnsi="Tahoma" w:cs="Tahoma"/>
          <w:i w:val="0"/>
          <w:iCs w:val="0"/>
          <w:sz w:val="16"/>
          <w:szCs w:val="16"/>
        </w:rPr>
        <w:t xml:space="preserve"> </w:t>
      </w:r>
      <w:r w:rsidRPr="0063042E">
        <w:rPr>
          <w:rStyle w:val="Emphasis"/>
          <w:rFonts w:ascii="Tahoma" w:hAnsi="Tahoma" w:cs="Tahoma"/>
          <w:i w:val="0"/>
          <w:iCs w:val="0"/>
          <w:sz w:val="16"/>
          <w:szCs w:val="16"/>
        </w:rPr>
        <w:t>s</w:t>
      </w:r>
      <w:r w:rsidR="001C4F56">
        <w:rPr>
          <w:rStyle w:val="Emphasis"/>
          <w:rFonts w:ascii="Tahoma" w:hAnsi="Tahoma" w:cs="Tahoma"/>
          <w:i w:val="0"/>
          <w:iCs w:val="0"/>
          <w:sz w:val="16"/>
          <w:szCs w:val="16"/>
        </w:rPr>
        <w:t xml:space="preserve"> </w:t>
      </w:r>
      <w:r w:rsidRPr="0063042E">
        <w:rPr>
          <w:rFonts w:ascii="Tahoma" w:hAnsi="Tahoma" w:cs="Tahoma"/>
          <w:sz w:val="16"/>
          <w:szCs w:val="16"/>
        </w:rPr>
        <w:t xml:space="preserve">and conditions of the </w:t>
      </w:r>
      <w:del w:id="34" w:author="Thuya" w:date="2015-12-17T09:42:00Z">
        <w:r w:rsidRPr="0063042E" w:rsidDel="001212C4">
          <w:rPr>
            <w:rFonts w:ascii="Tahoma" w:hAnsi="Tahoma" w:cs="Tahoma"/>
            <w:sz w:val="16"/>
            <w:szCs w:val="16"/>
          </w:rPr>
          <w:delText xml:space="preserve">Credit </w:delText>
        </w:r>
      </w:del>
      <w:ins w:id="35"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The Borrower accepts and agrees to be bound by the </w:t>
      </w:r>
      <w:del w:id="36" w:author="Thuya" w:date="2015-12-18T13:45:00Z">
        <w:r w:rsidRPr="0063042E" w:rsidDel="00A13A8F">
          <w:rPr>
            <w:rFonts w:ascii="Tahoma" w:hAnsi="Tahoma" w:cs="Tahoma"/>
            <w:sz w:val="16"/>
            <w:szCs w:val="16"/>
          </w:rPr>
          <w:delText xml:space="preserve">Credit </w:delText>
        </w:r>
      </w:del>
      <w:ins w:id="37" w:author="Thuya" w:date="2015-12-18T13:45:00Z">
        <w:r w:rsidR="00A13A8F">
          <w:rPr>
            <w:rFonts w:ascii="Tahoma" w:hAnsi="Tahoma" w:cs="Tahoma"/>
            <w:sz w:val="16"/>
            <w:szCs w:val="16"/>
          </w:rPr>
          <w:t>Loan</w:t>
        </w:r>
        <w:r w:rsidR="00A13A8F" w:rsidRPr="0063042E">
          <w:rPr>
            <w:rFonts w:ascii="Tahoma" w:hAnsi="Tahoma" w:cs="Tahoma"/>
            <w:sz w:val="16"/>
            <w:szCs w:val="16"/>
          </w:rPr>
          <w:t xml:space="preserve"> </w:t>
        </w:r>
      </w:ins>
      <w:r w:rsidRPr="0063042E">
        <w:rPr>
          <w:rFonts w:ascii="Tahoma" w:hAnsi="Tahoma" w:cs="Tahoma"/>
          <w:sz w:val="16"/>
          <w:szCs w:val="16"/>
        </w:rPr>
        <w:t xml:space="preserve">Agreement and other aforesaid documents including amendments of these documents as an integral part of this Loan Application Form and </w:t>
      </w:r>
      <w:del w:id="38" w:author="Thuya" w:date="2015-12-17T09:42:00Z">
        <w:r w:rsidRPr="0063042E" w:rsidDel="001212C4">
          <w:rPr>
            <w:rFonts w:ascii="Tahoma" w:hAnsi="Tahoma" w:cs="Tahoma"/>
            <w:sz w:val="16"/>
            <w:szCs w:val="16"/>
          </w:rPr>
          <w:delText xml:space="preserve">Credit </w:delText>
        </w:r>
      </w:del>
      <w:ins w:id="39"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which the Borrower acknowledge are available for download at the Lender website: </w:t>
      </w:r>
      <w:r w:rsidR="00830B88" w:rsidRPr="00830B88">
        <w:rPr>
          <w:rFonts w:ascii="Tahoma" w:hAnsi="Tahoma" w:cs="Tahoma"/>
          <w:sz w:val="16"/>
          <w:szCs w:val="16"/>
        </w:rPr>
        <w:t>www.</w:t>
      </w:r>
      <w:del w:id="40" w:author="Thuya" w:date="2015-12-18T13:46:00Z">
        <w:r w:rsidR="00830B88" w:rsidRPr="00830B88" w:rsidDel="00A13A8F">
          <w:rPr>
            <w:rFonts w:ascii="Tahoma" w:hAnsi="Tahoma" w:cs="Tahoma"/>
            <w:sz w:val="16"/>
            <w:szCs w:val="16"/>
          </w:rPr>
          <w:delText>mfi</w:delText>
        </w:r>
      </w:del>
      <w:r w:rsidR="00830B88" w:rsidRPr="00830B88">
        <w:rPr>
          <w:rFonts w:ascii="Tahoma" w:hAnsi="Tahoma" w:cs="Tahoma"/>
          <w:sz w:val="16"/>
          <w:szCs w:val="16"/>
        </w:rPr>
        <w:t>easycash.co</w:t>
      </w:r>
      <w:r w:rsidR="00830B88">
        <w:rPr>
          <w:rFonts w:ascii="Tahoma" w:hAnsi="Tahoma" w:cs="Tahoma"/>
          <w:sz w:val="16"/>
          <w:szCs w:val="16"/>
          <w:lang w:val="en-US"/>
        </w:rPr>
        <w:t>m.mm</w:t>
      </w:r>
      <w:r w:rsidRPr="0063042E">
        <w:rPr>
          <w:rFonts w:ascii="Tahoma" w:hAnsi="Tahoma" w:cs="Tahoma"/>
          <w:sz w:val="16"/>
          <w:szCs w:val="16"/>
        </w:rPr>
        <w:t xml:space="preserve"> and/or notified by the Lender to the Borrower through various communication channels which the Lender deems fit.</w:t>
      </w:r>
    </w:p>
    <w:p w14:paraId="240419DB" w14:textId="77777777"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knows the Borrower is aware of and understands the Borrower’s obligations with respect to making the full payment stipulated in the </w:t>
      </w:r>
      <w:del w:id="41" w:author="Thuya" w:date="2015-12-17T09:43:00Z">
        <w:r w:rsidRPr="0063042E" w:rsidDel="001212C4">
          <w:rPr>
            <w:rFonts w:ascii="Tahoma" w:hAnsi="Tahoma" w:cs="Tahoma"/>
            <w:sz w:val="16"/>
            <w:szCs w:val="16"/>
          </w:rPr>
          <w:delText xml:space="preserve">Credit </w:delText>
        </w:r>
      </w:del>
      <w:ins w:id="42" w:author="Thuya" w:date="2015-12-17T09:43: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Agreement.</w:t>
      </w:r>
    </w:p>
    <w:p w14:paraId="240419DC" w14:textId="77777777"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lastRenderedPageBreak/>
        <w:t xml:space="preserve">It’s not dependent of completion of this Loan Application Form and </w:t>
      </w:r>
      <w:del w:id="43" w:author="Thuya" w:date="2015-12-17T09:42:00Z">
        <w:r w:rsidRPr="0063042E" w:rsidDel="001212C4">
          <w:rPr>
            <w:rFonts w:ascii="Tahoma" w:hAnsi="Tahoma" w:cs="Tahoma"/>
            <w:sz w:val="16"/>
            <w:szCs w:val="16"/>
          </w:rPr>
          <w:delText xml:space="preserve">Credit </w:delText>
        </w:r>
      </w:del>
      <w:ins w:id="44"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Borrower accepts that the Lender is entitled in its absolute discretion to accept or reject this Loan Application Form and </w:t>
      </w:r>
      <w:del w:id="45" w:author="Thuya" w:date="2015-12-17T09:43:00Z">
        <w:r w:rsidRPr="0063042E" w:rsidDel="00663393">
          <w:rPr>
            <w:rFonts w:ascii="Tahoma" w:hAnsi="Tahoma" w:cs="Tahoma"/>
            <w:sz w:val="16"/>
            <w:szCs w:val="16"/>
          </w:rPr>
          <w:delText xml:space="preserve">Credit </w:delText>
        </w:r>
      </w:del>
      <w:ins w:id="46" w:author="Thuya" w:date="2015-12-17T09:43:00Z">
        <w:r w:rsidR="00663393">
          <w:rPr>
            <w:rFonts w:ascii="Tahoma" w:hAnsi="Tahoma" w:cs="Tahoma"/>
            <w:sz w:val="16"/>
            <w:szCs w:val="16"/>
          </w:rPr>
          <w:t>Loan</w:t>
        </w:r>
        <w:r w:rsidR="00663393" w:rsidRPr="0063042E">
          <w:rPr>
            <w:rFonts w:ascii="Tahoma" w:hAnsi="Tahoma" w:cs="Tahoma"/>
            <w:sz w:val="16"/>
            <w:szCs w:val="16"/>
          </w:rPr>
          <w:t xml:space="preserve"> </w:t>
        </w:r>
      </w:ins>
      <w:r w:rsidRPr="0063042E">
        <w:rPr>
          <w:rFonts w:ascii="Tahoma" w:hAnsi="Tahoma" w:cs="Tahoma"/>
          <w:sz w:val="16"/>
          <w:szCs w:val="16"/>
        </w:rPr>
        <w:t xml:space="preserve">Agreement without assigning any reason whatsoever and that the Loan Application Form and </w:t>
      </w:r>
      <w:del w:id="47" w:author="Thuya" w:date="2015-12-17T09:43:00Z">
        <w:r w:rsidRPr="0063042E" w:rsidDel="00663393">
          <w:rPr>
            <w:rFonts w:ascii="Tahoma" w:hAnsi="Tahoma" w:cs="Tahoma"/>
            <w:sz w:val="16"/>
            <w:szCs w:val="16"/>
          </w:rPr>
          <w:delText xml:space="preserve">Credit </w:delText>
        </w:r>
      </w:del>
      <w:ins w:id="48" w:author="Thuya" w:date="2015-12-17T09:43:00Z">
        <w:r w:rsidR="00663393">
          <w:rPr>
            <w:rFonts w:ascii="Tahoma" w:hAnsi="Tahoma" w:cs="Tahoma"/>
            <w:sz w:val="16"/>
            <w:szCs w:val="16"/>
          </w:rPr>
          <w:t>Loan</w:t>
        </w:r>
        <w:r w:rsidR="00663393" w:rsidRPr="0063042E">
          <w:rPr>
            <w:rFonts w:ascii="Tahoma" w:hAnsi="Tahoma" w:cs="Tahoma"/>
            <w:sz w:val="16"/>
            <w:szCs w:val="16"/>
          </w:rPr>
          <w:t xml:space="preserve"> </w:t>
        </w:r>
      </w:ins>
      <w:r w:rsidRPr="0063042E">
        <w:rPr>
          <w:rFonts w:ascii="Tahoma" w:hAnsi="Tahoma" w:cs="Tahoma"/>
          <w:sz w:val="16"/>
          <w:szCs w:val="16"/>
        </w:rPr>
        <w:t>Agreement and its supporting documents shall become part of the Lender’s record and shall not be returned to the Borrower.</w:t>
      </w:r>
    </w:p>
    <w:p w14:paraId="240419DD" w14:textId="77777777"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acknowledges the Borrower’s requests on </w:t>
      </w:r>
      <w:r w:rsidR="00856FA5">
        <w:rPr>
          <w:rFonts w:ascii="Tahoma" w:hAnsi="Tahoma" w:cs="Tahoma"/>
          <w:sz w:val="16"/>
          <w:szCs w:val="16"/>
        </w:rPr>
        <w:t>loan</w:t>
      </w:r>
      <w:r w:rsidR="006F1DF0">
        <w:rPr>
          <w:rFonts w:ascii="Tahoma" w:hAnsi="Tahoma" w:cs="Tahoma"/>
          <w:sz w:val="16"/>
          <w:szCs w:val="16"/>
        </w:rPr>
        <w:t xml:space="preserve"> </w:t>
      </w:r>
      <w:r w:rsidRPr="0063042E">
        <w:rPr>
          <w:rFonts w:ascii="Tahoma" w:hAnsi="Tahoma" w:cs="Tahoma"/>
          <w:sz w:val="16"/>
          <w:szCs w:val="16"/>
        </w:rPr>
        <w:t xml:space="preserve">should be regarded as indicative only. Official approval of </w:t>
      </w:r>
      <w:r w:rsidR="00856FA5">
        <w:rPr>
          <w:rFonts w:ascii="Tahoma" w:hAnsi="Tahoma" w:cs="Tahoma"/>
          <w:sz w:val="16"/>
          <w:szCs w:val="16"/>
        </w:rPr>
        <w:t>credit limit</w:t>
      </w:r>
      <w:r w:rsidRPr="0063042E">
        <w:rPr>
          <w:rFonts w:ascii="Tahoma" w:hAnsi="Tahoma" w:cs="Tahoma"/>
          <w:sz w:val="16"/>
          <w:szCs w:val="16"/>
        </w:rPr>
        <w:t xml:space="preserve"> and </w:t>
      </w:r>
      <w:r w:rsidR="00856FA5" w:rsidRPr="00856FA5">
        <w:rPr>
          <w:rFonts w:ascii="Tahoma" w:hAnsi="Tahoma" w:cs="Tahoma"/>
          <w:sz w:val="16"/>
          <w:szCs w:val="16"/>
        </w:rPr>
        <w:t>validity of credit limit</w:t>
      </w:r>
      <w:r w:rsidR="006F1DF0">
        <w:rPr>
          <w:rFonts w:ascii="Tahoma" w:hAnsi="Tahoma" w:cs="Tahoma"/>
          <w:sz w:val="16"/>
          <w:szCs w:val="16"/>
        </w:rPr>
        <w:t xml:space="preserve"> </w:t>
      </w:r>
      <w:r w:rsidRPr="0063042E">
        <w:rPr>
          <w:rFonts w:ascii="Tahoma" w:hAnsi="Tahoma" w:cs="Tahoma"/>
          <w:sz w:val="16"/>
          <w:szCs w:val="16"/>
        </w:rPr>
        <w:t>shall be decided upon the Lender’s appraisal and approval according to the Lender’s policy from time to time. The Borrower voluntarily agrees to the Lender’s decisions. The Borrower shall not make any complains, or seek redress against the Lender for these content</w:t>
      </w:r>
      <w:r w:rsidR="00856FA5">
        <w:rPr>
          <w:rFonts w:ascii="Tahoma" w:hAnsi="Tahoma" w:cs="Tahoma"/>
          <w:sz w:val="16"/>
          <w:szCs w:val="16"/>
        </w:rPr>
        <w:t>s</w:t>
      </w:r>
      <w:r w:rsidRPr="0063042E">
        <w:rPr>
          <w:rFonts w:ascii="Tahoma" w:hAnsi="Tahoma" w:cs="Tahoma"/>
          <w:sz w:val="16"/>
          <w:szCs w:val="16"/>
        </w:rPr>
        <w:t xml:space="preserve">. </w:t>
      </w:r>
    </w:p>
    <w:p w14:paraId="240419DE" w14:textId="77777777"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Upon approval of the Borrower’s application, the disbursement of the amount of the loan shall be at the Lender’s absolute discretion. The Borrower unconditionally acknowledges that the Borrower is truly and lawfully indebted to the Lender approved loan amount in case the Lender had disbursement in form as stipulated in Item II of </w:t>
      </w:r>
      <w:r w:rsidR="00856FA5">
        <w:rPr>
          <w:rFonts w:ascii="Tahoma" w:hAnsi="Tahoma" w:cs="Tahoma"/>
          <w:sz w:val="16"/>
          <w:szCs w:val="16"/>
        </w:rPr>
        <w:t>this Part</w:t>
      </w:r>
      <w:r w:rsidRPr="0063042E">
        <w:rPr>
          <w:rFonts w:ascii="Tahoma" w:hAnsi="Tahoma" w:cs="Tahoma"/>
          <w:sz w:val="16"/>
          <w:szCs w:val="16"/>
        </w:rPr>
        <w:t>.</w:t>
      </w:r>
    </w:p>
    <w:p w14:paraId="240419DF" w14:textId="77777777" w:rsidR="002162DF" w:rsidRDefault="002162DF" w:rsidP="00957248">
      <w:pPr>
        <w:pStyle w:val="BodyText1"/>
        <w:numPr>
          <w:ilvl w:val="0"/>
          <w:numId w:val="11"/>
        </w:numPr>
        <w:spacing w:after="120"/>
        <w:ind w:left="568" w:hanging="284"/>
        <w:jc w:val="both"/>
        <w:rPr>
          <w:rFonts w:ascii="Tahoma" w:hAnsi="Tahoma" w:cs="Tahoma"/>
          <w:sz w:val="16"/>
          <w:szCs w:val="16"/>
        </w:rPr>
      </w:pPr>
      <w:r w:rsidRPr="0063042E">
        <w:rPr>
          <w:rFonts w:ascii="Tahoma" w:hAnsi="Tahoma" w:cs="Tahoma"/>
          <w:sz w:val="16"/>
          <w:szCs w:val="16"/>
        </w:rPr>
        <w:t>The Borrower, at the Lender’s request, shall submit</w:t>
      </w:r>
      <w:r w:rsidR="00105627">
        <w:rPr>
          <w:rFonts w:ascii="Tahoma" w:hAnsi="Tahoma" w:cs="Tahoma"/>
          <w:sz w:val="16"/>
          <w:szCs w:val="16"/>
        </w:rPr>
        <w:t xml:space="preserve"> </w:t>
      </w:r>
      <w:r w:rsidRPr="0063042E">
        <w:rPr>
          <w:rFonts w:ascii="Tahoma" w:hAnsi="Tahoma" w:cs="Tahoma"/>
          <w:sz w:val="16"/>
          <w:szCs w:val="16"/>
        </w:rPr>
        <w:t>to the Lender within a reasonable time, satisfactory proof of the proper utilization of the amount of the loan.</w:t>
      </w:r>
    </w:p>
    <w:p w14:paraId="240419E0" w14:textId="77777777" w:rsidR="002162DF" w:rsidRPr="0062235B" w:rsidRDefault="002162DF" w:rsidP="0062235B">
      <w:pPr>
        <w:pStyle w:val="BodyText1"/>
        <w:numPr>
          <w:ilvl w:val="0"/>
          <w:numId w:val="1"/>
        </w:numPr>
        <w:spacing w:after="120"/>
        <w:ind w:left="284" w:hanging="284"/>
        <w:jc w:val="both"/>
        <w:rPr>
          <w:rFonts w:ascii="Tahoma" w:hAnsi="Tahoma" w:cs="Tahoma"/>
          <w:b/>
          <w:bCs/>
          <w:sz w:val="16"/>
          <w:szCs w:val="16"/>
        </w:rPr>
      </w:pPr>
      <w:r>
        <w:rPr>
          <w:rFonts w:ascii="Tahoma" w:hAnsi="Tahoma" w:cs="Tahoma"/>
          <w:b/>
          <w:bCs/>
          <w:sz w:val="16"/>
          <w:szCs w:val="16"/>
        </w:rPr>
        <w:t>GEN</w:t>
      </w:r>
      <w:r w:rsidRPr="0063042E">
        <w:rPr>
          <w:rFonts w:ascii="Tahoma" w:hAnsi="Tahoma" w:cs="Tahoma"/>
          <w:b/>
          <w:bCs/>
          <w:sz w:val="16"/>
          <w:szCs w:val="16"/>
        </w:rPr>
        <w:t>ERAL TERMS</w:t>
      </w:r>
    </w:p>
    <w:p w14:paraId="240419E1" w14:textId="77777777" w:rsidR="0062235B" w:rsidRDefault="002162DF" w:rsidP="0062235B">
      <w:pPr>
        <w:pStyle w:val="ListParagraph"/>
        <w:numPr>
          <w:ilvl w:val="3"/>
          <w:numId w:val="1"/>
        </w:numPr>
        <w:autoSpaceDE w:val="0"/>
        <w:autoSpaceDN w:val="0"/>
        <w:adjustRightInd w:val="0"/>
        <w:spacing w:after="120" w:line="240" w:lineRule="auto"/>
        <w:ind w:left="567" w:hanging="283"/>
        <w:jc w:val="both"/>
        <w:rPr>
          <w:rFonts w:ascii="Tahoma" w:hAnsi="Tahoma" w:cs="Tahoma"/>
          <w:sz w:val="16"/>
          <w:szCs w:val="16"/>
        </w:rPr>
      </w:pPr>
      <w:r w:rsidRPr="0063042E">
        <w:rPr>
          <w:rFonts w:ascii="Tahoma" w:hAnsi="Tahoma" w:cs="Tahoma"/>
          <w:color w:val="000000"/>
          <w:sz w:val="16"/>
          <w:szCs w:val="16"/>
        </w:rPr>
        <w:t xml:space="preserve">In case the </w:t>
      </w:r>
      <w:r w:rsidRPr="0063042E">
        <w:rPr>
          <w:rFonts w:ascii="Tahoma" w:hAnsi="Tahoma" w:cs="Tahoma"/>
          <w:sz w:val="16"/>
          <w:szCs w:val="16"/>
        </w:rPr>
        <w:t>B</w:t>
      </w:r>
      <w:r w:rsidRPr="0063042E">
        <w:rPr>
          <w:rFonts w:ascii="Tahoma" w:hAnsi="Tahoma" w:cs="Tahoma"/>
          <w:sz w:val="16"/>
          <w:szCs w:val="16"/>
          <w:lang w:val="vi-VN"/>
        </w:rPr>
        <w:t>orrow</w:t>
      </w:r>
      <w:r w:rsidRPr="0063042E">
        <w:rPr>
          <w:rFonts w:ascii="Tahoma" w:hAnsi="Tahoma" w:cs="Tahoma"/>
          <w:sz w:val="16"/>
          <w:szCs w:val="16"/>
        </w:rPr>
        <w:t>er</w:t>
      </w:r>
      <w:r w:rsidRPr="0063042E">
        <w:rPr>
          <w:rFonts w:ascii="Tahoma" w:hAnsi="Tahoma" w:cs="Tahoma"/>
          <w:color w:val="000000"/>
          <w:sz w:val="16"/>
          <w:szCs w:val="16"/>
        </w:rPr>
        <w:t xml:space="preserve"> fails to perform, fails to perform fully or perform incorrectly the payment obligations, in addition to debt recovery measures as specified herein or in accordance with the laws, the Lender shall be entitled to publish, provide information on such failure to third parties, including but not limited to mass media and the Borrower-related organizations and individuals</w:t>
      </w:r>
      <w:r w:rsidRPr="0063042E">
        <w:rPr>
          <w:rFonts w:ascii="Tahoma" w:hAnsi="Tahoma" w:cs="Tahoma"/>
          <w:sz w:val="16"/>
          <w:szCs w:val="16"/>
        </w:rPr>
        <w:t>.</w:t>
      </w:r>
    </w:p>
    <w:p w14:paraId="240419E2" w14:textId="77777777" w:rsidR="0062235B" w:rsidRPr="0062235B" w:rsidRDefault="00305EC4" w:rsidP="0062235B">
      <w:pPr>
        <w:pStyle w:val="ListParagraph"/>
        <w:numPr>
          <w:ilvl w:val="3"/>
          <w:numId w:val="1"/>
        </w:numPr>
        <w:autoSpaceDE w:val="0"/>
        <w:autoSpaceDN w:val="0"/>
        <w:adjustRightInd w:val="0"/>
        <w:spacing w:after="120" w:line="240" w:lineRule="auto"/>
        <w:ind w:left="567" w:hanging="283"/>
        <w:jc w:val="both"/>
        <w:rPr>
          <w:rFonts w:ascii="Tahoma" w:hAnsi="Tahoma" w:cs="Tahoma"/>
          <w:sz w:val="16"/>
          <w:szCs w:val="16"/>
        </w:rPr>
      </w:pPr>
      <w:r w:rsidRPr="0062235B">
        <w:rPr>
          <w:rFonts w:ascii="Tahoma" w:hAnsi="Tahoma" w:cs="Tahoma"/>
          <w:color w:val="000000"/>
          <w:sz w:val="16"/>
          <w:szCs w:val="16"/>
        </w:rPr>
        <w:t xml:space="preserve">The parties agree that </w:t>
      </w:r>
      <w:r w:rsidR="000C13DF" w:rsidRPr="0062235B">
        <w:rPr>
          <w:rFonts w:ascii="Tahoma" w:hAnsi="Tahoma" w:cs="Tahoma"/>
          <w:color w:val="000000"/>
          <w:sz w:val="16"/>
          <w:szCs w:val="16"/>
        </w:rPr>
        <w:t>information and documents</w:t>
      </w:r>
      <w:r w:rsidR="006F1DF0" w:rsidRPr="0062235B">
        <w:rPr>
          <w:rFonts w:ascii="Tahoma" w:hAnsi="Tahoma" w:cs="Tahoma"/>
          <w:color w:val="000000"/>
          <w:sz w:val="16"/>
          <w:szCs w:val="16"/>
        </w:rPr>
        <w:t xml:space="preserve"> </w:t>
      </w:r>
      <w:r w:rsidR="000C13DF" w:rsidRPr="0062235B">
        <w:rPr>
          <w:rFonts w:ascii="Tahoma" w:hAnsi="Tahoma" w:cs="Tahoma"/>
          <w:sz w:val="16"/>
          <w:szCs w:val="16"/>
        </w:rPr>
        <w:t>furnished to</w:t>
      </w:r>
      <w:r w:rsidRPr="0062235B">
        <w:rPr>
          <w:rFonts w:ascii="Tahoma" w:hAnsi="Tahoma" w:cs="Tahoma"/>
          <w:sz w:val="16"/>
          <w:szCs w:val="16"/>
        </w:rPr>
        <w:t xml:space="preserve"> the Borrower or the Lender in connection with the Loan Application Form and </w:t>
      </w:r>
      <w:del w:id="49" w:author="Thuya" w:date="2015-12-18T09:15:00Z">
        <w:r w:rsidRPr="0062235B" w:rsidDel="00E97338">
          <w:rPr>
            <w:rFonts w:ascii="Tahoma" w:hAnsi="Tahoma" w:cs="Tahoma"/>
            <w:sz w:val="16"/>
            <w:szCs w:val="16"/>
          </w:rPr>
          <w:delText xml:space="preserve">Credit </w:delText>
        </w:r>
      </w:del>
      <w:ins w:id="50" w:author="Thuya" w:date="2015-12-18T09:15:00Z">
        <w:r w:rsidR="00E97338">
          <w:rPr>
            <w:rFonts w:ascii="Tahoma" w:hAnsi="Tahoma" w:cs="Tahoma"/>
            <w:sz w:val="16"/>
            <w:szCs w:val="16"/>
          </w:rPr>
          <w:t>Loan</w:t>
        </w:r>
        <w:r w:rsidR="00E97338" w:rsidRPr="0062235B">
          <w:rPr>
            <w:rFonts w:ascii="Tahoma" w:hAnsi="Tahoma" w:cs="Tahoma"/>
            <w:sz w:val="16"/>
            <w:szCs w:val="16"/>
          </w:rPr>
          <w:t xml:space="preserve"> </w:t>
        </w:r>
      </w:ins>
      <w:r w:rsidRPr="0062235B">
        <w:rPr>
          <w:rFonts w:ascii="Tahoma" w:hAnsi="Tahoma" w:cs="Tahoma"/>
          <w:sz w:val="16"/>
          <w:szCs w:val="16"/>
        </w:rPr>
        <w:t xml:space="preserve">Agreement may be delivered by hand or sent by prepaid ordinary post or sent by email (electronic mail) or sent by facsimile to the facsimile number of the addressee or sent by phone call to the phone number of the parties, or sent by message to the mobile number of the addressee which is specified </w:t>
      </w:r>
      <w:r w:rsidR="006F1DF0" w:rsidRPr="0062235B">
        <w:rPr>
          <w:rFonts w:ascii="Tahoma" w:hAnsi="Tahoma" w:cs="Tahoma"/>
          <w:sz w:val="16"/>
          <w:szCs w:val="16"/>
        </w:rPr>
        <w:t xml:space="preserve">in </w:t>
      </w:r>
      <w:r w:rsidRPr="0062235B">
        <w:rPr>
          <w:rFonts w:ascii="Tahoma" w:hAnsi="Tahoma" w:cs="Tahoma"/>
          <w:sz w:val="16"/>
          <w:szCs w:val="16"/>
        </w:rPr>
        <w:t>Transaction Documents</w:t>
      </w:r>
      <w:r w:rsidR="002162DF" w:rsidRPr="0062235B">
        <w:rPr>
          <w:rFonts w:ascii="Tahoma" w:hAnsi="Tahoma" w:cs="Tahoma"/>
          <w:color w:val="000000"/>
          <w:sz w:val="16"/>
          <w:szCs w:val="16"/>
        </w:rPr>
        <w:t>.</w:t>
      </w:r>
    </w:p>
    <w:p w14:paraId="240419E3" w14:textId="197116F9" w:rsidR="0062235B" w:rsidRPr="0057339A" w:rsidRDefault="002162DF" w:rsidP="0057339A">
      <w:pPr>
        <w:pStyle w:val="ListParagraph"/>
        <w:numPr>
          <w:ilvl w:val="0"/>
          <w:numId w:val="9"/>
        </w:numPr>
        <w:autoSpaceDE w:val="0"/>
        <w:autoSpaceDN w:val="0"/>
        <w:adjustRightInd w:val="0"/>
        <w:spacing w:after="120" w:line="240" w:lineRule="auto"/>
        <w:ind w:left="567" w:hanging="283"/>
        <w:jc w:val="both"/>
        <w:rPr>
          <w:rFonts w:ascii="Tahoma" w:hAnsi="Tahoma" w:cs="Tahoma"/>
          <w:i/>
          <w:sz w:val="16"/>
          <w:szCs w:val="16"/>
        </w:rPr>
      </w:pPr>
      <w:r w:rsidRPr="0062235B">
        <w:rPr>
          <w:rFonts w:ascii="Tahoma" w:hAnsi="Tahoma" w:cs="Tahoma"/>
          <w:color w:val="000000"/>
          <w:sz w:val="16"/>
          <w:szCs w:val="16"/>
        </w:rPr>
        <w:t xml:space="preserve">The parties agree that </w:t>
      </w:r>
      <w:r w:rsidR="001C4F56" w:rsidRPr="0062235B">
        <w:rPr>
          <w:rFonts w:ascii="Tahoma" w:hAnsi="Tahoma" w:cs="Tahoma"/>
          <w:color w:val="000000"/>
          <w:sz w:val="16"/>
          <w:szCs w:val="16"/>
        </w:rPr>
        <w:t xml:space="preserve">General </w:t>
      </w:r>
      <w:r w:rsidRPr="0062235B">
        <w:rPr>
          <w:rFonts w:ascii="Tahoma" w:hAnsi="Tahoma" w:cs="Tahoma"/>
          <w:color w:val="000000"/>
          <w:sz w:val="16"/>
          <w:szCs w:val="16"/>
        </w:rPr>
        <w:t>Terms and Conditions</w:t>
      </w:r>
      <w:r w:rsidR="001C4F56" w:rsidRPr="0062235B">
        <w:rPr>
          <w:rFonts w:ascii="Tahoma" w:hAnsi="Tahoma" w:cs="Tahoma"/>
          <w:color w:val="000000"/>
          <w:sz w:val="16"/>
          <w:szCs w:val="16"/>
        </w:rPr>
        <w:t xml:space="preserve"> of</w:t>
      </w:r>
      <w:r w:rsidR="006F1DF0" w:rsidRPr="0062235B">
        <w:rPr>
          <w:rFonts w:ascii="Tahoma" w:hAnsi="Tahoma" w:cs="Tahoma"/>
          <w:color w:val="000000"/>
          <w:sz w:val="16"/>
          <w:szCs w:val="16"/>
        </w:rPr>
        <w:t xml:space="preserve"> </w:t>
      </w:r>
      <w:r w:rsidR="00105627" w:rsidRPr="0062235B">
        <w:rPr>
          <w:rFonts w:ascii="Tahoma" w:hAnsi="Tahoma" w:cs="Tahoma"/>
          <w:color w:val="000000"/>
          <w:sz w:val="16"/>
          <w:szCs w:val="16"/>
        </w:rPr>
        <w:t>Mi</w:t>
      </w:r>
      <w:r w:rsidRPr="0062235B">
        <w:rPr>
          <w:rFonts w:ascii="Tahoma" w:hAnsi="Tahoma" w:cs="Tahoma"/>
          <w:color w:val="000000"/>
          <w:sz w:val="16"/>
          <w:szCs w:val="16"/>
        </w:rPr>
        <w:t>croloan indicated</w:t>
      </w:r>
      <w:r w:rsidR="00D150F0" w:rsidRPr="0062235B">
        <w:rPr>
          <w:rFonts w:ascii="Tahoma" w:hAnsi="Tahoma" w:cs="Tahoma"/>
          <w:color w:val="000000"/>
          <w:sz w:val="16"/>
          <w:szCs w:val="16"/>
        </w:rPr>
        <w:t xml:space="preserve"> and Online Loan Application Form submitted at</w:t>
      </w:r>
      <w:r w:rsidR="0062235B" w:rsidRPr="0062235B">
        <w:rPr>
          <w:rFonts w:ascii="Tahoma" w:hAnsi="Tahoma" w:cs="Tahoma"/>
          <w:color w:val="000000"/>
          <w:sz w:val="16"/>
          <w:szCs w:val="16"/>
        </w:rPr>
        <w:t xml:space="preserve"> website</w:t>
      </w:r>
      <w:r w:rsidR="00830B88">
        <w:rPr>
          <w:rFonts w:ascii="Tahoma" w:hAnsi="Tahoma" w:cs="Tahoma"/>
          <w:color w:val="000000"/>
          <w:sz w:val="16"/>
          <w:szCs w:val="16"/>
        </w:rPr>
        <w:t xml:space="preserve"> </w:t>
      </w:r>
      <w:r w:rsidR="00830B88" w:rsidRPr="00830B88">
        <w:rPr>
          <w:rFonts w:ascii="Tahoma" w:hAnsi="Tahoma" w:cs="Tahoma"/>
          <w:sz w:val="16"/>
          <w:szCs w:val="16"/>
        </w:rPr>
        <w:t>www.</w:t>
      </w:r>
      <w:del w:id="51" w:author="Thuya" w:date="2015-12-18T13:46:00Z">
        <w:r w:rsidR="00830B88" w:rsidRPr="00830B88" w:rsidDel="00A13A8F">
          <w:rPr>
            <w:rFonts w:ascii="Tahoma" w:hAnsi="Tahoma" w:cs="Tahoma"/>
            <w:sz w:val="16"/>
            <w:szCs w:val="16"/>
          </w:rPr>
          <w:delText>mfi</w:delText>
        </w:r>
      </w:del>
      <w:r w:rsidR="00830B88" w:rsidRPr="00830B88">
        <w:rPr>
          <w:rFonts w:ascii="Tahoma" w:hAnsi="Tahoma" w:cs="Tahoma"/>
          <w:sz w:val="16"/>
          <w:szCs w:val="16"/>
        </w:rPr>
        <w:t>easycash.co</w:t>
      </w:r>
      <w:r w:rsidR="00830B88">
        <w:rPr>
          <w:rFonts w:ascii="Tahoma" w:hAnsi="Tahoma" w:cs="Tahoma"/>
          <w:sz w:val="16"/>
          <w:szCs w:val="16"/>
        </w:rPr>
        <w:t>m.mm</w:t>
      </w:r>
      <w:ins w:id="52" w:author="Thuya" w:date="2015-12-17T17:02:00Z">
        <w:r w:rsidR="0082382A">
          <w:rPr>
            <w:rFonts w:ascii="Tahoma" w:hAnsi="Tahoma" w:cs="Tahoma"/>
            <w:color w:val="000000"/>
            <w:sz w:val="16"/>
            <w:szCs w:val="16"/>
          </w:rPr>
          <w:t xml:space="preserve"> </w:t>
        </w:r>
      </w:ins>
      <w:r w:rsidRPr="0062235B">
        <w:rPr>
          <w:rFonts w:ascii="Tahoma" w:hAnsi="Tahoma" w:cs="Tahoma"/>
          <w:color w:val="000000"/>
          <w:sz w:val="16"/>
          <w:szCs w:val="16"/>
        </w:rPr>
        <w:t xml:space="preserve">shall form an inseparable part of this Loan Application Form and </w:t>
      </w:r>
      <w:del w:id="53" w:author="Thuya" w:date="2015-12-18T09:16:00Z">
        <w:r w:rsidRPr="0062235B" w:rsidDel="0071494C">
          <w:rPr>
            <w:rFonts w:ascii="Tahoma" w:hAnsi="Tahoma" w:cs="Tahoma"/>
            <w:color w:val="000000"/>
            <w:sz w:val="16"/>
            <w:szCs w:val="16"/>
          </w:rPr>
          <w:delText xml:space="preserve">Credit </w:delText>
        </w:r>
      </w:del>
      <w:ins w:id="54" w:author="Thuya" w:date="2015-12-18T09:16:00Z">
        <w:r w:rsidR="0071494C">
          <w:rPr>
            <w:rFonts w:ascii="Tahoma" w:hAnsi="Tahoma" w:cs="Tahoma"/>
            <w:color w:val="000000"/>
            <w:sz w:val="16"/>
            <w:szCs w:val="16"/>
          </w:rPr>
          <w:t>Loan</w:t>
        </w:r>
        <w:r w:rsidR="0071494C" w:rsidRPr="0062235B">
          <w:rPr>
            <w:rFonts w:ascii="Tahoma" w:hAnsi="Tahoma" w:cs="Tahoma"/>
            <w:color w:val="000000"/>
            <w:sz w:val="16"/>
            <w:szCs w:val="16"/>
          </w:rPr>
          <w:t xml:space="preserve"> </w:t>
        </w:r>
      </w:ins>
      <w:r w:rsidRPr="0062235B">
        <w:rPr>
          <w:rFonts w:ascii="Tahoma" w:hAnsi="Tahoma" w:cs="Tahoma"/>
          <w:color w:val="000000"/>
          <w:sz w:val="16"/>
          <w:szCs w:val="16"/>
        </w:rPr>
        <w:t>Agreement concluded between the Lender and the Borrower.</w:t>
      </w:r>
    </w:p>
    <w:p w14:paraId="240419E4" w14:textId="77777777" w:rsidR="002162DF" w:rsidRDefault="002162DF" w:rsidP="0062235B">
      <w:pPr>
        <w:pStyle w:val="ListParagraph"/>
        <w:numPr>
          <w:ilvl w:val="0"/>
          <w:numId w:val="9"/>
        </w:numPr>
        <w:autoSpaceDE w:val="0"/>
        <w:autoSpaceDN w:val="0"/>
        <w:adjustRightInd w:val="0"/>
        <w:spacing w:after="120" w:line="240" w:lineRule="auto"/>
        <w:ind w:left="567" w:hanging="283"/>
        <w:jc w:val="both"/>
        <w:rPr>
          <w:rFonts w:ascii="Tahoma" w:hAnsi="Tahoma" w:cs="Tahoma"/>
          <w:color w:val="000000"/>
          <w:sz w:val="16"/>
          <w:szCs w:val="16"/>
        </w:rPr>
      </w:pPr>
      <w:r w:rsidRPr="0062235B">
        <w:rPr>
          <w:rFonts w:ascii="Tahoma" w:hAnsi="Tahoma" w:cs="Tahoma"/>
          <w:color w:val="000000"/>
          <w:sz w:val="16"/>
          <w:szCs w:val="16"/>
        </w:rPr>
        <w:t xml:space="preserve">This Loan Application Form and </w:t>
      </w:r>
      <w:del w:id="55" w:author="Thuya" w:date="2015-12-17T17:02:00Z">
        <w:r w:rsidRPr="0062235B" w:rsidDel="0082382A">
          <w:rPr>
            <w:rFonts w:ascii="Tahoma" w:hAnsi="Tahoma" w:cs="Tahoma"/>
            <w:color w:val="000000"/>
            <w:sz w:val="16"/>
            <w:szCs w:val="16"/>
          </w:rPr>
          <w:delText xml:space="preserve">Credit </w:delText>
        </w:r>
      </w:del>
      <w:ins w:id="56" w:author="Thuya" w:date="2015-12-17T17:02:00Z">
        <w:r w:rsidR="0082382A">
          <w:rPr>
            <w:rFonts w:ascii="Tahoma" w:hAnsi="Tahoma" w:cs="Tahoma"/>
            <w:color w:val="000000"/>
            <w:sz w:val="16"/>
            <w:szCs w:val="16"/>
          </w:rPr>
          <w:t>Loan</w:t>
        </w:r>
        <w:r w:rsidR="0082382A" w:rsidRPr="0062235B">
          <w:rPr>
            <w:rFonts w:ascii="Tahoma" w:hAnsi="Tahoma" w:cs="Tahoma"/>
            <w:color w:val="000000"/>
            <w:sz w:val="16"/>
            <w:szCs w:val="16"/>
          </w:rPr>
          <w:t xml:space="preserve"> </w:t>
        </w:r>
      </w:ins>
      <w:r w:rsidRPr="0062235B">
        <w:rPr>
          <w:rFonts w:ascii="Tahoma" w:hAnsi="Tahoma" w:cs="Tahoma"/>
          <w:color w:val="000000"/>
          <w:sz w:val="16"/>
          <w:szCs w:val="16"/>
        </w:rPr>
        <w:t>Agreement shall take effect as from the date in which the Lender has completed evaluation an</w:t>
      </w:r>
      <w:r w:rsidR="00105627" w:rsidRPr="0062235B">
        <w:rPr>
          <w:rFonts w:ascii="Tahoma" w:hAnsi="Tahoma" w:cs="Tahoma"/>
          <w:color w:val="000000"/>
          <w:sz w:val="16"/>
          <w:szCs w:val="16"/>
        </w:rPr>
        <w:t>d approval procedures for each L</w:t>
      </w:r>
      <w:r w:rsidRPr="0062235B">
        <w:rPr>
          <w:rFonts w:ascii="Tahoma" w:hAnsi="Tahoma" w:cs="Tahoma"/>
          <w:color w:val="000000"/>
          <w:sz w:val="16"/>
          <w:szCs w:val="16"/>
        </w:rPr>
        <w:t xml:space="preserve">oan according the internal regulations of the Lender and this Loan Application Form and </w:t>
      </w:r>
      <w:del w:id="57" w:author="Thuya" w:date="2015-12-17T17:02:00Z">
        <w:r w:rsidRPr="0062235B" w:rsidDel="0082382A">
          <w:rPr>
            <w:rFonts w:ascii="Tahoma" w:hAnsi="Tahoma" w:cs="Tahoma"/>
            <w:color w:val="000000"/>
            <w:sz w:val="16"/>
            <w:szCs w:val="16"/>
          </w:rPr>
          <w:delText xml:space="preserve">Credit </w:delText>
        </w:r>
      </w:del>
      <w:ins w:id="58" w:author="Thuya" w:date="2015-12-17T17:02:00Z">
        <w:r w:rsidR="0082382A">
          <w:rPr>
            <w:rFonts w:ascii="Tahoma" w:hAnsi="Tahoma" w:cs="Tahoma"/>
            <w:color w:val="000000"/>
            <w:sz w:val="16"/>
            <w:szCs w:val="16"/>
          </w:rPr>
          <w:t>Loan</w:t>
        </w:r>
        <w:r w:rsidR="0082382A" w:rsidRPr="0062235B">
          <w:rPr>
            <w:rFonts w:ascii="Tahoma" w:hAnsi="Tahoma" w:cs="Tahoma"/>
            <w:color w:val="000000"/>
            <w:sz w:val="16"/>
            <w:szCs w:val="16"/>
          </w:rPr>
          <w:t xml:space="preserve"> </w:t>
        </w:r>
      </w:ins>
      <w:r w:rsidRPr="0062235B">
        <w:rPr>
          <w:rFonts w:ascii="Tahoma" w:hAnsi="Tahoma" w:cs="Tahoma"/>
          <w:color w:val="000000"/>
          <w:sz w:val="16"/>
          <w:szCs w:val="16"/>
        </w:rPr>
        <w:t xml:space="preserve">Agreement was signed by the Lender’s </w:t>
      </w:r>
      <w:r w:rsidR="008D1E9D" w:rsidRPr="0062235B">
        <w:rPr>
          <w:rFonts w:ascii="Tahoma" w:hAnsi="Tahoma" w:cs="Tahoma"/>
          <w:color w:val="000000"/>
          <w:sz w:val="16"/>
          <w:szCs w:val="16"/>
        </w:rPr>
        <w:t>lawful</w:t>
      </w:r>
      <w:r w:rsidRPr="0062235B">
        <w:rPr>
          <w:rFonts w:ascii="Tahoma" w:hAnsi="Tahoma" w:cs="Tahoma"/>
          <w:color w:val="000000"/>
          <w:sz w:val="16"/>
          <w:szCs w:val="16"/>
        </w:rPr>
        <w:t xml:space="preserve"> </w:t>
      </w:r>
      <w:r w:rsidR="00105627" w:rsidRPr="0062235B">
        <w:rPr>
          <w:rFonts w:ascii="Tahoma" w:hAnsi="Tahoma" w:cs="Tahoma"/>
          <w:color w:val="000000"/>
          <w:sz w:val="16"/>
          <w:szCs w:val="16"/>
        </w:rPr>
        <w:t>representative in term of each L</w:t>
      </w:r>
      <w:r w:rsidRPr="0062235B">
        <w:rPr>
          <w:rFonts w:ascii="Tahoma" w:hAnsi="Tahoma" w:cs="Tahoma"/>
          <w:color w:val="000000"/>
          <w:sz w:val="16"/>
          <w:szCs w:val="16"/>
        </w:rPr>
        <w:t xml:space="preserve">oan required by the Borrower. </w:t>
      </w:r>
    </w:p>
    <w:p w14:paraId="240419E5" w14:textId="77777777" w:rsidR="0057339A" w:rsidRPr="0057339A" w:rsidRDefault="0057339A" w:rsidP="0057339A">
      <w:pPr>
        <w:pStyle w:val="ListParagraph"/>
        <w:autoSpaceDE w:val="0"/>
        <w:autoSpaceDN w:val="0"/>
        <w:adjustRightInd w:val="0"/>
        <w:spacing w:after="0" w:line="240" w:lineRule="auto"/>
        <w:ind w:left="567"/>
        <w:jc w:val="both"/>
        <w:rPr>
          <w:rFonts w:ascii="Tahoma" w:hAnsi="Tahoma" w:cs="Tahoma"/>
          <w:i/>
          <w:color w:val="000000"/>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619"/>
        <w:gridCol w:w="3891"/>
      </w:tblGrid>
      <w:tr w:rsidR="00BB74CF" w:rsidRPr="0057339A" w14:paraId="240419E9" w14:textId="77777777" w:rsidTr="0057339A">
        <w:trPr>
          <w:trHeight w:val="449"/>
        </w:trPr>
        <w:tc>
          <w:tcPr>
            <w:tcW w:w="3204" w:type="dxa"/>
          </w:tcPr>
          <w:p w14:paraId="240419E6" w14:textId="77777777" w:rsidR="00BB74CF" w:rsidRPr="0057339A" w:rsidRDefault="00BB74CF" w:rsidP="0057339A">
            <w:pPr>
              <w:spacing w:after="0" w:line="240" w:lineRule="auto"/>
              <w:rPr>
                <w:rFonts w:ascii="Tahoma" w:hAnsi="Tahoma" w:cs="Tahoma"/>
                <w:b/>
                <w:sz w:val="16"/>
                <w:szCs w:val="16"/>
              </w:rPr>
            </w:pPr>
            <w:r w:rsidRPr="0057339A">
              <w:rPr>
                <w:rFonts w:ascii="Tahoma" w:hAnsi="Tahoma" w:cs="Tahoma"/>
                <w:b/>
                <w:sz w:val="16"/>
                <w:szCs w:val="16"/>
              </w:rPr>
              <w:t>Confirmation of the Borrower</w:t>
            </w:r>
          </w:p>
          <w:p w14:paraId="240419E7" w14:textId="77777777" w:rsidR="0057339A" w:rsidRPr="0057339A" w:rsidRDefault="0057339A" w:rsidP="0057339A">
            <w:pPr>
              <w:spacing w:after="0" w:line="240" w:lineRule="auto"/>
              <w:rPr>
                <w:rFonts w:ascii="Tahoma" w:hAnsi="Tahoma" w:cs="Tahoma"/>
                <w:i/>
                <w:sz w:val="16"/>
                <w:szCs w:val="16"/>
              </w:rPr>
            </w:pPr>
          </w:p>
        </w:tc>
        <w:tc>
          <w:tcPr>
            <w:tcW w:w="7510" w:type="dxa"/>
            <w:gridSpan w:val="2"/>
          </w:tcPr>
          <w:p w14:paraId="240419E8" w14:textId="77777777" w:rsidR="0057339A" w:rsidRPr="0057339A" w:rsidRDefault="00BB74CF" w:rsidP="006B00A1">
            <w:pPr>
              <w:spacing w:after="0" w:line="240" w:lineRule="auto"/>
              <w:rPr>
                <w:rFonts w:ascii="Tahoma" w:hAnsi="Tahoma" w:cs="Tahoma"/>
                <w:b/>
                <w:sz w:val="16"/>
                <w:szCs w:val="16"/>
              </w:rPr>
            </w:pPr>
            <w:r w:rsidRPr="0057339A">
              <w:rPr>
                <w:rFonts w:ascii="Tahoma" w:hAnsi="Tahoma" w:cs="Tahoma"/>
                <w:b/>
                <w:sz w:val="16"/>
                <w:szCs w:val="16"/>
              </w:rPr>
              <w:t>Date:</w:t>
            </w:r>
          </w:p>
        </w:tc>
      </w:tr>
      <w:tr w:rsidR="00BB74CF" w:rsidRPr="0057339A" w14:paraId="24041A05" w14:textId="77777777" w:rsidTr="0057339A">
        <w:trPr>
          <w:trHeight w:val="2256"/>
        </w:trPr>
        <w:tc>
          <w:tcPr>
            <w:tcW w:w="3204" w:type="dxa"/>
          </w:tcPr>
          <w:p w14:paraId="240419EA" w14:textId="77777777" w:rsidR="00BB74CF" w:rsidRDefault="00BB74CF" w:rsidP="0057339A">
            <w:pPr>
              <w:spacing w:after="0" w:line="240" w:lineRule="auto"/>
              <w:rPr>
                <w:ins w:id="59" w:author="Thuya" w:date="2015-12-17T09:45:00Z"/>
                <w:rFonts w:ascii="Tahoma" w:hAnsi="Tahoma" w:cs="Tahoma"/>
                <w:b/>
                <w:sz w:val="16"/>
                <w:szCs w:val="16"/>
              </w:rPr>
            </w:pPr>
          </w:p>
          <w:p w14:paraId="240419EB" w14:textId="77777777" w:rsidR="00663393" w:rsidRDefault="00663393" w:rsidP="0057339A">
            <w:pPr>
              <w:spacing w:after="0" w:line="240" w:lineRule="auto"/>
              <w:rPr>
                <w:ins w:id="60" w:author="Thuya" w:date="2015-12-17T09:45:00Z"/>
                <w:rFonts w:ascii="Tahoma" w:hAnsi="Tahoma" w:cs="Tahoma"/>
                <w:b/>
                <w:sz w:val="16"/>
                <w:szCs w:val="16"/>
              </w:rPr>
            </w:pPr>
          </w:p>
          <w:p w14:paraId="240419EC" w14:textId="77777777" w:rsidR="00663393" w:rsidRDefault="00663393" w:rsidP="0057339A">
            <w:pPr>
              <w:spacing w:after="0" w:line="240" w:lineRule="auto"/>
              <w:rPr>
                <w:ins w:id="61" w:author="Thuya" w:date="2015-12-17T09:45:00Z"/>
                <w:rFonts w:ascii="Tahoma" w:hAnsi="Tahoma" w:cs="Tahoma"/>
                <w:b/>
                <w:sz w:val="16"/>
                <w:szCs w:val="16"/>
              </w:rPr>
            </w:pPr>
          </w:p>
          <w:p w14:paraId="240419ED" w14:textId="77777777" w:rsidR="00663393" w:rsidRDefault="00663393" w:rsidP="0057339A">
            <w:pPr>
              <w:spacing w:after="0" w:line="240" w:lineRule="auto"/>
              <w:rPr>
                <w:ins w:id="62" w:author="Thuya" w:date="2015-12-17T09:45:00Z"/>
                <w:rFonts w:ascii="Tahoma" w:hAnsi="Tahoma" w:cs="Tahoma"/>
                <w:b/>
                <w:sz w:val="16"/>
                <w:szCs w:val="16"/>
              </w:rPr>
            </w:pPr>
          </w:p>
          <w:p w14:paraId="240419EE" w14:textId="77777777" w:rsidR="00663393" w:rsidRDefault="00663393" w:rsidP="0057339A">
            <w:pPr>
              <w:spacing w:after="0" w:line="240" w:lineRule="auto"/>
              <w:rPr>
                <w:ins w:id="63" w:author="Thuya" w:date="2015-12-17T09:45:00Z"/>
                <w:rFonts w:ascii="Tahoma" w:hAnsi="Tahoma" w:cs="Tahoma"/>
                <w:b/>
                <w:sz w:val="16"/>
                <w:szCs w:val="16"/>
              </w:rPr>
            </w:pPr>
          </w:p>
          <w:p w14:paraId="240419EF" w14:textId="77777777" w:rsidR="00663393" w:rsidRDefault="00663393" w:rsidP="0057339A">
            <w:pPr>
              <w:spacing w:after="0" w:line="240" w:lineRule="auto"/>
              <w:rPr>
                <w:ins w:id="64" w:author="Thuya" w:date="2015-12-17T09:45:00Z"/>
                <w:rFonts w:ascii="Tahoma" w:hAnsi="Tahoma" w:cs="Tahoma"/>
                <w:b/>
                <w:sz w:val="16"/>
                <w:szCs w:val="16"/>
              </w:rPr>
            </w:pPr>
          </w:p>
          <w:p w14:paraId="240419F0" w14:textId="77777777" w:rsidR="00663393" w:rsidRDefault="00663393" w:rsidP="0057339A">
            <w:pPr>
              <w:spacing w:after="0" w:line="240" w:lineRule="auto"/>
              <w:rPr>
                <w:ins w:id="65" w:author="Thuya" w:date="2015-12-17T09:45:00Z"/>
                <w:rFonts w:ascii="Tahoma" w:hAnsi="Tahoma" w:cs="Tahoma"/>
                <w:b/>
                <w:sz w:val="16"/>
                <w:szCs w:val="16"/>
              </w:rPr>
            </w:pPr>
          </w:p>
          <w:p w14:paraId="240419F1" w14:textId="77777777" w:rsidR="00663393" w:rsidRDefault="00663393" w:rsidP="0057339A">
            <w:pPr>
              <w:spacing w:after="0" w:line="240" w:lineRule="auto"/>
              <w:rPr>
                <w:ins w:id="66" w:author="Thuya" w:date="2015-12-17T09:45:00Z"/>
                <w:rFonts w:ascii="Tahoma" w:hAnsi="Tahoma" w:cs="Tahoma"/>
                <w:b/>
                <w:sz w:val="16"/>
                <w:szCs w:val="16"/>
              </w:rPr>
            </w:pPr>
          </w:p>
          <w:p w14:paraId="240419F2" w14:textId="77777777" w:rsidR="00663393" w:rsidRDefault="00663393" w:rsidP="0057339A">
            <w:pPr>
              <w:spacing w:after="0" w:line="240" w:lineRule="auto"/>
              <w:rPr>
                <w:ins w:id="67" w:author="Thuya" w:date="2015-12-17T09:45:00Z"/>
                <w:rFonts w:ascii="Tahoma" w:hAnsi="Tahoma" w:cs="Tahoma"/>
                <w:b/>
                <w:sz w:val="16"/>
                <w:szCs w:val="16"/>
              </w:rPr>
            </w:pPr>
          </w:p>
          <w:p w14:paraId="240419F3" w14:textId="77777777" w:rsidR="00663393" w:rsidRPr="0057339A" w:rsidRDefault="00663393" w:rsidP="0057339A">
            <w:pPr>
              <w:spacing w:after="0" w:line="240" w:lineRule="auto"/>
              <w:rPr>
                <w:rFonts w:ascii="Tahoma" w:hAnsi="Tahoma" w:cs="Tahoma"/>
                <w:b/>
                <w:sz w:val="16"/>
                <w:szCs w:val="16"/>
              </w:rPr>
            </w:pPr>
          </w:p>
        </w:tc>
        <w:tc>
          <w:tcPr>
            <w:tcW w:w="3619" w:type="dxa"/>
          </w:tcPr>
          <w:p w14:paraId="240419F4" w14:textId="77777777" w:rsidR="0057339A" w:rsidRPr="0057339A" w:rsidRDefault="00BB74CF" w:rsidP="0057339A">
            <w:pPr>
              <w:tabs>
                <w:tab w:val="left" w:pos="0"/>
              </w:tabs>
              <w:spacing w:after="0" w:line="240" w:lineRule="auto"/>
              <w:jc w:val="both"/>
              <w:rPr>
                <w:rFonts w:ascii="Tahoma" w:hAnsi="Tahoma" w:cs="Tahoma"/>
                <w:b/>
                <w:sz w:val="16"/>
                <w:szCs w:val="16"/>
              </w:rPr>
            </w:pPr>
            <w:r w:rsidRPr="0057339A">
              <w:rPr>
                <w:rFonts w:ascii="Tahoma" w:hAnsi="Tahoma" w:cs="Tahoma"/>
                <w:b/>
                <w:sz w:val="16"/>
                <w:szCs w:val="16"/>
              </w:rPr>
              <w:t>THE BORROWER</w:t>
            </w:r>
          </w:p>
          <w:p w14:paraId="240419F5" w14:textId="77777777" w:rsidR="00BB74CF" w:rsidRPr="0057339A" w:rsidRDefault="00BB74CF" w:rsidP="0057339A">
            <w:pPr>
              <w:pStyle w:val="ListParagraph"/>
              <w:autoSpaceDE w:val="0"/>
              <w:autoSpaceDN w:val="0"/>
              <w:adjustRightInd w:val="0"/>
              <w:spacing w:after="0" w:line="240" w:lineRule="auto"/>
              <w:ind w:left="0"/>
              <w:contextualSpacing/>
              <w:jc w:val="both"/>
              <w:rPr>
                <w:rFonts w:ascii="Tahoma" w:hAnsi="Tahoma" w:cs="Tahoma"/>
                <w:i/>
                <w:color w:val="000000"/>
                <w:sz w:val="16"/>
                <w:szCs w:val="16"/>
              </w:rPr>
            </w:pPr>
          </w:p>
          <w:p w14:paraId="240419F6" w14:textId="77777777" w:rsidR="00BB74CF" w:rsidRDefault="00BB74CF" w:rsidP="0057339A">
            <w:pPr>
              <w:pStyle w:val="ListParagraph"/>
              <w:autoSpaceDE w:val="0"/>
              <w:autoSpaceDN w:val="0"/>
              <w:adjustRightInd w:val="0"/>
              <w:spacing w:after="0" w:line="240" w:lineRule="auto"/>
              <w:ind w:left="0"/>
              <w:contextualSpacing/>
              <w:jc w:val="both"/>
              <w:rPr>
                <w:ins w:id="68" w:author="Thuya" w:date="2015-12-17T09:45:00Z"/>
                <w:rFonts w:ascii="Tahoma" w:hAnsi="Tahoma" w:cs="Tahoma"/>
                <w:i/>
                <w:color w:val="000000"/>
                <w:sz w:val="16"/>
                <w:szCs w:val="16"/>
              </w:rPr>
            </w:pPr>
            <w:r w:rsidRPr="0057339A">
              <w:rPr>
                <w:rFonts w:ascii="Tahoma" w:hAnsi="Tahoma" w:cs="Tahoma"/>
                <w:i/>
                <w:color w:val="000000"/>
                <w:sz w:val="16"/>
                <w:szCs w:val="16"/>
              </w:rPr>
              <w:t>(</w:t>
            </w:r>
            <w:r w:rsidR="004C54EF" w:rsidRPr="0057339A">
              <w:rPr>
                <w:rFonts w:ascii="Tahoma" w:hAnsi="Tahoma" w:cs="Tahoma"/>
                <w:i/>
                <w:color w:val="000000"/>
                <w:sz w:val="16"/>
                <w:szCs w:val="16"/>
              </w:rPr>
              <w:t>Sign and</w:t>
            </w:r>
            <w:r w:rsidRPr="0057339A">
              <w:rPr>
                <w:rFonts w:ascii="Tahoma" w:hAnsi="Tahoma" w:cs="Tahoma"/>
                <w:i/>
                <w:color w:val="000000"/>
                <w:sz w:val="16"/>
                <w:szCs w:val="16"/>
              </w:rPr>
              <w:t xml:space="preserve"> full name)</w:t>
            </w:r>
          </w:p>
          <w:p w14:paraId="240419F7" w14:textId="77777777" w:rsidR="00330C33" w:rsidRDefault="00330C33" w:rsidP="0057339A">
            <w:pPr>
              <w:pStyle w:val="ListParagraph"/>
              <w:autoSpaceDE w:val="0"/>
              <w:autoSpaceDN w:val="0"/>
              <w:adjustRightInd w:val="0"/>
              <w:spacing w:after="0" w:line="240" w:lineRule="auto"/>
              <w:ind w:left="0"/>
              <w:contextualSpacing/>
              <w:jc w:val="both"/>
              <w:rPr>
                <w:ins w:id="69" w:author="Thuya" w:date="2015-12-17T09:45:00Z"/>
                <w:rFonts w:ascii="Tahoma" w:hAnsi="Tahoma" w:cs="Tahoma"/>
                <w:i/>
                <w:color w:val="000000"/>
                <w:sz w:val="16"/>
                <w:szCs w:val="16"/>
              </w:rPr>
            </w:pPr>
          </w:p>
          <w:p w14:paraId="240419F8" w14:textId="77777777" w:rsidR="00663393" w:rsidRDefault="00663393" w:rsidP="0057339A">
            <w:pPr>
              <w:pStyle w:val="ListParagraph"/>
              <w:autoSpaceDE w:val="0"/>
              <w:autoSpaceDN w:val="0"/>
              <w:adjustRightInd w:val="0"/>
              <w:spacing w:after="0" w:line="240" w:lineRule="auto"/>
              <w:ind w:left="0"/>
              <w:contextualSpacing/>
              <w:jc w:val="both"/>
              <w:rPr>
                <w:ins w:id="70" w:author="Thuya" w:date="2015-12-17T09:45:00Z"/>
                <w:rFonts w:ascii="Tahoma" w:hAnsi="Tahoma" w:cs="Tahoma"/>
                <w:i/>
                <w:color w:val="000000"/>
                <w:sz w:val="16"/>
                <w:szCs w:val="16"/>
              </w:rPr>
            </w:pPr>
          </w:p>
          <w:p w14:paraId="240419F9" w14:textId="77777777" w:rsidR="00663393" w:rsidRDefault="00663393" w:rsidP="0057339A">
            <w:pPr>
              <w:pStyle w:val="ListParagraph"/>
              <w:autoSpaceDE w:val="0"/>
              <w:autoSpaceDN w:val="0"/>
              <w:adjustRightInd w:val="0"/>
              <w:spacing w:after="0" w:line="240" w:lineRule="auto"/>
              <w:ind w:left="0"/>
              <w:contextualSpacing/>
              <w:jc w:val="both"/>
              <w:rPr>
                <w:ins w:id="71" w:author="Thuya" w:date="2015-12-17T09:45:00Z"/>
                <w:rFonts w:ascii="Tahoma" w:hAnsi="Tahoma" w:cs="Tahoma"/>
                <w:i/>
                <w:color w:val="000000"/>
                <w:sz w:val="16"/>
                <w:szCs w:val="16"/>
              </w:rPr>
            </w:pPr>
          </w:p>
          <w:p w14:paraId="240419FA" w14:textId="77777777" w:rsidR="00663393" w:rsidRDefault="00663393" w:rsidP="0057339A">
            <w:pPr>
              <w:pStyle w:val="ListParagraph"/>
              <w:autoSpaceDE w:val="0"/>
              <w:autoSpaceDN w:val="0"/>
              <w:adjustRightInd w:val="0"/>
              <w:spacing w:after="0" w:line="240" w:lineRule="auto"/>
              <w:ind w:left="0"/>
              <w:contextualSpacing/>
              <w:jc w:val="both"/>
              <w:rPr>
                <w:ins w:id="72" w:author="Thuya" w:date="2015-12-17T09:45:00Z"/>
                <w:rFonts w:ascii="Tahoma" w:hAnsi="Tahoma" w:cs="Tahoma"/>
                <w:i/>
                <w:color w:val="000000"/>
                <w:sz w:val="16"/>
                <w:szCs w:val="16"/>
              </w:rPr>
            </w:pPr>
          </w:p>
          <w:p w14:paraId="240419FB" w14:textId="77777777" w:rsidR="00663393" w:rsidRDefault="00663393" w:rsidP="0057339A">
            <w:pPr>
              <w:pStyle w:val="ListParagraph"/>
              <w:autoSpaceDE w:val="0"/>
              <w:autoSpaceDN w:val="0"/>
              <w:adjustRightInd w:val="0"/>
              <w:spacing w:after="0" w:line="240" w:lineRule="auto"/>
              <w:ind w:left="0"/>
              <w:contextualSpacing/>
              <w:jc w:val="both"/>
              <w:rPr>
                <w:ins w:id="73" w:author="Thuya" w:date="2015-12-17T09:45:00Z"/>
                <w:rFonts w:ascii="Tahoma" w:hAnsi="Tahoma" w:cs="Tahoma"/>
                <w:i/>
                <w:color w:val="000000"/>
                <w:sz w:val="16"/>
                <w:szCs w:val="16"/>
              </w:rPr>
            </w:pPr>
          </w:p>
          <w:p w14:paraId="240419FC" w14:textId="77777777" w:rsidR="00663393" w:rsidRDefault="003A53CB" w:rsidP="0057339A">
            <w:pPr>
              <w:pStyle w:val="ListParagraph"/>
              <w:autoSpaceDE w:val="0"/>
              <w:autoSpaceDN w:val="0"/>
              <w:adjustRightInd w:val="0"/>
              <w:spacing w:after="0" w:line="240" w:lineRule="auto"/>
              <w:ind w:left="0"/>
              <w:contextualSpacing/>
              <w:jc w:val="both"/>
              <w:rPr>
                <w:ins w:id="74" w:author="Thuya" w:date="2015-12-17T09:45:00Z"/>
                <w:rFonts w:ascii="Tahoma" w:hAnsi="Tahoma" w:cs="Tahoma"/>
                <w:b/>
                <w:color w:val="000000"/>
                <w:sz w:val="16"/>
                <w:szCs w:val="16"/>
                <w:u w:val="single"/>
              </w:rPr>
            </w:pPr>
            <w:ins w:id="75" w:author="Thuya" w:date="2015-12-18T09:15:00Z">
              <w:r>
                <w:rPr>
                  <w:rFonts w:ascii="Tahoma" w:hAnsi="Tahoma" w:cs="Tahoma"/>
                  <w:b/>
                  <w:color w:val="000000"/>
                  <w:sz w:val="16"/>
                  <w:szCs w:val="16"/>
                  <w:u w:val="single"/>
                </w:rPr>
                <w:t>WITNESSES</w:t>
              </w:r>
            </w:ins>
          </w:p>
          <w:p w14:paraId="240419FD" w14:textId="77777777" w:rsidR="00663393" w:rsidRPr="00663393" w:rsidRDefault="00663393" w:rsidP="0057339A">
            <w:pPr>
              <w:pStyle w:val="ListParagraph"/>
              <w:autoSpaceDE w:val="0"/>
              <w:autoSpaceDN w:val="0"/>
              <w:adjustRightInd w:val="0"/>
              <w:spacing w:after="0" w:line="240" w:lineRule="auto"/>
              <w:ind w:left="0"/>
              <w:contextualSpacing/>
              <w:jc w:val="both"/>
              <w:rPr>
                <w:rFonts w:ascii="Tahoma" w:hAnsi="Tahoma" w:cs="Tahoma"/>
                <w:b/>
                <w:color w:val="000000"/>
                <w:sz w:val="16"/>
                <w:szCs w:val="16"/>
                <w:u w:val="single"/>
                <w:rPrChange w:id="76" w:author="Thuya" w:date="2015-12-17T09:45:00Z">
                  <w:rPr>
                    <w:rFonts w:ascii="Tahoma" w:hAnsi="Tahoma" w:cs="Tahoma"/>
                    <w:i/>
                    <w:color w:val="000000"/>
                    <w:sz w:val="16"/>
                    <w:szCs w:val="16"/>
                  </w:rPr>
                </w:rPrChange>
              </w:rPr>
            </w:pPr>
          </w:p>
          <w:p w14:paraId="240419FE" w14:textId="77777777" w:rsidR="0057339A" w:rsidRPr="0057339A" w:rsidRDefault="0057339A" w:rsidP="0057339A">
            <w:pPr>
              <w:pStyle w:val="ListParagraph"/>
              <w:autoSpaceDE w:val="0"/>
              <w:autoSpaceDN w:val="0"/>
              <w:adjustRightInd w:val="0"/>
              <w:spacing w:after="0" w:line="240" w:lineRule="auto"/>
              <w:ind w:left="0"/>
              <w:contextualSpacing/>
              <w:jc w:val="both"/>
              <w:rPr>
                <w:rFonts w:ascii="Tahoma" w:hAnsi="Tahoma" w:cs="Tahoma"/>
                <w:i/>
                <w:color w:val="000000"/>
                <w:sz w:val="16"/>
                <w:szCs w:val="16"/>
              </w:rPr>
            </w:pPr>
          </w:p>
        </w:tc>
        <w:tc>
          <w:tcPr>
            <w:tcW w:w="3891" w:type="dxa"/>
          </w:tcPr>
          <w:p w14:paraId="240419FF" w14:textId="68525F8D" w:rsidR="00BB74CF" w:rsidRPr="0057339A" w:rsidRDefault="00BB74CF" w:rsidP="0057339A">
            <w:pPr>
              <w:pStyle w:val="BodyText2"/>
              <w:spacing w:before="0"/>
              <w:ind w:left="0"/>
              <w:rPr>
                <w:rFonts w:ascii="Tahoma" w:eastAsia="Batang" w:hAnsi="Tahoma" w:cs="Tahoma"/>
                <w:b/>
                <w:sz w:val="16"/>
                <w:szCs w:val="16"/>
              </w:rPr>
            </w:pPr>
            <w:r w:rsidRPr="0057339A">
              <w:rPr>
                <w:rFonts w:ascii="Tahoma" w:hAnsi="Tahoma" w:cs="Tahoma"/>
                <w:b/>
                <w:sz w:val="16"/>
                <w:szCs w:val="16"/>
              </w:rPr>
              <w:t xml:space="preserve">FOR AND ON BEHALF OF </w:t>
            </w:r>
            <w:del w:id="77" w:author="Thuya" w:date="2015-12-18T13:47:00Z">
              <w:r w:rsidRPr="0057339A" w:rsidDel="00A13A8F">
                <w:rPr>
                  <w:rFonts w:ascii="Tahoma" w:eastAsia="Batang" w:hAnsi="Tahoma" w:cs="Tahoma"/>
                  <w:b/>
                  <w:sz w:val="16"/>
                  <w:szCs w:val="16"/>
                </w:rPr>
                <w:delText>MFI</w:delText>
              </w:r>
            </w:del>
            <w:r w:rsidR="00830B88">
              <w:rPr>
                <w:rFonts w:ascii="Tahoma" w:eastAsia="Batang" w:hAnsi="Tahoma" w:cs="Tahoma"/>
                <w:b/>
                <w:sz w:val="16"/>
                <w:szCs w:val="16"/>
              </w:rPr>
              <w:t>&lt;Pawnshopname&gt;</w:t>
            </w:r>
          </w:p>
          <w:p w14:paraId="24041A00" w14:textId="77777777" w:rsidR="0057339A" w:rsidRPr="0057339A" w:rsidRDefault="0057339A" w:rsidP="0057339A">
            <w:pPr>
              <w:pStyle w:val="BodyText2"/>
              <w:spacing w:before="0"/>
              <w:ind w:left="0"/>
              <w:rPr>
                <w:rFonts w:ascii="Tahoma" w:hAnsi="Tahoma" w:cs="Tahoma"/>
                <w:b/>
                <w:sz w:val="16"/>
                <w:szCs w:val="16"/>
              </w:rPr>
            </w:pPr>
          </w:p>
          <w:p w14:paraId="24041A01" w14:textId="77777777"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eastAsia="Batang" w:hAnsi="Tahoma" w:cs="Tahoma"/>
                <w:sz w:val="16"/>
                <w:szCs w:val="16"/>
              </w:rPr>
            </w:pPr>
          </w:p>
          <w:p w14:paraId="24041A02" w14:textId="77777777"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eastAsia="Batang" w:hAnsi="Tahoma" w:cs="Tahoma"/>
                <w:sz w:val="16"/>
                <w:szCs w:val="16"/>
              </w:rPr>
            </w:pPr>
          </w:p>
          <w:p w14:paraId="24041A03" w14:textId="77777777"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hAnsi="Tahoma" w:cs="Tahoma"/>
                <w:b/>
                <w:sz w:val="16"/>
                <w:szCs w:val="16"/>
                <w:lang w:val="en-GB"/>
              </w:rPr>
            </w:pPr>
            <w:r w:rsidRPr="0057339A">
              <w:rPr>
                <w:rFonts w:ascii="Tahoma" w:hAnsi="Tahoma" w:cs="Tahoma"/>
                <w:b/>
                <w:sz w:val="16"/>
                <w:szCs w:val="16"/>
                <w:lang w:val="en-GB"/>
              </w:rPr>
              <w:t>Full name</w:t>
            </w:r>
            <w:r w:rsidRPr="0057339A">
              <w:rPr>
                <w:rFonts w:ascii="Tahoma" w:hAnsi="Tahoma" w:cs="Tahoma"/>
                <w:sz w:val="16"/>
                <w:szCs w:val="16"/>
                <w:lang w:val="en-GB"/>
              </w:rPr>
              <w:t>:</w:t>
            </w:r>
          </w:p>
          <w:p w14:paraId="24041A04" w14:textId="77777777" w:rsidR="00663393" w:rsidRPr="00663393" w:rsidRDefault="00BB74CF" w:rsidP="006E1D7F">
            <w:pPr>
              <w:pStyle w:val="ListParagraph"/>
              <w:autoSpaceDE w:val="0"/>
              <w:autoSpaceDN w:val="0"/>
              <w:adjustRightInd w:val="0"/>
              <w:spacing w:after="0" w:line="240" w:lineRule="auto"/>
              <w:ind w:left="0"/>
              <w:jc w:val="both"/>
              <w:rPr>
                <w:rFonts w:ascii="Tahoma" w:hAnsi="Tahoma" w:cs="Tahoma"/>
                <w:sz w:val="16"/>
                <w:szCs w:val="16"/>
                <w:rPrChange w:id="78" w:author="Thuya" w:date="2015-12-17T09:45:00Z">
                  <w:rPr>
                    <w:rFonts w:ascii="Tahoma" w:hAnsi="Tahoma" w:cs="Tahoma"/>
                    <w:color w:val="000000"/>
                    <w:sz w:val="16"/>
                    <w:szCs w:val="16"/>
                  </w:rPr>
                </w:rPrChange>
              </w:rPr>
            </w:pPr>
            <w:r w:rsidRPr="0057339A">
              <w:rPr>
                <w:rFonts w:ascii="Tahoma" w:hAnsi="Tahoma" w:cs="Tahoma"/>
                <w:b/>
                <w:sz w:val="16"/>
                <w:szCs w:val="16"/>
              </w:rPr>
              <w:t>Position</w:t>
            </w:r>
            <w:r w:rsidRPr="0057339A">
              <w:rPr>
                <w:rFonts w:ascii="Tahoma" w:hAnsi="Tahoma" w:cs="Tahoma"/>
                <w:sz w:val="16"/>
                <w:szCs w:val="16"/>
              </w:rPr>
              <w:t>:</w:t>
            </w:r>
            <w:bookmarkStart w:id="79" w:name="_GoBack"/>
            <w:bookmarkEnd w:id="79"/>
          </w:p>
        </w:tc>
      </w:tr>
    </w:tbl>
    <w:p w14:paraId="24041A06" w14:textId="77777777" w:rsidR="00663393" w:rsidRDefault="00663393" w:rsidP="00E42DBC">
      <w:pPr>
        <w:tabs>
          <w:tab w:val="left" w:pos="0"/>
        </w:tabs>
        <w:spacing w:after="120" w:line="240" w:lineRule="auto"/>
        <w:jc w:val="both"/>
        <w:rPr>
          <w:ins w:id="80" w:author="Thuya" w:date="2015-12-17T09:46:00Z"/>
          <w:rFonts w:ascii="Times New Roman" w:hAnsi="Times New Roman" w:cs="Times New Roman"/>
          <w:b/>
          <w:bCs/>
          <w:sz w:val="20"/>
          <w:szCs w:val="20"/>
        </w:rPr>
      </w:pPr>
      <w:ins w:id="81" w:author="Thuya" w:date="2015-12-17T09:45:00Z">
        <w:r>
          <w:rPr>
            <w:rFonts w:ascii="Times New Roman" w:hAnsi="Times New Roman" w:cs="Times New Roman"/>
            <w:b/>
            <w:bCs/>
            <w:sz w:val="20"/>
            <w:szCs w:val="20"/>
          </w:rPr>
          <w:t xml:space="preserve">1.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ins>
      <w:ins w:id="82" w:author="Thuya" w:date="2015-12-17T09:46:00Z">
        <w:r>
          <w:rPr>
            <w:rFonts w:ascii="Times New Roman" w:hAnsi="Times New Roman" w:cs="Times New Roman"/>
            <w:b/>
            <w:bCs/>
            <w:sz w:val="20"/>
            <w:szCs w:val="20"/>
          </w:rPr>
          <w:t xml:space="preserve">2. </w:t>
        </w:r>
      </w:ins>
    </w:p>
    <w:p w14:paraId="24041A07" w14:textId="77777777" w:rsidR="00663393" w:rsidRDefault="00663393" w:rsidP="00E42DBC">
      <w:pPr>
        <w:tabs>
          <w:tab w:val="left" w:pos="0"/>
        </w:tabs>
        <w:spacing w:after="120" w:line="240" w:lineRule="auto"/>
        <w:jc w:val="both"/>
        <w:rPr>
          <w:ins w:id="83" w:author="Thuya" w:date="2015-12-17T09:46:00Z"/>
          <w:rFonts w:ascii="Times New Roman" w:hAnsi="Times New Roman" w:cs="Times New Roman"/>
          <w:b/>
          <w:bCs/>
          <w:sz w:val="20"/>
          <w:szCs w:val="20"/>
        </w:rPr>
      </w:pPr>
      <w:ins w:id="84" w:author="Thuya" w:date="2015-12-17T09:46:00Z">
        <w:r>
          <w:rPr>
            <w:rFonts w:ascii="Times New Roman" w:hAnsi="Times New Roman" w:cs="Times New Roman"/>
            <w:b/>
            <w:bCs/>
            <w:sz w:val="20"/>
            <w:szCs w:val="20"/>
          </w:rPr>
          <w:t>Name:</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Name:</w:t>
        </w:r>
      </w:ins>
    </w:p>
    <w:p w14:paraId="24041A08" w14:textId="77777777" w:rsidR="00663393" w:rsidRDefault="00663393" w:rsidP="00E42DBC">
      <w:pPr>
        <w:tabs>
          <w:tab w:val="left" w:pos="0"/>
        </w:tabs>
        <w:spacing w:after="120" w:line="240" w:lineRule="auto"/>
        <w:jc w:val="both"/>
        <w:rPr>
          <w:ins w:id="85" w:author="Thuya" w:date="2015-12-17T09:46:00Z"/>
          <w:rFonts w:ascii="Times New Roman" w:hAnsi="Times New Roman" w:cs="Times New Roman"/>
          <w:b/>
          <w:bCs/>
          <w:sz w:val="20"/>
          <w:szCs w:val="20"/>
        </w:rPr>
      </w:pPr>
      <w:ins w:id="86" w:author="Thuya" w:date="2015-12-17T09:46:00Z">
        <w:r>
          <w:rPr>
            <w:rFonts w:ascii="Times New Roman" w:hAnsi="Times New Roman" w:cs="Times New Roman"/>
            <w:b/>
            <w:bCs/>
            <w:sz w:val="20"/>
            <w:szCs w:val="20"/>
          </w:rPr>
          <w:t>NRC:</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NRC:</w:t>
        </w:r>
      </w:ins>
    </w:p>
    <w:p w14:paraId="24041A09" w14:textId="77777777" w:rsidR="00663393" w:rsidRDefault="00663393" w:rsidP="00E42DBC">
      <w:pPr>
        <w:tabs>
          <w:tab w:val="left" w:pos="0"/>
        </w:tabs>
        <w:spacing w:after="120" w:line="240" w:lineRule="auto"/>
        <w:jc w:val="both"/>
        <w:rPr>
          <w:ins w:id="87" w:author="Thuya" w:date="2015-12-17T09:46:00Z"/>
          <w:rFonts w:ascii="Times New Roman" w:hAnsi="Times New Roman" w:cs="Times New Roman"/>
          <w:b/>
          <w:bCs/>
          <w:sz w:val="20"/>
          <w:szCs w:val="20"/>
        </w:rPr>
      </w:pPr>
      <w:ins w:id="88" w:author="Thuya" w:date="2015-12-17T09:46:00Z">
        <w:r>
          <w:rPr>
            <w:rFonts w:ascii="Times New Roman" w:hAnsi="Times New Roman" w:cs="Times New Roman"/>
            <w:b/>
            <w:bCs/>
            <w:sz w:val="20"/>
            <w:szCs w:val="20"/>
          </w:rPr>
          <w:t>Address:</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Address:</w:t>
        </w:r>
      </w:ins>
    </w:p>
    <w:p w14:paraId="24041A0A" w14:textId="77777777" w:rsidR="00663393" w:rsidDel="00C85185" w:rsidRDefault="00663393" w:rsidP="00E42DBC">
      <w:pPr>
        <w:tabs>
          <w:tab w:val="left" w:pos="0"/>
        </w:tabs>
        <w:spacing w:after="120" w:line="240" w:lineRule="auto"/>
        <w:jc w:val="both"/>
        <w:rPr>
          <w:del w:id="89" w:author="Thuya" w:date="2015-12-17T09:46:00Z"/>
          <w:rFonts w:ascii="Times New Roman" w:hAnsi="Times New Roman" w:cs="Times New Roman"/>
          <w:b/>
          <w:bCs/>
          <w:sz w:val="20"/>
          <w:szCs w:val="20"/>
        </w:rPr>
      </w:pPr>
      <w:ins w:id="90" w:author="Thuya" w:date="2015-12-17T09:46:00Z">
        <w:r>
          <w:rPr>
            <w:rFonts w:ascii="Times New Roman" w:hAnsi="Times New Roman" w:cs="Times New Roman"/>
            <w:b/>
            <w:bCs/>
            <w:sz w:val="20"/>
            <w:szCs w:val="20"/>
          </w:rPr>
          <w:t>Phone No.:</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Phone No.:</w:t>
        </w:r>
      </w:ins>
    </w:p>
    <w:p w14:paraId="24041A0B" w14:textId="77777777" w:rsidR="00B17034" w:rsidDel="00C85185" w:rsidRDefault="00B17034" w:rsidP="00E42DBC">
      <w:pPr>
        <w:tabs>
          <w:tab w:val="left" w:pos="0"/>
        </w:tabs>
        <w:spacing w:after="120" w:line="240" w:lineRule="auto"/>
        <w:jc w:val="both"/>
        <w:rPr>
          <w:del w:id="91" w:author="Thuya" w:date="2015-12-17T09:46:00Z"/>
          <w:rFonts w:ascii="Times New Roman" w:hAnsi="Times New Roman" w:cs="Times New Roman"/>
          <w:b/>
          <w:bCs/>
          <w:sz w:val="20"/>
          <w:szCs w:val="20"/>
        </w:rPr>
      </w:pPr>
    </w:p>
    <w:p w14:paraId="24041A0C" w14:textId="77777777" w:rsidR="00B17034" w:rsidDel="00C85185" w:rsidRDefault="00B17034" w:rsidP="00E42DBC">
      <w:pPr>
        <w:tabs>
          <w:tab w:val="left" w:pos="0"/>
        </w:tabs>
        <w:spacing w:after="120" w:line="240" w:lineRule="auto"/>
        <w:jc w:val="both"/>
        <w:rPr>
          <w:del w:id="92" w:author="Thuya" w:date="2015-12-17T09:46:00Z"/>
          <w:rFonts w:ascii="Times New Roman" w:hAnsi="Times New Roman" w:cs="Times New Roman"/>
          <w:b/>
          <w:bCs/>
          <w:sz w:val="20"/>
          <w:szCs w:val="20"/>
        </w:rPr>
      </w:pPr>
    </w:p>
    <w:p w14:paraId="24041A0D" w14:textId="77777777" w:rsidR="00B17034" w:rsidDel="00C85185" w:rsidRDefault="00B17034" w:rsidP="00E42DBC">
      <w:pPr>
        <w:tabs>
          <w:tab w:val="left" w:pos="0"/>
        </w:tabs>
        <w:spacing w:after="120" w:line="240" w:lineRule="auto"/>
        <w:jc w:val="both"/>
        <w:rPr>
          <w:del w:id="93" w:author="Thuya" w:date="2015-12-17T09:46:00Z"/>
          <w:rFonts w:ascii="Times New Roman" w:hAnsi="Times New Roman" w:cs="Times New Roman"/>
          <w:b/>
          <w:bCs/>
          <w:sz w:val="20"/>
          <w:szCs w:val="20"/>
        </w:rPr>
      </w:pPr>
    </w:p>
    <w:p w14:paraId="24041A0E" w14:textId="77777777" w:rsidR="00B17034" w:rsidDel="00C85185" w:rsidRDefault="00B17034" w:rsidP="00E42DBC">
      <w:pPr>
        <w:tabs>
          <w:tab w:val="left" w:pos="0"/>
        </w:tabs>
        <w:spacing w:after="120" w:line="240" w:lineRule="auto"/>
        <w:jc w:val="both"/>
        <w:rPr>
          <w:del w:id="94" w:author="Thuya" w:date="2015-12-17T09:46:00Z"/>
          <w:rFonts w:ascii="Times New Roman" w:hAnsi="Times New Roman" w:cs="Times New Roman"/>
          <w:b/>
          <w:bCs/>
          <w:sz w:val="20"/>
          <w:szCs w:val="20"/>
        </w:rPr>
      </w:pPr>
    </w:p>
    <w:p w14:paraId="24041A0F" w14:textId="77777777" w:rsidR="00B17034" w:rsidDel="00C85185" w:rsidRDefault="00B17034" w:rsidP="00E42DBC">
      <w:pPr>
        <w:tabs>
          <w:tab w:val="left" w:pos="0"/>
        </w:tabs>
        <w:spacing w:after="120" w:line="240" w:lineRule="auto"/>
        <w:jc w:val="both"/>
        <w:rPr>
          <w:del w:id="95" w:author="Thuya" w:date="2015-12-17T09:46:00Z"/>
          <w:rFonts w:ascii="Times New Roman" w:hAnsi="Times New Roman" w:cs="Times New Roman"/>
          <w:b/>
          <w:bCs/>
          <w:sz w:val="20"/>
          <w:szCs w:val="20"/>
        </w:rPr>
      </w:pPr>
    </w:p>
    <w:p w14:paraId="24041A10" w14:textId="77777777" w:rsidR="00B17034" w:rsidDel="00C85185" w:rsidRDefault="00B17034" w:rsidP="00E42DBC">
      <w:pPr>
        <w:tabs>
          <w:tab w:val="left" w:pos="0"/>
        </w:tabs>
        <w:spacing w:after="120" w:line="240" w:lineRule="auto"/>
        <w:jc w:val="both"/>
        <w:rPr>
          <w:del w:id="96" w:author="Thuya" w:date="2015-12-17T09:46:00Z"/>
          <w:rFonts w:ascii="Times New Roman" w:hAnsi="Times New Roman" w:cs="Times New Roman"/>
          <w:b/>
          <w:bCs/>
          <w:sz w:val="20"/>
          <w:szCs w:val="20"/>
        </w:rPr>
      </w:pPr>
    </w:p>
    <w:p w14:paraId="24041A11" w14:textId="77777777" w:rsidR="00B17034" w:rsidDel="00C85185" w:rsidRDefault="00B17034" w:rsidP="00E42DBC">
      <w:pPr>
        <w:tabs>
          <w:tab w:val="left" w:pos="0"/>
        </w:tabs>
        <w:spacing w:after="120" w:line="240" w:lineRule="auto"/>
        <w:jc w:val="both"/>
        <w:rPr>
          <w:del w:id="97" w:author="Thuya" w:date="2015-12-17T09:46:00Z"/>
          <w:rFonts w:ascii="Times New Roman" w:hAnsi="Times New Roman" w:cs="Times New Roman"/>
          <w:b/>
          <w:bCs/>
          <w:sz w:val="20"/>
          <w:szCs w:val="20"/>
        </w:rPr>
      </w:pPr>
    </w:p>
    <w:p w14:paraId="24041A12" w14:textId="77777777" w:rsidR="00B17034" w:rsidDel="00C85185" w:rsidRDefault="00B17034" w:rsidP="00E42DBC">
      <w:pPr>
        <w:tabs>
          <w:tab w:val="left" w:pos="0"/>
        </w:tabs>
        <w:spacing w:after="120" w:line="240" w:lineRule="auto"/>
        <w:jc w:val="both"/>
        <w:rPr>
          <w:del w:id="98" w:author="Thuya" w:date="2015-12-17T09:46:00Z"/>
          <w:rFonts w:ascii="Times New Roman" w:hAnsi="Times New Roman" w:cs="Times New Roman"/>
          <w:b/>
          <w:bCs/>
          <w:sz w:val="20"/>
          <w:szCs w:val="20"/>
        </w:rPr>
      </w:pPr>
    </w:p>
    <w:p w14:paraId="24041A13" w14:textId="77777777" w:rsidR="00B17034" w:rsidDel="00C85185" w:rsidRDefault="00B17034" w:rsidP="00E42DBC">
      <w:pPr>
        <w:tabs>
          <w:tab w:val="left" w:pos="0"/>
        </w:tabs>
        <w:spacing w:after="120" w:line="240" w:lineRule="auto"/>
        <w:jc w:val="both"/>
        <w:rPr>
          <w:del w:id="99" w:author="Thuya" w:date="2015-12-17T09:46:00Z"/>
          <w:rFonts w:ascii="Times New Roman" w:hAnsi="Times New Roman" w:cs="Times New Roman"/>
          <w:b/>
          <w:bCs/>
          <w:sz w:val="20"/>
          <w:szCs w:val="20"/>
        </w:rPr>
      </w:pPr>
    </w:p>
    <w:p w14:paraId="24041A14" w14:textId="77777777" w:rsidR="00B17034" w:rsidDel="00C85185" w:rsidRDefault="00B17034" w:rsidP="00E42DBC">
      <w:pPr>
        <w:tabs>
          <w:tab w:val="left" w:pos="0"/>
        </w:tabs>
        <w:spacing w:after="120" w:line="240" w:lineRule="auto"/>
        <w:jc w:val="both"/>
        <w:rPr>
          <w:del w:id="100" w:author="Thuya" w:date="2015-12-17T09:46:00Z"/>
          <w:rFonts w:ascii="Times New Roman" w:hAnsi="Times New Roman" w:cs="Times New Roman"/>
          <w:b/>
          <w:bCs/>
          <w:sz w:val="20"/>
          <w:szCs w:val="20"/>
        </w:rPr>
      </w:pPr>
    </w:p>
    <w:p w14:paraId="24041A15" w14:textId="77777777" w:rsidR="00B17034" w:rsidDel="00C85185" w:rsidRDefault="00B17034" w:rsidP="00E42DBC">
      <w:pPr>
        <w:tabs>
          <w:tab w:val="left" w:pos="0"/>
        </w:tabs>
        <w:spacing w:after="120" w:line="240" w:lineRule="auto"/>
        <w:jc w:val="both"/>
        <w:rPr>
          <w:del w:id="101" w:author="Thuya" w:date="2015-12-17T09:46:00Z"/>
          <w:rFonts w:ascii="Times New Roman" w:hAnsi="Times New Roman" w:cs="Times New Roman"/>
          <w:b/>
          <w:bCs/>
          <w:sz w:val="20"/>
          <w:szCs w:val="20"/>
        </w:rPr>
      </w:pPr>
    </w:p>
    <w:p w14:paraId="24041A16" w14:textId="77777777" w:rsidR="00B17034" w:rsidDel="00C85185" w:rsidRDefault="00B17034" w:rsidP="00E42DBC">
      <w:pPr>
        <w:tabs>
          <w:tab w:val="left" w:pos="0"/>
        </w:tabs>
        <w:spacing w:after="120" w:line="240" w:lineRule="auto"/>
        <w:jc w:val="both"/>
        <w:rPr>
          <w:del w:id="102" w:author="Thuya" w:date="2015-12-17T09:46:00Z"/>
          <w:rFonts w:ascii="Times New Roman" w:hAnsi="Times New Roman" w:cs="Times New Roman"/>
          <w:b/>
          <w:bCs/>
          <w:sz w:val="20"/>
          <w:szCs w:val="20"/>
        </w:rPr>
      </w:pPr>
    </w:p>
    <w:p w14:paraId="24041A17" w14:textId="77777777" w:rsidR="00B17034" w:rsidRPr="0049450E" w:rsidRDefault="00B17034" w:rsidP="00C82E75">
      <w:pPr>
        <w:tabs>
          <w:tab w:val="left" w:pos="0"/>
        </w:tabs>
        <w:spacing w:after="120" w:line="240" w:lineRule="auto"/>
        <w:jc w:val="both"/>
        <w:rPr>
          <w:rFonts w:ascii="Times New Roman" w:hAnsi="Times New Roman" w:cs="Times New Roman"/>
          <w:b/>
          <w:bCs/>
          <w:sz w:val="20"/>
          <w:szCs w:val="20"/>
        </w:rPr>
      </w:pPr>
    </w:p>
    <w:sectPr w:rsidR="00B17034" w:rsidRPr="0049450E" w:rsidSect="008614E4">
      <w:headerReference w:type="default" r:id="rId11"/>
      <w:pgSz w:w="12240" w:h="15840"/>
      <w:pgMar w:top="851" w:right="567"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41AA0" w14:textId="77777777" w:rsidR="00BA0847" w:rsidRDefault="00BA0847" w:rsidP="008614E4">
      <w:pPr>
        <w:spacing w:after="0" w:line="240" w:lineRule="auto"/>
      </w:pPr>
      <w:r>
        <w:separator/>
      </w:r>
    </w:p>
  </w:endnote>
  <w:endnote w:type="continuationSeparator" w:id="0">
    <w:p w14:paraId="24041AA1" w14:textId="77777777" w:rsidR="00BA0847" w:rsidRDefault="00BA0847" w:rsidP="0086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41A9E" w14:textId="77777777" w:rsidR="00BA0847" w:rsidRDefault="00BA0847" w:rsidP="008614E4">
      <w:pPr>
        <w:spacing w:after="0" w:line="240" w:lineRule="auto"/>
      </w:pPr>
      <w:r>
        <w:separator/>
      </w:r>
    </w:p>
  </w:footnote>
  <w:footnote w:type="continuationSeparator" w:id="0">
    <w:p w14:paraId="24041A9F" w14:textId="77777777" w:rsidR="00BA0847" w:rsidRDefault="00BA0847" w:rsidP="00861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41AA2" w14:textId="4C7641EE" w:rsidR="0082382A" w:rsidRPr="008614E4" w:rsidRDefault="0082382A">
    <w:pPr>
      <w:pStyle w:val="Header"/>
      <w:rPr>
        <w:rFonts w:ascii="Times New Roman" w:hAnsi="Times New Roman" w:cs="Times New Roman"/>
        <w:b/>
        <w:bCs/>
        <w:sz w:val="24"/>
        <w:szCs w:val="24"/>
      </w:rPr>
    </w:pPr>
    <w:del w:id="103" w:author="Rinat Gataullin" w:date="2016-04-04T09:59:00Z">
      <w:r w:rsidRPr="008614E4" w:rsidDel="00535FC9">
        <w:rPr>
          <w:rFonts w:ascii="Times New Roman" w:hAnsi="Times New Roman" w:cs="Times New Roman"/>
          <w:b/>
          <w:bCs/>
          <w:sz w:val="24"/>
          <w:szCs w:val="24"/>
        </w:rPr>
        <w:delText xml:space="preserve">MFI’s </w:delText>
      </w:r>
    </w:del>
    <w:ins w:id="104" w:author="Thuya" w:date="2015-12-18T10:16:00Z">
      <w:del w:id="105" w:author="Rinat Gataullin" w:date="2016-04-04T09:59:00Z">
        <w:r w:rsidR="00330C33" w:rsidDel="00535FC9">
          <w:rPr>
            <w:rFonts w:ascii="Times New Roman" w:hAnsi="Times New Roman" w:cs="Times New Roman"/>
            <w:b/>
            <w:bCs/>
            <w:sz w:val="24"/>
            <w:szCs w:val="24"/>
          </w:rPr>
          <w:delText>DCL</w:delText>
        </w:r>
      </w:del>
    </w:ins>
    <w:ins w:id="106" w:author="Rinat Gataullin" w:date="2016-04-04T09:59:00Z">
      <w:r w:rsidR="00535FC9">
        <w:rPr>
          <w:rFonts w:ascii="Times New Roman" w:hAnsi="Times New Roman" w:cs="Times New Roman"/>
          <w:b/>
          <w:bCs/>
          <w:sz w:val="24"/>
          <w:szCs w:val="24"/>
        </w:rPr>
        <w:t>Pawnshop</w:t>
      </w:r>
    </w:ins>
    <w:ins w:id="107" w:author="Thuya" w:date="2015-12-18T10:16:00Z">
      <w:r w:rsidR="00330C33" w:rsidRPr="008614E4">
        <w:rPr>
          <w:rFonts w:ascii="Times New Roman" w:hAnsi="Times New Roman" w:cs="Times New Roman"/>
          <w:b/>
          <w:bCs/>
          <w:sz w:val="24"/>
          <w:szCs w:val="24"/>
        </w:rPr>
        <w:t xml:space="preserve">’s </w:t>
      </w:r>
    </w:ins>
    <w:r w:rsidRPr="008614E4">
      <w:rPr>
        <w:rFonts w:ascii="Times New Roman" w:hAnsi="Times New Roman" w:cs="Times New Roman"/>
        <w:b/>
        <w:bCs/>
        <w:sz w:val="24"/>
        <w:szCs w:val="24"/>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16"/>
    <w:multiLevelType w:val="hybridMultilevel"/>
    <w:tmpl w:val="28CA28DE"/>
    <w:lvl w:ilvl="0" w:tplc="68CE14C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A9F1E9F"/>
    <w:multiLevelType w:val="hybridMultilevel"/>
    <w:tmpl w:val="0E38C378"/>
    <w:lvl w:ilvl="0" w:tplc="98EAD66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0F1A19FD"/>
    <w:multiLevelType w:val="singleLevel"/>
    <w:tmpl w:val="BD1EC13A"/>
    <w:lvl w:ilvl="0">
      <w:start w:val="1"/>
      <w:numFmt w:val="upperLetter"/>
      <w:pStyle w:val="Recital"/>
      <w:lvlText w:val="%1"/>
      <w:lvlJc w:val="left"/>
      <w:pPr>
        <w:tabs>
          <w:tab w:val="num" w:pos="709"/>
        </w:tabs>
        <w:ind w:left="709" w:hanging="709"/>
      </w:pPr>
      <w:rPr>
        <w:rFonts w:hint="default"/>
        <w:b w:val="0"/>
        <w:bCs w:val="0"/>
        <w:i w:val="0"/>
        <w:iCs w:val="0"/>
      </w:rPr>
    </w:lvl>
  </w:abstractNum>
  <w:abstractNum w:abstractNumId="3" w15:restartNumberingAfterBreak="0">
    <w:nsid w:val="11BA4053"/>
    <w:multiLevelType w:val="hybridMultilevel"/>
    <w:tmpl w:val="13C00E1C"/>
    <w:lvl w:ilvl="0" w:tplc="9D381CB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3940B0"/>
    <w:multiLevelType w:val="hybridMultilevel"/>
    <w:tmpl w:val="AC606228"/>
    <w:lvl w:ilvl="0" w:tplc="4524CC4A">
      <w:start w:val="9"/>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15:restartNumberingAfterBreak="0">
    <w:nsid w:val="22A67A6F"/>
    <w:multiLevelType w:val="hybridMultilevel"/>
    <w:tmpl w:val="5944DD4E"/>
    <w:lvl w:ilvl="0" w:tplc="876CD542">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8AD3648"/>
    <w:multiLevelType w:val="hybridMultilevel"/>
    <w:tmpl w:val="E842C022"/>
    <w:lvl w:ilvl="0" w:tplc="EEC20AC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7" w15:restartNumberingAfterBreak="0">
    <w:nsid w:val="31596522"/>
    <w:multiLevelType w:val="hybridMultilevel"/>
    <w:tmpl w:val="925A21DA"/>
    <w:lvl w:ilvl="0" w:tplc="DBE69C7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0A788A"/>
    <w:multiLevelType w:val="hybridMultilevel"/>
    <w:tmpl w:val="B98237C6"/>
    <w:lvl w:ilvl="0" w:tplc="0B3C7946">
      <w:start w:val="2"/>
      <w:numFmt w:val="upperRoman"/>
      <w:lvlText w:val="%1."/>
      <w:lvlJc w:val="left"/>
      <w:pPr>
        <w:ind w:left="862"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26A668">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6494293"/>
    <w:multiLevelType w:val="hybridMultilevel"/>
    <w:tmpl w:val="BB621CB2"/>
    <w:lvl w:ilvl="0" w:tplc="4B847C4C">
      <w:start w:val="1"/>
      <w:numFmt w:val="decimal"/>
      <w:lvlText w:val="%1."/>
      <w:lvlJc w:val="left"/>
      <w:pPr>
        <w:ind w:left="644" w:hanging="360"/>
      </w:pPr>
      <w:rPr>
        <w:rFonts w:hint="default"/>
        <w:b w:val="0"/>
        <w:bCs/>
        <w:i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 w15:restartNumberingAfterBreak="0">
    <w:nsid w:val="4B693432"/>
    <w:multiLevelType w:val="hybridMultilevel"/>
    <w:tmpl w:val="6400F2F2"/>
    <w:lvl w:ilvl="0" w:tplc="0772E2F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355334"/>
    <w:multiLevelType w:val="hybridMultilevel"/>
    <w:tmpl w:val="EF10FA86"/>
    <w:lvl w:ilvl="0" w:tplc="392A85F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91C79"/>
    <w:multiLevelType w:val="hybridMultilevel"/>
    <w:tmpl w:val="FACC2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12"/>
  </w:num>
  <w:num w:numId="6">
    <w:abstractNumId w:val="6"/>
  </w:num>
  <w:num w:numId="7">
    <w:abstractNumId w:val="7"/>
  </w:num>
  <w:num w:numId="8">
    <w:abstractNumId w:val="5"/>
  </w:num>
  <w:num w:numId="9">
    <w:abstractNumId w:val="9"/>
  </w:num>
  <w:num w:numId="10">
    <w:abstractNumId w:val="2"/>
  </w:num>
  <w:num w:numId="11">
    <w:abstractNumId w:val="1"/>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nat Gataullin">
    <w15:presenceInfo w15:providerId="None" w15:userId="Rinat Gatau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revisionView w:markup="0"/>
  <w:defaultTabStop w:val="720"/>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E4"/>
    <w:rsid w:val="0001147E"/>
    <w:rsid w:val="00016DEC"/>
    <w:rsid w:val="000330C1"/>
    <w:rsid w:val="00037A3B"/>
    <w:rsid w:val="00050453"/>
    <w:rsid w:val="00051AD5"/>
    <w:rsid w:val="00057672"/>
    <w:rsid w:val="00061698"/>
    <w:rsid w:val="000665D8"/>
    <w:rsid w:val="000708F5"/>
    <w:rsid w:val="00085291"/>
    <w:rsid w:val="000C13DF"/>
    <w:rsid w:val="000C217C"/>
    <w:rsid w:val="000C3A29"/>
    <w:rsid w:val="000C7870"/>
    <w:rsid w:val="000D495E"/>
    <w:rsid w:val="00103644"/>
    <w:rsid w:val="00105627"/>
    <w:rsid w:val="00106E70"/>
    <w:rsid w:val="001104E9"/>
    <w:rsid w:val="0011390F"/>
    <w:rsid w:val="001162F4"/>
    <w:rsid w:val="001212C4"/>
    <w:rsid w:val="00142E9B"/>
    <w:rsid w:val="00150AED"/>
    <w:rsid w:val="00155E60"/>
    <w:rsid w:val="00157666"/>
    <w:rsid w:val="00157709"/>
    <w:rsid w:val="001634F1"/>
    <w:rsid w:val="0016371F"/>
    <w:rsid w:val="00184386"/>
    <w:rsid w:val="001B644A"/>
    <w:rsid w:val="001C474A"/>
    <w:rsid w:val="001C4F56"/>
    <w:rsid w:val="001E4674"/>
    <w:rsid w:val="001F0C9E"/>
    <w:rsid w:val="002037DC"/>
    <w:rsid w:val="00205058"/>
    <w:rsid w:val="00205E95"/>
    <w:rsid w:val="002126BF"/>
    <w:rsid w:val="002162DF"/>
    <w:rsid w:val="0022632E"/>
    <w:rsid w:val="002269CF"/>
    <w:rsid w:val="00250CDD"/>
    <w:rsid w:val="0025156B"/>
    <w:rsid w:val="0025179E"/>
    <w:rsid w:val="00251FCD"/>
    <w:rsid w:val="002533BC"/>
    <w:rsid w:val="002624A2"/>
    <w:rsid w:val="0026461F"/>
    <w:rsid w:val="0027209E"/>
    <w:rsid w:val="002A5F00"/>
    <w:rsid w:val="002E2FB0"/>
    <w:rsid w:val="002F02FE"/>
    <w:rsid w:val="002F286D"/>
    <w:rsid w:val="003047B7"/>
    <w:rsid w:val="00305EC4"/>
    <w:rsid w:val="00312C53"/>
    <w:rsid w:val="0031483D"/>
    <w:rsid w:val="00317069"/>
    <w:rsid w:val="003173E8"/>
    <w:rsid w:val="0032506E"/>
    <w:rsid w:val="00330C33"/>
    <w:rsid w:val="00361EB9"/>
    <w:rsid w:val="00362066"/>
    <w:rsid w:val="00397802"/>
    <w:rsid w:val="003A53CB"/>
    <w:rsid w:val="003B1209"/>
    <w:rsid w:val="003B42D0"/>
    <w:rsid w:val="003B6E5B"/>
    <w:rsid w:val="003D26C1"/>
    <w:rsid w:val="003F60ED"/>
    <w:rsid w:val="004226FB"/>
    <w:rsid w:val="00434BB1"/>
    <w:rsid w:val="00450385"/>
    <w:rsid w:val="00451AB9"/>
    <w:rsid w:val="00454D19"/>
    <w:rsid w:val="0045588C"/>
    <w:rsid w:val="00464A93"/>
    <w:rsid w:val="00464EDF"/>
    <w:rsid w:val="00470ED6"/>
    <w:rsid w:val="00485D37"/>
    <w:rsid w:val="0049450E"/>
    <w:rsid w:val="004B16FB"/>
    <w:rsid w:val="004B6AD9"/>
    <w:rsid w:val="004C0315"/>
    <w:rsid w:val="004C54EF"/>
    <w:rsid w:val="004C5DA7"/>
    <w:rsid w:val="004D4AA7"/>
    <w:rsid w:val="004E336F"/>
    <w:rsid w:val="004E76C7"/>
    <w:rsid w:val="004F223B"/>
    <w:rsid w:val="00510F9F"/>
    <w:rsid w:val="00521D58"/>
    <w:rsid w:val="00535FC9"/>
    <w:rsid w:val="00562029"/>
    <w:rsid w:val="00565027"/>
    <w:rsid w:val="00567132"/>
    <w:rsid w:val="005726A8"/>
    <w:rsid w:val="0057339A"/>
    <w:rsid w:val="00597111"/>
    <w:rsid w:val="005A7EDC"/>
    <w:rsid w:val="005B29DF"/>
    <w:rsid w:val="005B3130"/>
    <w:rsid w:val="005C5038"/>
    <w:rsid w:val="005D11C4"/>
    <w:rsid w:val="005D2619"/>
    <w:rsid w:val="005E3906"/>
    <w:rsid w:val="00604019"/>
    <w:rsid w:val="0061733C"/>
    <w:rsid w:val="0062235B"/>
    <w:rsid w:val="0063042E"/>
    <w:rsid w:val="00641865"/>
    <w:rsid w:val="0064195C"/>
    <w:rsid w:val="00647D68"/>
    <w:rsid w:val="00663393"/>
    <w:rsid w:val="00674343"/>
    <w:rsid w:val="00674F65"/>
    <w:rsid w:val="006A178D"/>
    <w:rsid w:val="006B00A1"/>
    <w:rsid w:val="006C2A8A"/>
    <w:rsid w:val="006D5671"/>
    <w:rsid w:val="006E1D7F"/>
    <w:rsid w:val="006E5333"/>
    <w:rsid w:val="006E6CB3"/>
    <w:rsid w:val="006E77FA"/>
    <w:rsid w:val="006F1CD2"/>
    <w:rsid w:val="006F1DF0"/>
    <w:rsid w:val="00712AB6"/>
    <w:rsid w:val="0071494C"/>
    <w:rsid w:val="00717A3E"/>
    <w:rsid w:val="0075521A"/>
    <w:rsid w:val="00756FEC"/>
    <w:rsid w:val="007617BE"/>
    <w:rsid w:val="0077687E"/>
    <w:rsid w:val="00780817"/>
    <w:rsid w:val="00783E52"/>
    <w:rsid w:val="00792EE6"/>
    <w:rsid w:val="007A676B"/>
    <w:rsid w:val="007B0563"/>
    <w:rsid w:val="007C2DD1"/>
    <w:rsid w:val="007C5642"/>
    <w:rsid w:val="007C6816"/>
    <w:rsid w:val="007D52B3"/>
    <w:rsid w:val="007E595D"/>
    <w:rsid w:val="007F6686"/>
    <w:rsid w:val="0081792C"/>
    <w:rsid w:val="0082382A"/>
    <w:rsid w:val="00824E12"/>
    <w:rsid w:val="008271A8"/>
    <w:rsid w:val="00830B88"/>
    <w:rsid w:val="00835940"/>
    <w:rsid w:val="00845AB8"/>
    <w:rsid w:val="00853702"/>
    <w:rsid w:val="00856FA5"/>
    <w:rsid w:val="008614E4"/>
    <w:rsid w:val="00882BAB"/>
    <w:rsid w:val="00886CE5"/>
    <w:rsid w:val="008958A1"/>
    <w:rsid w:val="00897414"/>
    <w:rsid w:val="008A1E37"/>
    <w:rsid w:val="008B2322"/>
    <w:rsid w:val="008B3D47"/>
    <w:rsid w:val="008B486C"/>
    <w:rsid w:val="008C3DEE"/>
    <w:rsid w:val="008D1E9D"/>
    <w:rsid w:val="008D5C22"/>
    <w:rsid w:val="008D60BE"/>
    <w:rsid w:val="008E1714"/>
    <w:rsid w:val="008E2C0E"/>
    <w:rsid w:val="00904A38"/>
    <w:rsid w:val="00921715"/>
    <w:rsid w:val="0092297C"/>
    <w:rsid w:val="00930A88"/>
    <w:rsid w:val="009346E0"/>
    <w:rsid w:val="00945045"/>
    <w:rsid w:val="00957248"/>
    <w:rsid w:val="00977686"/>
    <w:rsid w:val="009837A6"/>
    <w:rsid w:val="00984AAC"/>
    <w:rsid w:val="009A288F"/>
    <w:rsid w:val="009A44C8"/>
    <w:rsid w:val="009B621F"/>
    <w:rsid w:val="009C615C"/>
    <w:rsid w:val="009D2731"/>
    <w:rsid w:val="009E008F"/>
    <w:rsid w:val="009E5572"/>
    <w:rsid w:val="009F3EDE"/>
    <w:rsid w:val="009F4CB5"/>
    <w:rsid w:val="00A0345F"/>
    <w:rsid w:val="00A1276B"/>
    <w:rsid w:val="00A12DDD"/>
    <w:rsid w:val="00A13A8F"/>
    <w:rsid w:val="00A16787"/>
    <w:rsid w:val="00A3288D"/>
    <w:rsid w:val="00A332A0"/>
    <w:rsid w:val="00A365A3"/>
    <w:rsid w:val="00A36A70"/>
    <w:rsid w:val="00A43671"/>
    <w:rsid w:val="00A52C03"/>
    <w:rsid w:val="00A62427"/>
    <w:rsid w:val="00A664CC"/>
    <w:rsid w:val="00A70DF4"/>
    <w:rsid w:val="00A71C06"/>
    <w:rsid w:val="00A91501"/>
    <w:rsid w:val="00A93478"/>
    <w:rsid w:val="00A94D5D"/>
    <w:rsid w:val="00A961D4"/>
    <w:rsid w:val="00A97736"/>
    <w:rsid w:val="00AB3607"/>
    <w:rsid w:val="00AD1AE4"/>
    <w:rsid w:val="00AD73CA"/>
    <w:rsid w:val="00AE111F"/>
    <w:rsid w:val="00AE27F9"/>
    <w:rsid w:val="00B07651"/>
    <w:rsid w:val="00B14231"/>
    <w:rsid w:val="00B17034"/>
    <w:rsid w:val="00B34BE0"/>
    <w:rsid w:val="00B34F00"/>
    <w:rsid w:val="00B66E0D"/>
    <w:rsid w:val="00B74641"/>
    <w:rsid w:val="00B863B6"/>
    <w:rsid w:val="00B87B49"/>
    <w:rsid w:val="00B93ED8"/>
    <w:rsid w:val="00BA0847"/>
    <w:rsid w:val="00BA3F2E"/>
    <w:rsid w:val="00BA7161"/>
    <w:rsid w:val="00BB74CF"/>
    <w:rsid w:val="00BC06F3"/>
    <w:rsid w:val="00BC0E81"/>
    <w:rsid w:val="00BC389A"/>
    <w:rsid w:val="00BD3A57"/>
    <w:rsid w:val="00BD5B43"/>
    <w:rsid w:val="00C06ED5"/>
    <w:rsid w:val="00C11A55"/>
    <w:rsid w:val="00C124F0"/>
    <w:rsid w:val="00C21E70"/>
    <w:rsid w:val="00C24FFB"/>
    <w:rsid w:val="00C30928"/>
    <w:rsid w:val="00C35E1A"/>
    <w:rsid w:val="00C37C74"/>
    <w:rsid w:val="00C43B7E"/>
    <w:rsid w:val="00C5023C"/>
    <w:rsid w:val="00C56555"/>
    <w:rsid w:val="00C66B22"/>
    <w:rsid w:val="00C679D2"/>
    <w:rsid w:val="00C71FD7"/>
    <w:rsid w:val="00C725AA"/>
    <w:rsid w:val="00C81099"/>
    <w:rsid w:val="00C81FFC"/>
    <w:rsid w:val="00C8246C"/>
    <w:rsid w:val="00C82E75"/>
    <w:rsid w:val="00C85185"/>
    <w:rsid w:val="00CA5504"/>
    <w:rsid w:val="00CC2963"/>
    <w:rsid w:val="00CD6649"/>
    <w:rsid w:val="00CF6E42"/>
    <w:rsid w:val="00D117B9"/>
    <w:rsid w:val="00D14D54"/>
    <w:rsid w:val="00D150F0"/>
    <w:rsid w:val="00D22F44"/>
    <w:rsid w:val="00D30A42"/>
    <w:rsid w:val="00D30DF3"/>
    <w:rsid w:val="00D355B7"/>
    <w:rsid w:val="00D36FE4"/>
    <w:rsid w:val="00D83F07"/>
    <w:rsid w:val="00D96588"/>
    <w:rsid w:val="00DA21D0"/>
    <w:rsid w:val="00DA4E97"/>
    <w:rsid w:val="00DA7DED"/>
    <w:rsid w:val="00DA7F00"/>
    <w:rsid w:val="00DB410C"/>
    <w:rsid w:val="00DB4D36"/>
    <w:rsid w:val="00DC017F"/>
    <w:rsid w:val="00DC3D51"/>
    <w:rsid w:val="00DE08FA"/>
    <w:rsid w:val="00DF3AC1"/>
    <w:rsid w:val="00E06AC7"/>
    <w:rsid w:val="00E31E52"/>
    <w:rsid w:val="00E35365"/>
    <w:rsid w:val="00E36742"/>
    <w:rsid w:val="00E42DBC"/>
    <w:rsid w:val="00E53C5B"/>
    <w:rsid w:val="00E624DE"/>
    <w:rsid w:val="00E6641C"/>
    <w:rsid w:val="00E713AE"/>
    <w:rsid w:val="00E8068B"/>
    <w:rsid w:val="00E97338"/>
    <w:rsid w:val="00EA7562"/>
    <w:rsid w:val="00EA77D6"/>
    <w:rsid w:val="00EB19AD"/>
    <w:rsid w:val="00EC6350"/>
    <w:rsid w:val="00ED0D9A"/>
    <w:rsid w:val="00EF5F46"/>
    <w:rsid w:val="00EF74C9"/>
    <w:rsid w:val="00F17095"/>
    <w:rsid w:val="00F2417B"/>
    <w:rsid w:val="00F31E37"/>
    <w:rsid w:val="00F35382"/>
    <w:rsid w:val="00F35B21"/>
    <w:rsid w:val="00F40C85"/>
    <w:rsid w:val="00F40ED5"/>
    <w:rsid w:val="00F4101C"/>
    <w:rsid w:val="00F620B5"/>
    <w:rsid w:val="00F90F9A"/>
    <w:rsid w:val="00FA1273"/>
    <w:rsid w:val="00FA26A7"/>
    <w:rsid w:val="00FA53F9"/>
    <w:rsid w:val="00FB1460"/>
    <w:rsid w:val="00FB6E41"/>
    <w:rsid w:val="00FE4BC1"/>
    <w:rsid w:val="00FF68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419B8"/>
  <w15:docId w15:val="{7003CC50-A7D6-4D21-A330-958A22BF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506E"/>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61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614E4"/>
  </w:style>
  <w:style w:type="paragraph" w:styleId="Footer">
    <w:name w:val="footer"/>
    <w:basedOn w:val="Normal"/>
    <w:link w:val="FooterChar"/>
    <w:uiPriority w:val="99"/>
    <w:semiHidden/>
    <w:rsid w:val="00861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8614E4"/>
  </w:style>
  <w:style w:type="paragraph" w:styleId="ListParagraph">
    <w:name w:val="List Paragraph"/>
    <w:basedOn w:val="Normal"/>
    <w:uiPriority w:val="34"/>
    <w:qFormat/>
    <w:rsid w:val="008614E4"/>
    <w:pPr>
      <w:ind w:left="720"/>
    </w:pPr>
  </w:style>
  <w:style w:type="table" w:styleId="TableGrid">
    <w:name w:val="Table Grid"/>
    <w:basedOn w:val="TableNormal"/>
    <w:uiPriority w:val="99"/>
    <w:rsid w:val="008614E4"/>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cital">
    <w:name w:val="Recital"/>
    <w:basedOn w:val="Normal"/>
    <w:uiPriority w:val="99"/>
    <w:rsid w:val="00FE4BC1"/>
    <w:pPr>
      <w:numPr>
        <w:numId w:val="10"/>
      </w:numPr>
      <w:spacing w:after="240" w:line="240" w:lineRule="auto"/>
    </w:pPr>
    <w:rPr>
      <w:rFonts w:ascii="Arial" w:eastAsia="Times New Roman" w:hAnsi="Arial" w:cs="Arial"/>
      <w:sz w:val="20"/>
      <w:szCs w:val="20"/>
      <w:lang w:val="en-GB"/>
    </w:rPr>
  </w:style>
  <w:style w:type="paragraph" w:customStyle="1" w:styleId="BodyText1">
    <w:name w:val="Body Text 1"/>
    <w:basedOn w:val="Normal"/>
    <w:uiPriority w:val="99"/>
    <w:rsid w:val="0064195C"/>
    <w:pPr>
      <w:spacing w:before="240" w:after="0" w:line="240" w:lineRule="auto"/>
    </w:pPr>
    <w:rPr>
      <w:rFonts w:ascii="Arial" w:eastAsia="Times New Roman" w:hAnsi="Arial" w:cs="Arial"/>
      <w:sz w:val="20"/>
      <w:szCs w:val="20"/>
      <w:lang w:val="en-AU"/>
    </w:rPr>
  </w:style>
  <w:style w:type="character" w:customStyle="1" w:styleId="st">
    <w:name w:val="st"/>
    <w:basedOn w:val="DefaultParagraphFont"/>
    <w:uiPriority w:val="99"/>
    <w:rsid w:val="00A1276B"/>
  </w:style>
  <w:style w:type="character" w:styleId="Emphasis">
    <w:name w:val="Emphasis"/>
    <w:basedOn w:val="DefaultParagraphFont"/>
    <w:uiPriority w:val="99"/>
    <w:qFormat/>
    <w:rsid w:val="00A1276B"/>
    <w:rPr>
      <w:i/>
      <w:iCs/>
    </w:rPr>
  </w:style>
  <w:style w:type="character" w:styleId="Hyperlink">
    <w:name w:val="Hyperlink"/>
    <w:basedOn w:val="DefaultParagraphFont"/>
    <w:uiPriority w:val="99"/>
    <w:rsid w:val="009B621F"/>
    <w:rPr>
      <w:color w:val="0000FF"/>
      <w:u w:val="single"/>
    </w:rPr>
  </w:style>
  <w:style w:type="paragraph" w:styleId="BodyText2">
    <w:name w:val="Body Text 2"/>
    <w:aliases w:val="bt2"/>
    <w:basedOn w:val="Normal"/>
    <w:link w:val="BodyText2Char"/>
    <w:uiPriority w:val="99"/>
    <w:rsid w:val="00780817"/>
    <w:pPr>
      <w:spacing w:before="240" w:after="0" w:line="240" w:lineRule="auto"/>
      <w:ind w:left="709"/>
    </w:pPr>
    <w:rPr>
      <w:rFonts w:ascii="Arial" w:eastAsia="Times New Roman" w:hAnsi="Arial" w:cs="Arial"/>
      <w:sz w:val="20"/>
      <w:szCs w:val="20"/>
      <w:lang w:val="en-AU"/>
    </w:rPr>
  </w:style>
  <w:style w:type="character" w:customStyle="1" w:styleId="BodyText2Char">
    <w:name w:val="Body Text 2 Char"/>
    <w:aliases w:val="bt2 Char"/>
    <w:basedOn w:val="DefaultParagraphFont"/>
    <w:link w:val="BodyText2"/>
    <w:uiPriority w:val="99"/>
    <w:locked/>
    <w:rsid w:val="00780817"/>
    <w:rPr>
      <w:rFonts w:ascii="Arial" w:hAnsi="Arial" w:cs="Arial"/>
      <w:sz w:val="20"/>
      <w:szCs w:val="20"/>
      <w:lang w:val="en-AU"/>
    </w:rPr>
  </w:style>
  <w:style w:type="paragraph" w:styleId="BodyTextIndent">
    <w:name w:val="Body Text Indent"/>
    <w:aliases w:val="bti"/>
    <w:basedOn w:val="Normal"/>
    <w:link w:val="BodyTextIndentChar"/>
    <w:uiPriority w:val="99"/>
    <w:rsid w:val="00780817"/>
    <w:pPr>
      <w:spacing w:after="120" w:line="240" w:lineRule="auto"/>
      <w:ind w:left="283"/>
    </w:pPr>
    <w:rPr>
      <w:rFonts w:ascii="Arial" w:eastAsia="Times New Roman" w:hAnsi="Arial" w:cs="Arial"/>
      <w:sz w:val="20"/>
      <w:szCs w:val="20"/>
      <w:lang w:val="en-AU"/>
    </w:rPr>
  </w:style>
  <w:style w:type="character" w:customStyle="1" w:styleId="BodyTextIndentChar">
    <w:name w:val="Body Text Indent Char"/>
    <w:aliases w:val="bti Char"/>
    <w:basedOn w:val="DefaultParagraphFont"/>
    <w:link w:val="BodyTextIndent"/>
    <w:uiPriority w:val="99"/>
    <w:locked/>
    <w:rsid w:val="00780817"/>
    <w:rPr>
      <w:rFonts w:ascii="Arial" w:hAnsi="Arial" w:cs="Arial"/>
      <w:sz w:val="20"/>
      <w:szCs w:val="20"/>
      <w:lang w:val="en-AU"/>
    </w:rPr>
  </w:style>
  <w:style w:type="character" w:styleId="CommentReference">
    <w:name w:val="annotation reference"/>
    <w:basedOn w:val="DefaultParagraphFont"/>
    <w:uiPriority w:val="99"/>
    <w:semiHidden/>
    <w:unhideWhenUsed/>
    <w:rsid w:val="00184386"/>
    <w:rPr>
      <w:sz w:val="16"/>
      <w:szCs w:val="16"/>
    </w:rPr>
  </w:style>
  <w:style w:type="paragraph" w:styleId="CommentText">
    <w:name w:val="annotation text"/>
    <w:basedOn w:val="Normal"/>
    <w:link w:val="CommentTextChar"/>
    <w:uiPriority w:val="99"/>
    <w:semiHidden/>
    <w:unhideWhenUsed/>
    <w:rsid w:val="00184386"/>
    <w:pPr>
      <w:spacing w:line="240" w:lineRule="auto"/>
    </w:pPr>
    <w:rPr>
      <w:sz w:val="20"/>
      <w:szCs w:val="20"/>
    </w:rPr>
  </w:style>
  <w:style w:type="character" w:customStyle="1" w:styleId="CommentTextChar">
    <w:name w:val="Comment Text Char"/>
    <w:basedOn w:val="DefaultParagraphFont"/>
    <w:link w:val="CommentText"/>
    <w:uiPriority w:val="99"/>
    <w:semiHidden/>
    <w:rsid w:val="00184386"/>
    <w:rPr>
      <w:rFonts w:cs="Calibri"/>
      <w:sz w:val="20"/>
      <w:szCs w:val="20"/>
    </w:rPr>
  </w:style>
  <w:style w:type="paragraph" w:styleId="CommentSubject">
    <w:name w:val="annotation subject"/>
    <w:basedOn w:val="CommentText"/>
    <w:next w:val="CommentText"/>
    <w:link w:val="CommentSubjectChar"/>
    <w:uiPriority w:val="99"/>
    <w:semiHidden/>
    <w:unhideWhenUsed/>
    <w:rsid w:val="00184386"/>
    <w:rPr>
      <w:b/>
      <w:bCs/>
    </w:rPr>
  </w:style>
  <w:style w:type="character" w:customStyle="1" w:styleId="CommentSubjectChar">
    <w:name w:val="Comment Subject Char"/>
    <w:basedOn w:val="CommentTextChar"/>
    <w:link w:val="CommentSubject"/>
    <w:uiPriority w:val="99"/>
    <w:semiHidden/>
    <w:rsid w:val="00184386"/>
    <w:rPr>
      <w:rFonts w:cs="Calibri"/>
      <w:b/>
      <w:bCs/>
      <w:sz w:val="20"/>
      <w:szCs w:val="20"/>
    </w:rPr>
  </w:style>
  <w:style w:type="paragraph" w:styleId="BalloonText">
    <w:name w:val="Balloon Text"/>
    <w:basedOn w:val="Normal"/>
    <w:link w:val="BalloonTextChar"/>
    <w:uiPriority w:val="99"/>
    <w:semiHidden/>
    <w:unhideWhenUsed/>
    <w:rsid w:val="0018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86"/>
    <w:rPr>
      <w:rFonts w:ascii="Segoe UI" w:hAnsi="Segoe UI" w:cs="Segoe UI"/>
      <w:sz w:val="18"/>
      <w:szCs w:val="18"/>
    </w:rPr>
  </w:style>
  <w:style w:type="paragraph" w:styleId="FootnoteText">
    <w:name w:val="footnote text"/>
    <w:basedOn w:val="Normal"/>
    <w:link w:val="FootnoteTextChar"/>
    <w:uiPriority w:val="99"/>
    <w:semiHidden/>
    <w:unhideWhenUsed/>
    <w:rsid w:val="00A365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5A3"/>
    <w:rPr>
      <w:rFonts w:cs="Calibri"/>
      <w:sz w:val="20"/>
      <w:szCs w:val="20"/>
    </w:rPr>
  </w:style>
  <w:style w:type="character" w:styleId="FootnoteReference">
    <w:name w:val="footnote reference"/>
    <w:basedOn w:val="DefaultParagraphFont"/>
    <w:uiPriority w:val="99"/>
    <w:semiHidden/>
    <w:unhideWhenUsed/>
    <w:rsid w:val="00A365A3"/>
    <w:rPr>
      <w:vertAlign w:val="superscript"/>
    </w:rPr>
  </w:style>
  <w:style w:type="paragraph" w:styleId="EndnoteText">
    <w:name w:val="endnote text"/>
    <w:basedOn w:val="Normal"/>
    <w:link w:val="EndnoteTextChar"/>
    <w:uiPriority w:val="99"/>
    <w:semiHidden/>
    <w:unhideWhenUsed/>
    <w:rsid w:val="00A365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65A3"/>
    <w:rPr>
      <w:rFonts w:cs="Calibri"/>
      <w:sz w:val="20"/>
      <w:szCs w:val="20"/>
    </w:rPr>
  </w:style>
  <w:style w:type="character" w:styleId="EndnoteReference">
    <w:name w:val="endnote reference"/>
    <w:basedOn w:val="DefaultParagraphFont"/>
    <w:uiPriority w:val="99"/>
    <w:semiHidden/>
    <w:unhideWhenUsed/>
    <w:rsid w:val="00A365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4" ma:contentTypeDescription="Create a new document." ma:contentTypeScope="" ma:versionID="1d25b0a090f53f8d18534346c02c7736">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AD5B6-DDE2-44C1-B73E-A21E8DF6C0FC}">
  <ds:schemaRefs>
    <ds:schemaRef ds:uri="http://schemas.microsoft.com/sharepoint/v3/contenttype/forms"/>
  </ds:schemaRefs>
</ds:datastoreItem>
</file>

<file path=customXml/itemProps2.xml><?xml version="1.0" encoding="utf-8"?>
<ds:datastoreItem xmlns:ds="http://schemas.openxmlformats.org/officeDocument/2006/customXml" ds:itemID="{D9238242-5639-45B6-AE34-96C76B5F02B2}">
  <ds:schemaRefs>
    <ds:schemaRef ds:uri="9de6a297-4883-49b5-b734-272fd15c37c5"/>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A72D874-6255-434B-908F-FAC5F27EB98C}"/>
</file>

<file path=customXml/itemProps4.xml><?xml version="1.0" encoding="utf-8"?>
<ds:datastoreItem xmlns:ds="http://schemas.openxmlformats.org/officeDocument/2006/customXml" ds:itemID="{557FFD4A-B6B0-4EF0-A68E-71B9DFAF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1081</Words>
  <Characters>6163</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DT: 0904 535153</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Administrator</dc:creator>
  <cp:lastModifiedBy>Rinat Gataullin</cp:lastModifiedBy>
  <cp:revision>3</cp:revision>
  <cp:lastPrinted>2015-05-19T09:10:00Z</cp:lastPrinted>
  <dcterms:created xsi:type="dcterms:W3CDTF">2016-04-04T03:31:00Z</dcterms:created>
  <dcterms:modified xsi:type="dcterms:W3CDTF">2016-04-04T06:04:00Z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0x010100163128248957E940845FBDA913C3E085</vt:lpwstr>
  </property>
</Properties>
</file>