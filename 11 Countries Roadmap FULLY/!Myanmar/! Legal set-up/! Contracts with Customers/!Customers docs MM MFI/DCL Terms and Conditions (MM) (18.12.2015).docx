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C4CC1" w14:textId="77777777" w:rsidR="00311877" w:rsidRPr="00B53F93" w:rsidRDefault="00A90ACA" w:rsidP="009B1ABC">
      <w:pPr>
        <w:spacing w:after="240" w:line="240" w:lineRule="auto"/>
        <w:jc w:val="center"/>
        <w:rPr>
          <w:rFonts w:ascii="Tahoma" w:hAnsi="Tahoma" w:cs="Tahoma"/>
          <w:b/>
          <w:bCs/>
          <w:sz w:val="16"/>
          <w:szCs w:val="16"/>
        </w:rPr>
      </w:pPr>
      <w:r w:rsidRPr="00B53F93">
        <w:rPr>
          <w:rFonts w:ascii="Tahoma" w:hAnsi="Tahoma" w:cs="Tahoma"/>
          <w:b/>
          <w:bCs/>
          <w:sz w:val="16"/>
          <w:szCs w:val="16"/>
        </w:rPr>
        <w:t>GERNARAL</w:t>
      </w:r>
      <w:r w:rsidR="000218F6" w:rsidRPr="00B53F93">
        <w:rPr>
          <w:rFonts w:ascii="Tahoma" w:hAnsi="Tahoma" w:cs="Tahoma"/>
          <w:b/>
          <w:bCs/>
          <w:sz w:val="16"/>
          <w:szCs w:val="16"/>
        </w:rPr>
        <w:t xml:space="preserve"> </w:t>
      </w:r>
      <w:r w:rsidR="00311877" w:rsidRPr="00B53F93">
        <w:rPr>
          <w:rFonts w:ascii="Tahoma" w:hAnsi="Tahoma" w:cs="Tahoma"/>
          <w:b/>
          <w:bCs/>
          <w:sz w:val="16"/>
          <w:szCs w:val="16"/>
        </w:rPr>
        <w:t xml:space="preserve">TERMS AND CONDITIONS </w:t>
      </w:r>
      <w:r w:rsidRPr="00B53F93">
        <w:rPr>
          <w:rFonts w:ascii="Tahoma" w:hAnsi="Tahoma" w:cs="Tahoma"/>
          <w:b/>
          <w:bCs/>
          <w:sz w:val="16"/>
          <w:szCs w:val="16"/>
        </w:rPr>
        <w:t xml:space="preserve">OF </w:t>
      </w:r>
      <w:r w:rsidR="00311877" w:rsidRPr="00B53F93">
        <w:rPr>
          <w:rFonts w:ascii="Tahoma" w:hAnsi="Tahoma" w:cs="Tahoma"/>
          <w:b/>
          <w:bCs/>
          <w:sz w:val="16"/>
          <w:szCs w:val="16"/>
        </w:rPr>
        <w:t>MICROLOAN</w:t>
      </w:r>
    </w:p>
    <w:p w14:paraId="4F67BC65" w14:textId="08EE8A68" w:rsidR="00311877" w:rsidRPr="00B53F93" w:rsidRDefault="00311877" w:rsidP="009B1ABC">
      <w:pPr>
        <w:pStyle w:val="Heading1"/>
        <w:spacing w:before="0" w:after="240"/>
        <w:rPr>
          <w:rFonts w:ascii="Tahoma" w:hAnsi="Tahoma" w:cs="Tahoma"/>
          <w:bCs/>
          <w:sz w:val="16"/>
          <w:szCs w:val="16"/>
        </w:rPr>
      </w:pPr>
      <w:r w:rsidRPr="00B53F93">
        <w:rPr>
          <w:rFonts w:ascii="Tahoma" w:hAnsi="Tahoma" w:cs="Tahoma"/>
          <w:b/>
          <w:bCs/>
          <w:sz w:val="16"/>
          <w:szCs w:val="16"/>
        </w:rPr>
        <w:t>Definitions</w:t>
      </w:r>
      <w:r w:rsidR="005B1510" w:rsidRPr="00B53F93">
        <w:rPr>
          <w:rFonts w:ascii="Tahoma" w:hAnsi="Tahoma" w:cs="Tahoma"/>
          <w:bCs/>
          <w:sz w:val="16"/>
          <w:szCs w:val="16"/>
        </w:rPr>
        <w:t xml:space="preserve"> </w:t>
      </w:r>
      <w:r w:rsidRPr="00B53F93">
        <w:rPr>
          <w:rFonts w:ascii="Tahoma" w:hAnsi="Tahoma" w:cs="Tahoma"/>
          <w:bCs/>
          <w:sz w:val="16"/>
          <w:szCs w:val="16"/>
        </w:rPr>
        <w:t xml:space="preserve"> </w:t>
      </w:r>
    </w:p>
    <w:p w14:paraId="59B347EE" w14:textId="00FB8D4F" w:rsidR="00311877" w:rsidRPr="00B53F93" w:rsidRDefault="00311877" w:rsidP="009B1ABC">
      <w:pPr>
        <w:spacing w:after="240" w:line="240" w:lineRule="auto"/>
        <w:jc w:val="both"/>
        <w:rPr>
          <w:rFonts w:ascii="Tahoma" w:hAnsi="Tahoma" w:cs="Tahoma"/>
          <w:sz w:val="16"/>
          <w:szCs w:val="16"/>
        </w:rPr>
      </w:pPr>
      <w:r w:rsidRPr="00B53F93">
        <w:rPr>
          <w:rFonts w:ascii="Tahoma" w:hAnsi="Tahoma" w:cs="Tahoma"/>
          <w:sz w:val="16"/>
          <w:szCs w:val="16"/>
        </w:rPr>
        <w:t xml:space="preserve">Except as otherwise provided, the following terms and expressions have the following meanings wherever used in these Terms and Conditions applicable to Microloan or Loan Application Form and </w:t>
      </w:r>
      <w:del w:id="0" w:author="Thuya" w:date="2015-12-17T09:30:00Z">
        <w:r w:rsidRPr="00B53F93" w:rsidDel="003C2FB5">
          <w:rPr>
            <w:rFonts w:ascii="Tahoma" w:hAnsi="Tahoma" w:cs="Tahoma"/>
            <w:sz w:val="16"/>
            <w:szCs w:val="16"/>
          </w:rPr>
          <w:delText>Credit</w:delText>
        </w:r>
      </w:del>
      <w:proofErr w:type="spellStart"/>
      <w:ins w:id="1" w:author="Thuya" w:date="2015-12-17T09:31:00Z">
        <w:r w:rsidR="004A4941">
          <w:rPr>
            <w:rFonts w:ascii="Tahoma" w:hAnsi="Tahoma" w:cs="Tahoma"/>
            <w:sz w:val="16"/>
            <w:szCs w:val="16"/>
          </w:rPr>
          <w:t>Loan</w:t>
        </w:r>
      </w:ins>
      <w:del w:id="2" w:author="Thuya" w:date="2015-12-17T09:30:00Z">
        <w:r w:rsidRPr="00B53F93" w:rsidDel="003C2FB5">
          <w:rPr>
            <w:rFonts w:ascii="Tahoma" w:hAnsi="Tahoma" w:cs="Tahoma"/>
            <w:sz w:val="16"/>
            <w:szCs w:val="16"/>
          </w:rPr>
          <w:delText xml:space="preserve"> </w:delText>
        </w:r>
      </w:del>
      <w:ins w:id="3" w:author="Thuya" w:date="2015-12-17T09:30:00Z">
        <w:r w:rsidR="003C2FB5">
          <w:rPr>
            <w:rFonts w:ascii="Tahoma" w:hAnsi="Tahoma" w:cs="Tahoma"/>
            <w:sz w:val="16"/>
            <w:szCs w:val="16"/>
          </w:rPr>
          <w:t>Loan</w:t>
        </w:r>
        <w:proofErr w:type="spellEnd"/>
        <w:r w:rsidR="003C2FB5" w:rsidRPr="00B53F93">
          <w:rPr>
            <w:rFonts w:ascii="Tahoma" w:hAnsi="Tahoma" w:cs="Tahoma"/>
            <w:sz w:val="16"/>
            <w:szCs w:val="16"/>
          </w:rPr>
          <w:t xml:space="preserve"> </w:t>
        </w:r>
      </w:ins>
      <w:r w:rsidRPr="00B53F93">
        <w:rPr>
          <w:rFonts w:ascii="Tahoma" w:hAnsi="Tahoma" w:cs="Tahoma"/>
          <w:sz w:val="16"/>
          <w:szCs w:val="16"/>
        </w:rPr>
        <w:t xml:space="preserve">Agreement: </w:t>
      </w:r>
    </w:p>
    <w:p w14:paraId="73699887" w14:textId="6CF65835" w:rsidR="00311877" w:rsidRPr="00B53F93" w:rsidRDefault="00311877" w:rsidP="009B1ABC">
      <w:pPr>
        <w:pStyle w:val="Heading2"/>
        <w:spacing w:before="0" w:after="240"/>
        <w:jc w:val="both"/>
        <w:rPr>
          <w:rStyle w:val="oneclick-link"/>
          <w:rFonts w:ascii="Tahoma" w:hAnsi="Tahoma" w:cs="Tahoma"/>
          <w:sz w:val="16"/>
          <w:szCs w:val="16"/>
        </w:rPr>
      </w:pPr>
      <w:r w:rsidRPr="00B53F93">
        <w:rPr>
          <w:rFonts w:ascii="Tahoma" w:hAnsi="Tahoma" w:cs="Tahoma"/>
          <w:sz w:val="16"/>
          <w:szCs w:val="16"/>
        </w:rPr>
        <w:t>“</w:t>
      </w:r>
      <w:r w:rsidRPr="00B53F93">
        <w:rPr>
          <w:rFonts w:ascii="Tahoma" w:hAnsi="Tahoma" w:cs="Tahoma"/>
          <w:b/>
          <w:bCs/>
          <w:sz w:val="16"/>
          <w:szCs w:val="16"/>
        </w:rPr>
        <w:t>Applicant</w:t>
      </w:r>
      <w:r w:rsidRPr="00B53F93">
        <w:rPr>
          <w:rFonts w:ascii="Tahoma" w:hAnsi="Tahoma" w:cs="Tahoma"/>
          <w:sz w:val="16"/>
          <w:szCs w:val="16"/>
        </w:rPr>
        <w:t xml:space="preserve">” means </w:t>
      </w:r>
      <w:r w:rsidRPr="00B53F93">
        <w:rPr>
          <w:rStyle w:val="oneclick-link"/>
          <w:rFonts w:ascii="Tahoma" w:hAnsi="Tahoma" w:cs="Tahoma"/>
          <w:sz w:val="16"/>
          <w:szCs w:val="16"/>
        </w:rPr>
        <w:t>the</w:t>
      </w:r>
      <w:r w:rsidR="002D1AAA" w:rsidRPr="00B53F93">
        <w:rPr>
          <w:rStyle w:val="oneclick-link"/>
          <w:rFonts w:ascii="Tahoma" w:hAnsi="Tahoma" w:cs="Tahoma"/>
          <w:sz w:val="16"/>
          <w:szCs w:val="16"/>
        </w:rPr>
        <w:t xml:space="preserve"> </w:t>
      </w:r>
      <w:r w:rsidRPr="00B53F93">
        <w:rPr>
          <w:rStyle w:val="oneclick-link"/>
          <w:rFonts w:ascii="Tahoma" w:hAnsi="Tahoma" w:cs="Tahoma"/>
          <w:sz w:val="16"/>
          <w:szCs w:val="16"/>
        </w:rPr>
        <w:t>person</w:t>
      </w:r>
      <w:r w:rsidR="002D1AAA" w:rsidRPr="00B53F93">
        <w:rPr>
          <w:rStyle w:val="oneclick-link"/>
          <w:rFonts w:ascii="Tahoma" w:hAnsi="Tahoma" w:cs="Tahoma"/>
          <w:sz w:val="16"/>
          <w:szCs w:val="16"/>
        </w:rPr>
        <w:t xml:space="preserve"> </w:t>
      </w:r>
      <w:r w:rsidRPr="00B53F93">
        <w:rPr>
          <w:rStyle w:val="oneclick-link"/>
          <w:rFonts w:ascii="Tahoma" w:hAnsi="Tahoma" w:cs="Tahoma"/>
          <w:sz w:val="16"/>
          <w:szCs w:val="16"/>
        </w:rPr>
        <w:t>who</w:t>
      </w:r>
      <w:r w:rsidRPr="00B53F93">
        <w:rPr>
          <w:rFonts w:ascii="Tahoma" w:hAnsi="Tahoma" w:cs="Tahoma"/>
          <w:sz w:val="16"/>
          <w:szCs w:val="16"/>
        </w:rPr>
        <w:t xml:space="preserve"> applies </w:t>
      </w:r>
      <w:r w:rsidRPr="00B53F93">
        <w:rPr>
          <w:rStyle w:val="oneclick-link"/>
          <w:rFonts w:ascii="Tahoma" w:hAnsi="Tahoma" w:cs="Tahoma"/>
          <w:sz w:val="16"/>
          <w:szCs w:val="16"/>
        </w:rPr>
        <w:t>for</w:t>
      </w:r>
      <w:r w:rsidR="008F6841" w:rsidRPr="00B53F93">
        <w:rPr>
          <w:rStyle w:val="oneclick-link"/>
          <w:rFonts w:ascii="Tahoma" w:hAnsi="Tahoma" w:cs="Tahoma"/>
          <w:sz w:val="16"/>
          <w:szCs w:val="16"/>
        </w:rPr>
        <w:t xml:space="preserve"> </w:t>
      </w:r>
      <w:r w:rsidRPr="00B53F93">
        <w:rPr>
          <w:rStyle w:val="oneclick-link"/>
          <w:rFonts w:ascii="Tahoma" w:hAnsi="Tahoma" w:cs="Tahoma"/>
          <w:sz w:val="16"/>
          <w:szCs w:val="16"/>
        </w:rPr>
        <w:t>a microloan from [</w:t>
      </w:r>
      <w:del w:id="4" w:author="Thuya" w:date="2015-12-17T09:29:00Z">
        <w:r w:rsidRPr="00B53F93" w:rsidDel="003C2FB5">
          <w:rPr>
            <w:rStyle w:val="oneclick-link"/>
            <w:rFonts w:ascii="Tahoma" w:hAnsi="Tahoma" w:cs="Tahoma"/>
            <w:sz w:val="16"/>
            <w:szCs w:val="16"/>
          </w:rPr>
          <w:delText>MFI</w:delText>
        </w:r>
      </w:del>
      <w:ins w:id="5" w:author="Thuya" w:date="2015-12-17T09:29:00Z">
        <w:r w:rsidR="003C2FB5">
          <w:rPr>
            <w:rStyle w:val="oneclick-link"/>
            <w:rFonts w:ascii="Tahoma" w:hAnsi="Tahoma" w:cs="Tahoma"/>
            <w:sz w:val="16"/>
            <w:szCs w:val="16"/>
          </w:rPr>
          <w:t>DCL</w:t>
        </w:r>
      </w:ins>
      <w:r w:rsidRPr="00B53F93">
        <w:rPr>
          <w:rStyle w:val="oneclick-link"/>
          <w:rFonts w:ascii="Tahoma" w:hAnsi="Tahoma" w:cs="Tahoma"/>
          <w:sz w:val="16"/>
          <w:szCs w:val="16"/>
        </w:rPr>
        <w:t xml:space="preserve"> – exact name of </w:t>
      </w:r>
      <w:del w:id="6" w:author="Thuya" w:date="2015-12-17T09:29:00Z">
        <w:r w:rsidRPr="00B53F93" w:rsidDel="003C2FB5">
          <w:rPr>
            <w:rStyle w:val="oneclick-link"/>
            <w:rFonts w:ascii="Tahoma" w:hAnsi="Tahoma" w:cs="Tahoma"/>
            <w:sz w:val="16"/>
            <w:szCs w:val="16"/>
          </w:rPr>
          <w:delText>MFI</w:delText>
        </w:r>
      </w:del>
      <w:ins w:id="7" w:author="Thuya" w:date="2015-12-17T09:29:00Z">
        <w:r w:rsidR="003C2FB5">
          <w:rPr>
            <w:rStyle w:val="oneclick-link"/>
            <w:rFonts w:ascii="Tahoma" w:hAnsi="Tahoma" w:cs="Tahoma"/>
            <w:sz w:val="16"/>
            <w:szCs w:val="16"/>
          </w:rPr>
          <w:t>DCL</w:t>
        </w:r>
      </w:ins>
      <w:r w:rsidRPr="00B53F93">
        <w:rPr>
          <w:rStyle w:val="oneclick-link"/>
          <w:rFonts w:ascii="Tahoma" w:hAnsi="Tahoma" w:cs="Tahoma"/>
          <w:sz w:val="16"/>
          <w:szCs w:val="16"/>
        </w:rPr>
        <w:t>].</w:t>
      </w:r>
    </w:p>
    <w:p w14:paraId="5DDA82C7" w14:textId="4D68C832" w:rsidR="00597B87" w:rsidRPr="00B53F93" w:rsidRDefault="004C6305"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 </w:t>
      </w:r>
      <w:r w:rsidR="00311877" w:rsidRPr="00B53F93">
        <w:rPr>
          <w:rFonts w:ascii="Tahoma" w:hAnsi="Tahoma" w:cs="Tahoma"/>
          <w:sz w:val="16"/>
          <w:szCs w:val="16"/>
        </w:rPr>
        <w:t>“</w:t>
      </w:r>
      <w:r w:rsidR="00311877" w:rsidRPr="00B53F93">
        <w:rPr>
          <w:rFonts w:ascii="Tahoma" w:hAnsi="Tahoma" w:cs="Tahoma"/>
          <w:b/>
          <w:bCs/>
          <w:sz w:val="16"/>
          <w:szCs w:val="16"/>
        </w:rPr>
        <w:t>Approval Notice</w:t>
      </w:r>
      <w:r w:rsidR="00311877" w:rsidRPr="00B53F93">
        <w:rPr>
          <w:rFonts w:ascii="Tahoma" w:hAnsi="Tahoma" w:cs="Tahoma"/>
          <w:sz w:val="16"/>
          <w:szCs w:val="16"/>
        </w:rPr>
        <w:t xml:space="preserve">” means an irrevocable notice of official approval of the </w:t>
      </w:r>
      <w:r w:rsidR="004B771C" w:rsidRPr="00B53F93">
        <w:rPr>
          <w:rFonts w:ascii="Tahoma" w:hAnsi="Tahoma" w:cs="Tahoma"/>
          <w:sz w:val="16"/>
          <w:szCs w:val="16"/>
        </w:rPr>
        <w:t>Loan Amount</w:t>
      </w:r>
      <w:r w:rsidR="000218F6" w:rsidRPr="00B53F93">
        <w:rPr>
          <w:rFonts w:ascii="Tahoma" w:hAnsi="Tahoma" w:cs="Tahoma"/>
          <w:sz w:val="16"/>
          <w:szCs w:val="16"/>
        </w:rPr>
        <w:t xml:space="preserve"> </w:t>
      </w:r>
      <w:r w:rsidR="00311877" w:rsidRPr="00B53F93">
        <w:rPr>
          <w:rFonts w:ascii="Tahoma" w:hAnsi="Tahoma" w:cs="Tahoma"/>
          <w:sz w:val="16"/>
          <w:szCs w:val="16"/>
        </w:rPr>
        <w:t>and the Loan Term issued by the Lender to the Borrower no later than one (01) month</w:t>
      </w:r>
      <w:r w:rsidR="008F6841" w:rsidRPr="00B53F93">
        <w:rPr>
          <w:rFonts w:ascii="Tahoma" w:hAnsi="Tahoma" w:cs="Tahoma"/>
          <w:sz w:val="16"/>
          <w:szCs w:val="16"/>
        </w:rPr>
        <w:t xml:space="preserve"> </w:t>
      </w:r>
      <w:r w:rsidR="00311877" w:rsidRPr="00B53F93">
        <w:rPr>
          <w:rFonts w:ascii="Tahoma" w:hAnsi="Tahoma" w:cs="Tahoma"/>
          <w:sz w:val="16"/>
          <w:szCs w:val="16"/>
        </w:rPr>
        <w:t xml:space="preserve">from the signing date of the </w:t>
      </w:r>
      <w:del w:id="8" w:author="Thuya" w:date="2015-12-17T09:31:00Z">
        <w:r w:rsidR="000218F6" w:rsidRPr="00B53F93" w:rsidDel="004A4941">
          <w:rPr>
            <w:rFonts w:ascii="Tahoma" w:hAnsi="Tahoma" w:cs="Tahoma"/>
            <w:sz w:val="16"/>
            <w:szCs w:val="16"/>
          </w:rPr>
          <w:delText>Credit</w:delText>
        </w:r>
      </w:del>
      <w:ins w:id="9" w:author="Thuya" w:date="2015-12-17T09:31:00Z">
        <w:r w:rsidR="004A4941">
          <w:rPr>
            <w:rFonts w:ascii="Tahoma" w:hAnsi="Tahoma" w:cs="Tahoma"/>
            <w:sz w:val="16"/>
            <w:szCs w:val="16"/>
          </w:rPr>
          <w:t>Loan</w:t>
        </w:r>
      </w:ins>
      <w:r w:rsidR="000218F6" w:rsidRPr="00B53F93">
        <w:rPr>
          <w:rFonts w:ascii="Tahoma" w:hAnsi="Tahoma" w:cs="Tahoma"/>
          <w:sz w:val="16"/>
          <w:szCs w:val="16"/>
        </w:rPr>
        <w:t xml:space="preserve"> </w:t>
      </w:r>
      <w:r w:rsidR="00311877" w:rsidRPr="00B53F93">
        <w:rPr>
          <w:rFonts w:ascii="Tahoma" w:hAnsi="Tahoma" w:cs="Tahoma"/>
          <w:sz w:val="16"/>
          <w:szCs w:val="16"/>
        </w:rPr>
        <w:t>Agreement.</w:t>
      </w:r>
      <w:r w:rsidR="005E60BD" w:rsidRPr="00B53F93">
        <w:rPr>
          <w:rFonts w:ascii="Tahoma" w:hAnsi="Tahoma" w:cs="Tahoma"/>
          <w:sz w:val="16"/>
          <w:szCs w:val="16"/>
        </w:rPr>
        <w:t xml:space="preserve"> The Approval Notice </w:t>
      </w:r>
      <w:r w:rsidR="008F6841" w:rsidRPr="00B53F93">
        <w:rPr>
          <w:rFonts w:ascii="Tahoma" w:hAnsi="Tahoma" w:cs="Tahoma"/>
          <w:sz w:val="16"/>
          <w:szCs w:val="16"/>
        </w:rPr>
        <w:t xml:space="preserve">can </w:t>
      </w:r>
      <w:r w:rsidR="005E60BD" w:rsidRPr="00B53F93">
        <w:rPr>
          <w:rFonts w:ascii="Tahoma" w:hAnsi="Tahoma" w:cs="Tahoma"/>
          <w:sz w:val="16"/>
          <w:szCs w:val="16"/>
        </w:rPr>
        <w:t xml:space="preserve">be provided </w:t>
      </w:r>
      <w:r w:rsidR="00153E17" w:rsidRPr="00B53F93">
        <w:rPr>
          <w:rFonts w:ascii="Tahoma" w:hAnsi="Tahoma" w:cs="Tahoma"/>
          <w:sz w:val="16"/>
          <w:szCs w:val="16"/>
        </w:rPr>
        <w:t xml:space="preserve">to </w:t>
      </w:r>
      <w:r w:rsidR="005E60BD" w:rsidRPr="00B53F93">
        <w:rPr>
          <w:rFonts w:ascii="Tahoma" w:hAnsi="Tahoma" w:cs="Tahoma"/>
          <w:sz w:val="16"/>
          <w:szCs w:val="16"/>
        </w:rPr>
        <w:t>the Borrower by SMS</w:t>
      </w:r>
      <w:r w:rsidR="0054646F" w:rsidRPr="00B53F93">
        <w:rPr>
          <w:rFonts w:ascii="Tahoma" w:hAnsi="Tahoma" w:cs="Tahoma"/>
          <w:sz w:val="16"/>
          <w:szCs w:val="16"/>
        </w:rPr>
        <w:t xml:space="preserve"> and/or direct call</w:t>
      </w:r>
      <w:r w:rsidR="005E60BD" w:rsidRPr="00B53F93">
        <w:rPr>
          <w:rFonts w:ascii="Tahoma" w:hAnsi="Tahoma" w:cs="Tahoma"/>
          <w:sz w:val="16"/>
          <w:szCs w:val="16"/>
        </w:rPr>
        <w:t xml:space="preserve"> via mobile</w:t>
      </w:r>
      <w:r w:rsidR="009D52DB" w:rsidRPr="00B53F93">
        <w:rPr>
          <w:rFonts w:ascii="Tahoma" w:hAnsi="Tahoma" w:cs="Tahoma"/>
          <w:sz w:val="16"/>
          <w:szCs w:val="16"/>
        </w:rPr>
        <w:t xml:space="preserve"> number</w:t>
      </w:r>
      <w:r w:rsidR="000218F6" w:rsidRPr="00B53F93">
        <w:rPr>
          <w:rFonts w:ascii="Tahoma" w:hAnsi="Tahoma" w:cs="Tahoma"/>
          <w:sz w:val="16"/>
          <w:szCs w:val="16"/>
        </w:rPr>
        <w:t xml:space="preserve"> </w:t>
      </w:r>
      <w:r w:rsidR="00561D94" w:rsidRPr="00B53F93">
        <w:rPr>
          <w:rFonts w:ascii="Tahoma" w:hAnsi="Tahoma" w:cs="Tahoma"/>
          <w:sz w:val="16"/>
          <w:szCs w:val="16"/>
        </w:rPr>
        <w:t xml:space="preserve">registered by the </w:t>
      </w:r>
      <w:r w:rsidR="009D52DB" w:rsidRPr="00B53F93">
        <w:rPr>
          <w:rFonts w:ascii="Tahoma" w:hAnsi="Tahoma" w:cs="Tahoma"/>
          <w:sz w:val="16"/>
          <w:szCs w:val="16"/>
        </w:rPr>
        <w:t>Borrower</w:t>
      </w:r>
      <w:r w:rsidR="00591F20" w:rsidRPr="00B53F93">
        <w:rPr>
          <w:rFonts w:ascii="Tahoma" w:hAnsi="Tahoma" w:cs="Tahoma"/>
          <w:sz w:val="16"/>
          <w:szCs w:val="16"/>
        </w:rPr>
        <w:t xml:space="preserve"> </w:t>
      </w:r>
      <w:r w:rsidR="007C6F73" w:rsidRPr="00B53F93">
        <w:rPr>
          <w:rFonts w:ascii="Tahoma" w:hAnsi="Tahoma" w:cs="Tahoma"/>
          <w:sz w:val="16"/>
          <w:szCs w:val="16"/>
        </w:rPr>
        <w:t>(the “</w:t>
      </w:r>
      <w:r w:rsidR="007C6F73" w:rsidRPr="00B53F93">
        <w:rPr>
          <w:rFonts w:ascii="Tahoma" w:hAnsi="Tahoma" w:cs="Tahoma"/>
          <w:b/>
          <w:sz w:val="16"/>
          <w:szCs w:val="16"/>
        </w:rPr>
        <w:t>Registered Phone</w:t>
      </w:r>
      <w:r w:rsidR="007C6F73" w:rsidRPr="00B53F93">
        <w:rPr>
          <w:rFonts w:ascii="Tahoma" w:hAnsi="Tahoma" w:cs="Tahoma"/>
          <w:sz w:val="16"/>
          <w:szCs w:val="16"/>
        </w:rPr>
        <w:t xml:space="preserve">”) </w:t>
      </w:r>
      <w:r w:rsidR="00A90ACA" w:rsidRPr="00B53F93">
        <w:rPr>
          <w:rFonts w:ascii="Tahoma" w:hAnsi="Tahoma" w:cs="Tahoma"/>
          <w:sz w:val="16"/>
          <w:szCs w:val="16"/>
        </w:rPr>
        <w:t>under the</w:t>
      </w:r>
      <w:r w:rsidR="005E60BD" w:rsidRPr="00B53F93">
        <w:rPr>
          <w:rFonts w:ascii="Tahoma" w:hAnsi="Tahoma" w:cs="Tahoma"/>
          <w:sz w:val="16"/>
          <w:szCs w:val="16"/>
        </w:rPr>
        <w:t xml:space="preserve"> Agreement or such other forms which the Lender may deem fit</w:t>
      </w:r>
      <w:r w:rsidR="007C6F73" w:rsidRPr="00B53F93">
        <w:rPr>
          <w:rFonts w:ascii="Tahoma" w:hAnsi="Tahoma" w:cs="Tahoma"/>
          <w:sz w:val="16"/>
          <w:szCs w:val="16"/>
        </w:rPr>
        <w:t>.</w:t>
      </w:r>
    </w:p>
    <w:p w14:paraId="4F459C4A" w14:textId="267AD87F" w:rsidR="00311877" w:rsidRPr="00B53F93" w:rsidRDefault="00311877" w:rsidP="009B1ABC">
      <w:pPr>
        <w:pStyle w:val="Heading2"/>
        <w:spacing w:before="0" w:after="240"/>
        <w:jc w:val="both"/>
      </w:pPr>
      <w:r w:rsidRPr="00B53F93">
        <w:rPr>
          <w:rFonts w:ascii="Tahoma" w:hAnsi="Tahoma" w:cs="Tahoma"/>
          <w:b/>
          <w:sz w:val="16"/>
          <w:szCs w:val="16"/>
        </w:rPr>
        <w:t>"Borrower"</w:t>
      </w:r>
      <w:r w:rsidRPr="00B53F93">
        <w:rPr>
          <w:rFonts w:ascii="Tahoma" w:hAnsi="Tahoma" w:cs="Tahoma"/>
          <w:sz w:val="16"/>
          <w:szCs w:val="16"/>
        </w:rPr>
        <w:t xml:space="preserve"> means the party to the </w:t>
      </w:r>
      <w:del w:id="10" w:author="Thuya" w:date="2015-12-17T09:31:00Z">
        <w:r w:rsidRPr="00B53F93" w:rsidDel="004A4941">
          <w:rPr>
            <w:rFonts w:ascii="Tahoma" w:hAnsi="Tahoma" w:cs="Tahoma"/>
            <w:sz w:val="16"/>
            <w:szCs w:val="16"/>
          </w:rPr>
          <w:delText>Credit</w:delText>
        </w:r>
      </w:del>
      <w:ins w:id="11" w:author="Thuya" w:date="2015-12-17T09:31:00Z">
        <w:r w:rsidR="004A4941">
          <w:rPr>
            <w:rFonts w:ascii="Tahoma" w:hAnsi="Tahoma" w:cs="Tahoma"/>
            <w:sz w:val="16"/>
            <w:szCs w:val="16"/>
          </w:rPr>
          <w:t>Loan</w:t>
        </w:r>
      </w:ins>
      <w:r w:rsidRPr="00B53F93">
        <w:rPr>
          <w:rFonts w:ascii="Tahoma" w:hAnsi="Tahoma" w:cs="Tahoma"/>
          <w:sz w:val="16"/>
          <w:szCs w:val="16"/>
        </w:rPr>
        <w:t xml:space="preserve"> Agreement to whom the Loan is made</w:t>
      </w:r>
      <w:ins w:id="12" w:author="Thuya" w:date="2015-12-18T10:19:00Z">
        <w:r w:rsidR="00C20066">
          <w:rPr>
            <w:rFonts w:ascii="Tahoma" w:hAnsi="Tahoma" w:cs="Tahoma"/>
            <w:sz w:val="16"/>
            <w:szCs w:val="16"/>
          </w:rPr>
          <w:t xml:space="preserve"> including but not limited to Borrower's </w:t>
        </w:r>
      </w:ins>
      <w:ins w:id="13" w:author="Thuya" w:date="2015-12-18T10:20:00Z">
        <w:r w:rsidR="00C20066">
          <w:rPr>
            <w:rFonts w:ascii="Tahoma" w:hAnsi="Tahoma" w:cs="Tahoma"/>
            <w:sz w:val="16"/>
            <w:szCs w:val="16"/>
          </w:rPr>
          <w:t>successors, legal representatives</w:t>
        </w:r>
      </w:ins>
      <w:r w:rsidRPr="00B53F93">
        <w:rPr>
          <w:rFonts w:ascii="Tahoma" w:hAnsi="Tahoma" w:cs="Tahoma"/>
          <w:sz w:val="16"/>
          <w:szCs w:val="16"/>
        </w:rPr>
        <w:t>.</w:t>
      </w:r>
    </w:p>
    <w:p w14:paraId="095EF394" w14:textId="15C35836"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“Borrower’s Dues”</w:t>
      </w:r>
      <w:r w:rsidR="00311877" w:rsidRPr="00B53F93">
        <w:rPr>
          <w:rFonts w:ascii="Tahoma" w:hAnsi="Tahoma" w:cs="Tahoma"/>
          <w:sz w:val="16"/>
          <w:szCs w:val="16"/>
        </w:rPr>
        <w:t xml:space="preserve"> means and includes the outstanding principle amount of the Loan, Interest on the Loan, all other interest, fees, costs, charges, expenses, and all other sums whatsoever payable by the Borrower to the Lender</w:t>
      </w:r>
      <w:r w:rsidR="00116B01" w:rsidRPr="00B53F93">
        <w:rPr>
          <w:rFonts w:ascii="Tahoma" w:hAnsi="Tahoma" w:cs="Tahoma"/>
          <w:sz w:val="16"/>
          <w:szCs w:val="16"/>
        </w:rPr>
        <w:t xml:space="preserve"> on or before the Due Date</w:t>
      </w:r>
      <w:r w:rsidR="00311877" w:rsidRPr="00B53F93">
        <w:rPr>
          <w:rFonts w:ascii="Tahoma" w:hAnsi="Tahoma" w:cs="Tahoma"/>
          <w:sz w:val="16"/>
          <w:szCs w:val="16"/>
        </w:rPr>
        <w:t xml:space="preserve"> in accordance with the Loan </w:t>
      </w:r>
      <w:r w:rsidR="00E70DB0" w:rsidRPr="00B53F93">
        <w:rPr>
          <w:rFonts w:ascii="Tahoma" w:hAnsi="Tahoma" w:cs="Tahoma"/>
          <w:sz w:val="16"/>
          <w:szCs w:val="16"/>
        </w:rPr>
        <w:t>T</w:t>
      </w:r>
      <w:r w:rsidR="00311877" w:rsidRPr="00B53F93">
        <w:rPr>
          <w:rFonts w:ascii="Tahoma" w:hAnsi="Tahoma" w:cs="Tahoma"/>
          <w:sz w:val="16"/>
          <w:szCs w:val="16"/>
        </w:rPr>
        <w:t>erms and Transaction Documents.</w:t>
      </w:r>
    </w:p>
    <w:p w14:paraId="642A5A91" w14:textId="021BD6CE"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“Business Day”</w:t>
      </w:r>
      <w:r w:rsidR="00311877" w:rsidRPr="00B53F93">
        <w:rPr>
          <w:rFonts w:ascii="Tahoma" w:hAnsi="Tahoma" w:cs="Tahoma"/>
          <w:sz w:val="16"/>
          <w:szCs w:val="16"/>
        </w:rPr>
        <w:t xml:space="preserve"> means a day (other than a Saturday, Sunday or a public holiday in Vietnam) on which the Lender is opened for banking transactions in the normal course of business.</w:t>
      </w:r>
    </w:p>
    <w:p w14:paraId="2BA541BC" w14:textId="59CBD940"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b/>
          <w:sz w:val="16"/>
          <w:szCs w:val="16"/>
        </w:rPr>
        <w:t>"</w:t>
      </w:r>
      <w:proofErr w:type="spellStart"/>
      <w:del w:id="14" w:author="Thuya" w:date="2015-12-17T09:30:00Z">
        <w:r w:rsidRPr="00B53F93" w:rsidDel="003C2FB5">
          <w:rPr>
            <w:rFonts w:ascii="Tahoma" w:hAnsi="Tahoma" w:cs="Tahoma"/>
            <w:b/>
            <w:sz w:val="16"/>
            <w:szCs w:val="16"/>
          </w:rPr>
          <w:delText>Credit</w:delText>
        </w:r>
      </w:del>
      <w:ins w:id="15" w:author="Thuya" w:date="2015-12-17T09:31:00Z">
        <w:r w:rsidR="004A4941">
          <w:rPr>
            <w:rFonts w:ascii="Tahoma" w:hAnsi="Tahoma" w:cs="Tahoma"/>
            <w:b/>
            <w:sz w:val="16"/>
            <w:szCs w:val="16"/>
          </w:rPr>
          <w:t>Loan</w:t>
        </w:r>
      </w:ins>
      <w:del w:id="16" w:author="Thuya" w:date="2015-12-17T09:30:00Z">
        <w:r w:rsidRPr="00B53F93" w:rsidDel="003C2FB5">
          <w:rPr>
            <w:rFonts w:ascii="Tahoma" w:hAnsi="Tahoma" w:cs="Tahoma"/>
            <w:b/>
            <w:sz w:val="16"/>
            <w:szCs w:val="16"/>
          </w:rPr>
          <w:delText xml:space="preserve"> </w:delText>
        </w:r>
      </w:del>
      <w:ins w:id="17" w:author="Thuya" w:date="2015-12-17T09:30:00Z">
        <w:r w:rsidR="003C2FB5">
          <w:rPr>
            <w:rFonts w:ascii="Tahoma" w:hAnsi="Tahoma" w:cs="Tahoma"/>
            <w:b/>
            <w:sz w:val="16"/>
            <w:szCs w:val="16"/>
          </w:rPr>
          <w:t>Loan</w:t>
        </w:r>
        <w:proofErr w:type="spellEnd"/>
        <w:r w:rsidR="003C2FB5" w:rsidRPr="00B53F93">
          <w:rPr>
            <w:rFonts w:ascii="Tahoma" w:hAnsi="Tahoma" w:cs="Tahoma"/>
            <w:b/>
            <w:sz w:val="16"/>
            <w:szCs w:val="16"/>
          </w:rPr>
          <w:t xml:space="preserve"> </w:t>
        </w:r>
      </w:ins>
      <w:r w:rsidRPr="00B53F93">
        <w:rPr>
          <w:rFonts w:ascii="Tahoma" w:hAnsi="Tahoma" w:cs="Tahoma"/>
          <w:b/>
          <w:sz w:val="16"/>
          <w:szCs w:val="16"/>
        </w:rPr>
        <w:t>Agreement"</w:t>
      </w:r>
      <w:r w:rsidRPr="00B53F93">
        <w:rPr>
          <w:rFonts w:ascii="Tahoma" w:hAnsi="Tahoma" w:cs="Tahoma"/>
          <w:sz w:val="16"/>
          <w:szCs w:val="16"/>
        </w:rPr>
        <w:t xml:space="preserve"> means the agreement entered into between the </w:t>
      </w:r>
      <w:r w:rsidR="008B1EDE" w:rsidRPr="00B53F93">
        <w:rPr>
          <w:rFonts w:ascii="Tahoma" w:hAnsi="Tahoma" w:cs="Tahoma"/>
          <w:sz w:val="16"/>
          <w:szCs w:val="16"/>
        </w:rPr>
        <w:t>Lender</w:t>
      </w:r>
      <w:r w:rsidRPr="00B53F93">
        <w:rPr>
          <w:rFonts w:ascii="Tahoma" w:hAnsi="Tahoma" w:cs="Tahoma"/>
          <w:sz w:val="16"/>
          <w:szCs w:val="16"/>
        </w:rPr>
        <w:t xml:space="preserve"> and the Borrower providing for the Loan; as such agreement may be amended from time to time. </w:t>
      </w:r>
      <w:del w:id="18" w:author="Thuya" w:date="2015-12-17T09:31:00Z">
        <w:r w:rsidRPr="00B53F93" w:rsidDel="003C2FB5">
          <w:rPr>
            <w:rFonts w:ascii="Tahoma" w:hAnsi="Tahoma" w:cs="Tahoma"/>
            <w:sz w:val="16"/>
            <w:szCs w:val="16"/>
          </w:rPr>
          <w:delText xml:space="preserve">Credit </w:delText>
        </w:r>
      </w:del>
      <w:ins w:id="19" w:author="Thuya" w:date="2015-12-17T09:31:00Z">
        <w:r w:rsidR="003C2FB5">
          <w:rPr>
            <w:rFonts w:ascii="Tahoma" w:hAnsi="Tahoma" w:cs="Tahoma"/>
            <w:sz w:val="16"/>
            <w:szCs w:val="16"/>
          </w:rPr>
          <w:t>Loan</w:t>
        </w:r>
        <w:r w:rsidR="003C2FB5" w:rsidRPr="00B53F93">
          <w:rPr>
            <w:rFonts w:ascii="Tahoma" w:hAnsi="Tahoma" w:cs="Tahoma"/>
            <w:sz w:val="16"/>
            <w:szCs w:val="16"/>
          </w:rPr>
          <w:t xml:space="preserve"> </w:t>
        </w:r>
      </w:ins>
      <w:r w:rsidRPr="00B53F93">
        <w:rPr>
          <w:rFonts w:ascii="Tahoma" w:hAnsi="Tahoma" w:cs="Tahoma"/>
          <w:sz w:val="16"/>
          <w:szCs w:val="16"/>
        </w:rPr>
        <w:t>Agreement includes these Terms and Conditions as applied thereto,</w:t>
      </w:r>
      <w:r w:rsidR="007F2449" w:rsidRPr="00B53F93">
        <w:rPr>
          <w:rFonts w:ascii="Tahoma" w:hAnsi="Tahoma" w:cs="Tahoma"/>
          <w:sz w:val="16"/>
          <w:szCs w:val="16"/>
        </w:rPr>
        <w:t xml:space="preserve"> </w:t>
      </w:r>
      <w:r w:rsidR="00C93628" w:rsidRPr="00B53F93">
        <w:rPr>
          <w:rFonts w:ascii="Tahoma" w:hAnsi="Tahoma" w:cs="Tahoma"/>
          <w:sz w:val="16"/>
          <w:szCs w:val="16"/>
        </w:rPr>
        <w:t xml:space="preserve">the Loan Application Form, </w:t>
      </w:r>
      <w:r w:rsidR="007F2449" w:rsidRPr="00B53F93">
        <w:rPr>
          <w:rFonts w:ascii="Tahoma" w:hAnsi="Tahoma" w:cs="Tahoma"/>
          <w:sz w:val="16"/>
          <w:szCs w:val="16"/>
        </w:rPr>
        <w:t>the Approval Notices,</w:t>
      </w:r>
      <w:r w:rsidRPr="00B53F93">
        <w:rPr>
          <w:rFonts w:ascii="Tahoma" w:hAnsi="Tahoma" w:cs="Tahoma"/>
          <w:sz w:val="16"/>
          <w:szCs w:val="16"/>
        </w:rPr>
        <w:t xml:space="preserve"> and all schedules and agreements supplemental to the </w:t>
      </w:r>
      <w:del w:id="20" w:author="Thuya" w:date="2015-12-17T09:31:00Z">
        <w:r w:rsidRPr="00B53F93" w:rsidDel="004A4941">
          <w:rPr>
            <w:rFonts w:ascii="Tahoma" w:hAnsi="Tahoma" w:cs="Tahoma"/>
            <w:sz w:val="16"/>
            <w:szCs w:val="16"/>
          </w:rPr>
          <w:delText>Credit</w:delText>
        </w:r>
      </w:del>
      <w:ins w:id="21" w:author="Thuya" w:date="2015-12-17T09:31:00Z">
        <w:r w:rsidR="004A4941">
          <w:rPr>
            <w:rFonts w:ascii="Tahoma" w:hAnsi="Tahoma" w:cs="Tahoma"/>
            <w:sz w:val="16"/>
            <w:szCs w:val="16"/>
          </w:rPr>
          <w:t>Loan</w:t>
        </w:r>
      </w:ins>
      <w:r w:rsidRPr="00B53F93">
        <w:rPr>
          <w:rFonts w:ascii="Tahoma" w:hAnsi="Tahoma" w:cs="Tahoma"/>
          <w:sz w:val="16"/>
          <w:szCs w:val="16"/>
        </w:rPr>
        <w:t xml:space="preserve"> Agreement. </w:t>
      </w:r>
    </w:p>
    <w:p w14:paraId="51CE8797" w14:textId="010C3F62" w:rsidR="00B25CCE"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“Due Date”</w:t>
      </w:r>
      <w:r w:rsidR="00311877" w:rsidRPr="00B53F93">
        <w:rPr>
          <w:rFonts w:ascii="Tahoma" w:hAnsi="Tahoma" w:cs="Tahoma"/>
          <w:sz w:val="16"/>
          <w:szCs w:val="16"/>
        </w:rPr>
        <w:t xml:space="preserve"> means the </w:t>
      </w:r>
      <w:r w:rsidR="00B45B40" w:rsidRPr="00B53F93">
        <w:rPr>
          <w:rFonts w:ascii="Tahoma" w:hAnsi="Tahoma" w:cs="Tahoma"/>
          <w:sz w:val="16"/>
          <w:szCs w:val="16"/>
        </w:rPr>
        <w:t xml:space="preserve">deadline where the Borrower must pay </w:t>
      </w:r>
      <w:r w:rsidR="00311877" w:rsidRPr="00B53F93">
        <w:rPr>
          <w:rFonts w:ascii="Tahoma" w:hAnsi="Tahoma" w:cs="Tahoma"/>
          <w:sz w:val="16"/>
          <w:szCs w:val="16"/>
        </w:rPr>
        <w:t xml:space="preserve">the Borrower’s Dues </w:t>
      </w:r>
      <w:r w:rsidR="00CE289D" w:rsidRPr="00B53F93">
        <w:rPr>
          <w:rFonts w:ascii="Tahoma" w:hAnsi="Tahoma" w:cs="Tahoma"/>
          <w:sz w:val="16"/>
          <w:szCs w:val="16"/>
        </w:rPr>
        <w:t xml:space="preserve">or the Minimum </w:t>
      </w:r>
      <w:r w:rsidR="00527DA6" w:rsidRPr="00B53F93">
        <w:rPr>
          <w:rFonts w:ascii="Tahoma" w:hAnsi="Tahoma" w:cs="Tahoma"/>
          <w:sz w:val="16"/>
          <w:szCs w:val="16"/>
        </w:rPr>
        <w:t>Amount</w:t>
      </w:r>
      <w:r w:rsidR="00311877" w:rsidRPr="00B53F93">
        <w:rPr>
          <w:rFonts w:ascii="Tahoma" w:hAnsi="Tahoma" w:cs="Tahoma"/>
          <w:sz w:val="16"/>
          <w:szCs w:val="16"/>
        </w:rPr>
        <w:t xml:space="preserve">. </w:t>
      </w:r>
    </w:p>
    <w:p w14:paraId="2778A0AB" w14:textId="4DE83BF7"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 xml:space="preserve">“Default Interest Rate” </w:t>
      </w:r>
      <w:r w:rsidR="00311877" w:rsidRPr="00B53F93">
        <w:rPr>
          <w:rFonts w:ascii="Tahoma" w:hAnsi="Tahoma" w:cs="Tahoma"/>
          <w:sz w:val="16"/>
          <w:szCs w:val="16"/>
        </w:rPr>
        <w:t xml:space="preserve">means the interest rate of </w:t>
      </w:r>
      <w:r w:rsidR="00311877" w:rsidRPr="005836EF">
        <w:rPr>
          <w:rFonts w:ascii="Tahoma" w:hAnsi="Tahoma" w:cs="Tahoma"/>
          <w:sz w:val="16"/>
          <w:szCs w:val="16"/>
          <w:highlight w:val="yellow"/>
          <w:rPrChange w:id="22" w:author="Thuya" w:date="2015-12-18T13:48:00Z">
            <w:rPr>
              <w:rFonts w:ascii="Tahoma" w:hAnsi="Tahoma" w:cs="Tahoma"/>
              <w:sz w:val="16"/>
              <w:szCs w:val="16"/>
            </w:rPr>
          </w:rPrChange>
        </w:rPr>
        <w:t>0.45</w:t>
      </w:r>
      <w:r w:rsidR="00311877" w:rsidRPr="00B53F93">
        <w:rPr>
          <w:rFonts w:ascii="Tahoma" w:hAnsi="Tahoma" w:cs="Tahoma"/>
          <w:sz w:val="16"/>
          <w:szCs w:val="16"/>
        </w:rPr>
        <w:t xml:space="preserve">% per day for overdue debt levied by the Lender from the Due Date </w:t>
      </w:r>
      <w:r w:rsidR="00957DBE" w:rsidRPr="00B53F93">
        <w:rPr>
          <w:rFonts w:ascii="Tahoma" w:hAnsi="Tahoma" w:cs="Tahoma"/>
          <w:sz w:val="16"/>
          <w:szCs w:val="16"/>
        </w:rPr>
        <w:t xml:space="preserve">if the Borrower fails to pay any of Minimum Amount or Borrower’s Due on or before the Due Date </w:t>
      </w:r>
      <w:proofErr w:type="spellStart"/>
      <w:r w:rsidR="00957DBE" w:rsidRPr="00B53F93">
        <w:rPr>
          <w:rFonts w:ascii="Tahoma" w:hAnsi="Tahoma" w:cs="Tahoma"/>
          <w:sz w:val="16"/>
          <w:szCs w:val="16"/>
        </w:rPr>
        <w:t>untill</w:t>
      </w:r>
      <w:proofErr w:type="spellEnd"/>
      <w:r w:rsidR="00957DBE" w:rsidRPr="00B53F93">
        <w:rPr>
          <w:rFonts w:ascii="Tahoma" w:hAnsi="Tahoma" w:cs="Tahoma"/>
          <w:sz w:val="16"/>
          <w:szCs w:val="16"/>
        </w:rPr>
        <w:t xml:space="preserve"> the </w:t>
      </w:r>
      <w:proofErr w:type="spellStart"/>
      <w:r w:rsidR="00957DBE" w:rsidRPr="00B53F93">
        <w:rPr>
          <w:rFonts w:ascii="Tahoma" w:hAnsi="Tahoma" w:cs="Tahoma"/>
          <w:sz w:val="16"/>
          <w:szCs w:val="16"/>
        </w:rPr>
        <w:t>the</w:t>
      </w:r>
      <w:proofErr w:type="spellEnd"/>
      <w:r w:rsidR="00957DBE" w:rsidRPr="00B53F93">
        <w:rPr>
          <w:rFonts w:ascii="Tahoma" w:hAnsi="Tahoma" w:cs="Tahoma"/>
          <w:sz w:val="16"/>
          <w:szCs w:val="16"/>
        </w:rPr>
        <w:t xml:space="preserve"> Borrower's Due has been paid in full</w:t>
      </w:r>
      <w:r w:rsidR="00311877" w:rsidRPr="00B53F93">
        <w:rPr>
          <w:rFonts w:ascii="Tahoma" w:hAnsi="Tahoma" w:cs="Tahoma"/>
          <w:sz w:val="16"/>
          <w:szCs w:val="16"/>
        </w:rPr>
        <w:t xml:space="preserve">. </w:t>
      </w:r>
    </w:p>
    <w:p w14:paraId="166AECE9"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“Interest” </w:t>
      </w:r>
      <w:r w:rsidRPr="00B53F93">
        <w:rPr>
          <w:rFonts w:ascii="Tahoma" w:hAnsi="Tahoma" w:cs="Tahoma"/>
          <w:sz w:val="16"/>
          <w:szCs w:val="16"/>
        </w:rPr>
        <w:t>means the Loan Interest or Default Interest as may be applicable.</w:t>
      </w:r>
    </w:p>
    <w:p w14:paraId="2A9F6D55" w14:textId="20816F16"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“Lender</w:t>
      </w:r>
      <w:r w:rsidR="00311877" w:rsidRPr="00B53F93">
        <w:rPr>
          <w:rFonts w:ascii="Tahoma" w:hAnsi="Tahoma" w:cs="Tahoma"/>
          <w:sz w:val="16"/>
          <w:szCs w:val="16"/>
        </w:rPr>
        <w:t>” means [</w:t>
      </w:r>
      <w:del w:id="23" w:author="Thuya" w:date="2015-12-17T09:29:00Z">
        <w:r w:rsidR="00311877" w:rsidRPr="00B53F93" w:rsidDel="003C2FB5">
          <w:rPr>
            <w:rFonts w:ascii="Tahoma" w:hAnsi="Tahoma" w:cs="Tahoma"/>
            <w:sz w:val="16"/>
            <w:szCs w:val="16"/>
          </w:rPr>
          <w:delText>MFI</w:delText>
        </w:r>
      </w:del>
      <w:ins w:id="24" w:author="Thuya" w:date="2015-12-17T09:29:00Z">
        <w:r w:rsidR="003C2FB5">
          <w:rPr>
            <w:rFonts w:ascii="Tahoma" w:hAnsi="Tahoma" w:cs="Tahoma"/>
            <w:sz w:val="16"/>
            <w:szCs w:val="16"/>
          </w:rPr>
          <w:t>DCL</w:t>
        </w:r>
      </w:ins>
      <w:r w:rsidR="00311877" w:rsidRPr="00B53F93">
        <w:rPr>
          <w:rFonts w:ascii="Tahoma" w:hAnsi="Tahoma" w:cs="Tahoma"/>
          <w:sz w:val="16"/>
          <w:szCs w:val="16"/>
        </w:rPr>
        <w:t xml:space="preserve"> – exact name of </w:t>
      </w:r>
      <w:del w:id="25" w:author="Thuya" w:date="2015-12-17T09:29:00Z">
        <w:r w:rsidR="00311877" w:rsidRPr="00B53F93" w:rsidDel="003C2FB5">
          <w:rPr>
            <w:rFonts w:ascii="Tahoma" w:hAnsi="Tahoma" w:cs="Tahoma"/>
            <w:sz w:val="16"/>
            <w:szCs w:val="16"/>
          </w:rPr>
          <w:delText>MFI</w:delText>
        </w:r>
      </w:del>
      <w:ins w:id="26" w:author="Thuya" w:date="2015-12-17T09:29:00Z">
        <w:r w:rsidR="003C2FB5">
          <w:rPr>
            <w:rFonts w:ascii="Tahoma" w:hAnsi="Tahoma" w:cs="Tahoma"/>
            <w:sz w:val="16"/>
            <w:szCs w:val="16"/>
          </w:rPr>
          <w:t>DCL</w:t>
        </w:r>
      </w:ins>
      <w:r w:rsidR="00311877" w:rsidRPr="00B53F93">
        <w:rPr>
          <w:rFonts w:ascii="Tahoma" w:hAnsi="Tahoma" w:cs="Tahoma"/>
          <w:sz w:val="16"/>
          <w:szCs w:val="16"/>
        </w:rPr>
        <w:t>].</w:t>
      </w:r>
    </w:p>
    <w:p w14:paraId="3B4C8F50" w14:textId="74A8D834"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b/>
          <w:sz w:val="16"/>
          <w:szCs w:val="16"/>
        </w:rPr>
        <w:t>"Loan"</w:t>
      </w:r>
      <w:r w:rsidRPr="00B53F93">
        <w:rPr>
          <w:rFonts w:ascii="Tahoma" w:hAnsi="Tahoma" w:cs="Tahoma"/>
          <w:sz w:val="16"/>
          <w:szCs w:val="16"/>
        </w:rPr>
        <w:t xml:space="preserve"> means </w:t>
      </w:r>
      <w:r w:rsidR="00794E91" w:rsidRPr="00B53F93">
        <w:rPr>
          <w:rFonts w:ascii="Tahoma" w:hAnsi="Tahoma" w:cs="Tahoma"/>
          <w:sz w:val="16"/>
          <w:szCs w:val="16"/>
        </w:rPr>
        <w:t xml:space="preserve">the  term  loan  facility,  which  has  been  agreed  to  be  granted  by  the  Lender  to  the  Borrower  for  the  Loan Purpose,  in the  manner  and  upon  the  terms  and  conditions  specified  in  the </w:t>
      </w:r>
      <w:del w:id="27" w:author="Thuya" w:date="2015-12-17T09:31:00Z">
        <w:r w:rsidR="00794E91" w:rsidRPr="00B53F93" w:rsidDel="004A4941">
          <w:rPr>
            <w:rFonts w:ascii="Tahoma" w:hAnsi="Tahoma" w:cs="Tahoma"/>
            <w:sz w:val="16"/>
            <w:szCs w:val="16"/>
          </w:rPr>
          <w:delText>Credit</w:delText>
        </w:r>
      </w:del>
      <w:ins w:id="28" w:author="Thuya" w:date="2015-12-17T09:31:00Z">
        <w:r w:rsidR="004A4941">
          <w:rPr>
            <w:rFonts w:ascii="Tahoma" w:hAnsi="Tahoma" w:cs="Tahoma"/>
            <w:sz w:val="16"/>
            <w:szCs w:val="16"/>
          </w:rPr>
          <w:t>Loan</w:t>
        </w:r>
      </w:ins>
      <w:r w:rsidR="00794E91" w:rsidRPr="00B53F93">
        <w:rPr>
          <w:rFonts w:ascii="Tahoma" w:hAnsi="Tahoma" w:cs="Tahoma"/>
          <w:sz w:val="16"/>
          <w:szCs w:val="16"/>
        </w:rPr>
        <w:t xml:space="preserve">  Agreement</w:t>
      </w:r>
      <w:r w:rsidRPr="00B53F93">
        <w:rPr>
          <w:rFonts w:ascii="Tahoma" w:hAnsi="Tahoma" w:cs="Tahoma"/>
          <w:sz w:val="16"/>
          <w:szCs w:val="16"/>
        </w:rPr>
        <w:t xml:space="preserve">. </w:t>
      </w:r>
    </w:p>
    <w:p w14:paraId="673E44E2" w14:textId="062CBE2B" w:rsidR="00794E91"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794E91" w:rsidRPr="00B53F93">
        <w:rPr>
          <w:rFonts w:ascii="Tahoma" w:hAnsi="Tahoma" w:cs="Tahoma"/>
          <w:b/>
          <w:sz w:val="16"/>
          <w:szCs w:val="16"/>
        </w:rPr>
        <w:t xml:space="preserve">“Loan Amount” </w:t>
      </w:r>
      <w:r w:rsidR="00794E91" w:rsidRPr="00B53F93">
        <w:rPr>
          <w:rFonts w:ascii="Tahoma" w:hAnsi="Tahoma" w:cs="Tahoma"/>
          <w:sz w:val="16"/>
          <w:szCs w:val="16"/>
        </w:rPr>
        <w:t xml:space="preserve">means the principle amount of the </w:t>
      </w:r>
      <w:r w:rsidR="00561D65" w:rsidRPr="00B53F93">
        <w:rPr>
          <w:rFonts w:ascii="Tahoma" w:hAnsi="Tahoma" w:cs="Tahoma"/>
          <w:sz w:val="16"/>
          <w:szCs w:val="16"/>
        </w:rPr>
        <w:t xml:space="preserve">funds </w:t>
      </w:r>
      <w:r w:rsidR="005F7FF7" w:rsidRPr="00B53F93">
        <w:rPr>
          <w:rFonts w:ascii="Tahoma" w:hAnsi="Tahoma" w:cs="Tahoma"/>
          <w:sz w:val="16"/>
          <w:szCs w:val="16"/>
        </w:rPr>
        <w:t>finance</w:t>
      </w:r>
      <w:r w:rsidR="00612E53" w:rsidRPr="00B53F93">
        <w:rPr>
          <w:rFonts w:ascii="Tahoma" w:hAnsi="Tahoma" w:cs="Tahoma"/>
          <w:sz w:val="16"/>
          <w:szCs w:val="16"/>
        </w:rPr>
        <w:t>d by the Lender</w:t>
      </w:r>
      <w:r w:rsidR="00B61E23" w:rsidRPr="00B53F93">
        <w:rPr>
          <w:rFonts w:ascii="Tahoma" w:hAnsi="Tahoma" w:cs="Tahoma"/>
          <w:sz w:val="16"/>
          <w:szCs w:val="16"/>
        </w:rPr>
        <w:t xml:space="preserve"> </w:t>
      </w:r>
      <w:r w:rsidR="003D0F42" w:rsidRPr="00B53F93">
        <w:rPr>
          <w:rFonts w:ascii="Tahoma" w:hAnsi="Tahoma" w:cs="Tahoma"/>
          <w:sz w:val="16"/>
          <w:szCs w:val="16"/>
        </w:rPr>
        <w:t>is</w:t>
      </w:r>
      <w:r w:rsidR="003C3717" w:rsidRPr="00B53F93">
        <w:rPr>
          <w:rFonts w:ascii="Tahoma" w:hAnsi="Tahoma" w:cs="Tahoma"/>
          <w:sz w:val="16"/>
          <w:szCs w:val="16"/>
        </w:rPr>
        <w:t xml:space="preserve"> </w:t>
      </w:r>
      <w:r w:rsidR="00794E91" w:rsidRPr="00B53F93">
        <w:rPr>
          <w:rFonts w:ascii="Tahoma" w:hAnsi="Tahoma" w:cs="Tahoma"/>
          <w:sz w:val="16"/>
          <w:szCs w:val="16"/>
        </w:rPr>
        <w:t>disbursed to the Borrower</w:t>
      </w:r>
      <w:r w:rsidR="006804B0" w:rsidRPr="00B53F93">
        <w:rPr>
          <w:rFonts w:ascii="Tahoma" w:hAnsi="Tahoma" w:cs="Tahoma"/>
          <w:sz w:val="16"/>
          <w:szCs w:val="16"/>
        </w:rPr>
        <w:t xml:space="preserve"> plus the Finance Consultancy Service</w:t>
      </w:r>
      <w:r w:rsidR="00561D65" w:rsidRPr="00B53F93">
        <w:rPr>
          <w:rFonts w:ascii="Tahoma" w:hAnsi="Tahoma" w:cs="Tahoma"/>
          <w:sz w:val="16"/>
          <w:szCs w:val="16"/>
        </w:rPr>
        <w:t xml:space="preserve"> </w:t>
      </w:r>
      <w:r w:rsidR="00B80B7C" w:rsidRPr="00B53F93">
        <w:rPr>
          <w:rFonts w:ascii="Tahoma" w:hAnsi="Tahoma" w:cs="Tahoma"/>
          <w:sz w:val="16"/>
          <w:szCs w:val="16"/>
        </w:rPr>
        <w:t xml:space="preserve">fees </w:t>
      </w:r>
      <w:r w:rsidR="005F7FF7" w:rsidRPr="00B53F93">
        <w:rPr>
          <w:rFonts w:ascii="Tahoma" w:hAnsi="Tahoma" w:cs="Tahoma"/>
          <w:sz w:val="16"/>
          <w:szCs w:val="16"/>
        </w:rPr>
        <w:t>disburse</w:t>
      </w:r>
      <w:r w:rsidR="00A61FC3" w:rsidRPr="00B53F93">
        <w:rPr>
          <w:rFonts w:ascii="Tahoma" w:hAnsi="Tahoma" w:cs="Tahoma"/>
          <w:sz w:val="16"/>
          <w:szCs w:val="16"/>
        </w:rPr>
        <w:t>d</w:t>
      </w:r>
      <w:r w:rsidR="005F7FF7" w:rsidRPr="00B53F93">
        <w:rPr>
          <w:rFonts w:ascii="Tahoma" w:hAnsi="Tahoma" w:cs="Tahoma"/>
          <w:sz w:val="16"/>
          <w:szCs w:val="16"/>
        </w:rPr>
        <w:t xml:space="preserve"> to the service provider </w:t>
      </w:r>
      <w:r w:rsidR="00C5797E" w:rsidRPr="00B53F93">
        <w:rPr>
          <w:rFonts w:ascii="Tahoma" w:hAnsi="Tahoma" w:cs="Tahoma"/>
          <w:sz w:val="16"/>
          <w:szCs w:val="16"/>
        </w:rPr>
        <w:t xml:space="preserve">for the service used </w:t>
      </w:r>
      <w:r w:rsidR="005F7FF7" w:rsidRPr="00B53F93">
        <w:rPr>
          <w:rFonts w:ascii="Tahoma" w:hAnsi="Tahoma" w:cs="Tahoma"/>
          <w:sz w:val="16"/>
          <w:szCs w:val="16"/>
        </w:rPr>
        <w:t>by the Borrower</w:t>
      </w:r>
      <w:r w:rsidR="000355DC" w:rsidRPr="00B53F93">
        <w:rPr>
          <w:rFonts w:ascii="Tahoma" w:hAnsi="Tahoma" w:cs="Tahoma"/>
          <w:sz w:val="16"/>
          <w:szCs w:val="16"/>
        </w:rPr>
        <w:t xml:space="preserve"> under service agreement</w:t>
      </w:r>
      <w:r w:rsidR="004A39CD" w:rsidRPr="00B53F93">
        <w:rPr>
          <w:rFonts w:ascii="Tahoma" w:hAnsi="Tahoma" w:cs="Tahoma"/>
          <w:sz w:val="16"/>
          <w:szCs w:val="16"/>
        </w:rPr>
        <w:t xml:space="preserve"> signed between the Borrower the service provider</w:t>
      </w:r>
      <w:r w:rsidR="00794E91" w:rsidRPr="00B53F93">
        <w:rPr>
          <w:rFonts w:ascii="Tahoma" w:hAnsi="Tahoma" w:cs="Tahoma"/>
          <w:sz w:val="16"/>
          <w:szCs w:val="16"/>
        </w:rPr>
        <w:t>.</w:t>
      </w:r>
      <w:r w:rsidR="000E4041" w:rsidRPr="00B53F93">
        <w:rPr>
          <w:rFonts w:ascii="Tahoma" w:hAnsi="Tahoma" w:cs="Tahoma"/>
          <w:sz w:val="16"/>
          <w:szCs w:val="16"/>
        </w:rPr>
        <w:t xml:space="preserve"> The Borrower can draw a</w:t>
      </w:r>
      <w:r w:rsidR="00834D3B" w:rsidRPr="00B53F93">
        <w:rPr>
          <w:rFonts w:ascii="Tahoma" w:hAnsi="Tahoma" w:cs="Tahoma"/>
          <w:sz w:val="16"/>
          <w:szCs w:val="16"/>
        </w:rPr>
        <w:t>ny</w:t>
      </w:r>
      <w:r w:rsidR="000E4041" w:rsidRPr="00B53F93">
        <w:rPr>
          <w:rFonts w:ascii="Tahoma" w:hAnsi="Tahoma" w:cs="Tahoma"/>
          <w:sz w:val="16"/>
          <w:szCs w:val="16"/>
        </w:rPr>
        <w:t xml:space="preserve"> part of </w:t>
      </w:r>
      <w:r w:rsidR="00834D3B" w:rsidRPr="00B53F93">
        <w:rPr>
          <w:rFonts w:ascii="Tahoma" w:hAnsi="Tahoma" w:cs="Tahoma"/>
          <w:sz w:val="16"/>
          <w:szCs w:val="16"/>
        </w:rPr>
        <w:t>the L</w:t>
      </w:r>
      <w:r w:rsidR="000E4041" w:rsidRPr="00B53F93">
        <w:rPr>
          <w:rFonts w:ascii="Tahoma" w:hAnsi="Tahoma" w:cs="Tahoma"/>
          <w:sz w:val="16"/>
          <w:szCs w:val="16"/>
        </w:rPr>
        <w:t xml:space="preserve">oan again once the previous </w:t>
      </w:r>
      <w:r w:rsidR="00561D65" w:rsidRPr="00B53F93">
        <w:rPr>
          <w:rFonts w:ascii="Tahoma" w:hAnsi="Tahoma" w:cs="Tahoma"/>
          <w:sz w:val="16"/>
          <w:szCs w:val="16"/>
        </w:rPr>
        <w:t>Loan</w:t>
      </w:r>
      <w:r w:rsidR="000E4041" w:rsidRPr="00B53F93">
        <w:rPr>
          <w:rFonts w:ascii="Tahoma" w:hAnsi="Tahoma" w:cs="Tahoma"/>
          <w:sz w:val="16"/>
          <w:szCs w:val="16"/>
        </w:rPr>
        <w:t xml:space="preserve"> </w:t>
      </w:r>
      <w:proofErr w:type="gramStart"/>
      <w:r w:rsidR="000E4041" w:rsidRPr="00B53F93">
        <w:rPr>
          <w:rFonts w:ascii="Tahoma" w:hAnsi="Tahoma" w:cs="Tahoma"/>
          <w:sz w:val="16"/>
          <w:szCs w:val="16"/>
        </w:rPr>
        <w:t>have</w:t>
      </w:r>
      <w:proofErr w:type="gramEnd"/>
      <w:r w:rsidR="000E4041" w:rsidRPr="00B53F93">
        <w:rPr>
          <w:rFonts w:ascii="Tahoma" w:hAnsi="Tahoma" w:cs="Tahoma"/>
          <w:sz w:val="16"/>
          <w:szCs w:val="16"/>
        </w:rPr>
        <w:t xml:space="preserve"> been </w:t>
      </w:r>
      <w:r w:rsidR="00834D3B" w:rsidRPr="00B53F93">
        <w:rPr>
          <w:rFonts w:ascii="Tahoma" w:hAnsi="Tahoma" w:cs="Tahoma"/>
          <w:sz w:val="16"/>
          <w:szCs w:val="16"/>
        </w:rPr>
        <w:t>re</w:t>
      </w:r>
      <w:r w:rsidR="000E4041" w:rsidRPr="00B53F93">
        <w:rPr>
          <w:rFonts w:ascii="Tahoma" w:hAnsi="Tahoma" w:cs="Tahoma"/>
          <w:sz w:val="16"/>
          <w:szCs w:val="16"/>
        </w:rPr>
        <w:t>paid in full</w:t>
      </w:r>
      <w:r w:rsidR="00834D3B" w:rsidRPr="00B53F93">
        <w:rPr>
          <w:rFonts w:ascii="Tahoma" w:hAnsi="Tahoma" w:cs="Tahoma"/>
          <w:sz w:val="16"/>
          <w:szCs w:val="16"/>
        </w:rPr>
        <w:t xml:space="preserve"> and subject to discretion approval of the Lender</w:t>
      </w:r>
      <w:r w:rsidR="000E4041" w:rsidRPr="00B53F93">
        <w:rPr>
          <w:rFonts w:ascii="Tahoma" w:hAnsi="Tahoma" w:cs="Tahoma"/>
          <w:sz w:val="16"/>
          <w:szCs w:val="16"/>
        </w:rPr>
        <w:t>.</w:t>
      </w:r>
    </w:p>
    <w:p w14:paraId="316D4291" w14:textId="7D882E3E"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“Loan Application Form”</w:t>
      </w:r>
      <w:r w:rsidR="00311877" w:rsidRPr="00B53F93">
        <w:rPr>
          <w:rFonts w:ascii="Tahoma" w:hAnsi="Tahoma" w:cs="Tahoma"/>
          <w:sz w:val="16"/>
          <w:szCs w:val="16"/>
        </w:rPr>
        <w:t xml:space="preserve"> means the application </w:t>
      </w:r>
      <w:r w:rsidR="00334D20" w:rsidRPr="00B53F93">
        <w:rPr>
          <w:rFonts w:ascii="Tahoma" w:hAnsi="Tahoma" w:cs="Tahoma"/>
          <w:sz w:val="16"/>
          <w:szCs w:val="16"/>
        </w:rPr>
        <w:t xml:space="preserve">in writing </w:t>
      </w:r>
      <w:r w:rsidR="00311877" w:rsidRPr="00B53F93">
        <w:rPr>
          <w:rFonts w:ascii="Tahoma" w:hAnsi="Tahoma" w:cs="Tahoma"/>
          <w:sz w:val="16"/>
          <w:szCs w:val="16"/>
        </w:rPr>
        <w:t>submitted by the Borrower to the Lender for availing of the Loan.</w:t>
      </w:r>
    </w:p>
    <w:p w14:paraId="4EF49215" w14:textId="6C62EA52" w:rsidR="00EA2E26"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“Loan Term”</w:t>
      </w:r>
      <w:r w:rsidR="00311877" w:rsidRPr="00B53F93">
        <w:rPr>
          <w:rFonts w:ascii="Tahoma" w:hAnsi="Tahoma" w:cs="Tahoma"/>
          <w:sz w:val="16"/>
          <w:szCs w:val="16"/>
        </w:rPr>
        <w:t xml:space="preserve"> means period </w:t>
      </w:r>
      <w:r w:rsidR="00EA2E26" w:rsidRPr="00B53F93">
        <w:rPr>
          <w:rFonts w:ascii="Tahoma" w:hAnsi="Tahoma" w:cs="Tahoma"/>
          <w:sz w:val="16"/>
          <w:szCs w:val="16"/>
        </w:rPr>
        <w:t>of time which is provided particular in Notice of Approval, it may by vary and be determined upon the demand and the repayment capacity of the Borrower.</w:t>
      </w:r>
    </w:p>
    <w:p w14:paraId="4BC43053" w14:textId="0C7B2B1F" w:rsidR="0028601C" w:rsidRPr="00B53F93" w:rsidRDefault="004C6305"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 </w:t>
      </w:r>
      <w:r w:rsidR="00311877" w:rsidRPr="00B53F93">
        <w:rPr>
          <w:rFonts w:ascii="Tahoma" w:hAnsi="Tahoma" w:cs="Tahoma"/>
          <w:sz w:val="16"/>
          <w:szCs w:val="16"/>
        </w:rPr>
        <w:t>“</w:t>
      </w:r>
      <w:r w:rsidR="00311877" w:rsidRPr="00B53F93">
        <w:rPr>
          <w:rFonts w:ascii="Tahoma" w:hAnsi="Tahoma" w:cs="Tahoma"/>
          <w:b/>
          <w:bCs/>
          <w:sz w:val="16"/>
          <w:szCs w:val="16"/>
        </w:rPr>
        <w:t>Loan Interest Rate</w:t>
      </w:r>
      <w:r w:rsidR="00311877" w:rsidRPr="00B53F93">
        <w:rPr>
          <w:rFonts w:ascii="Tahoma" w:hAnsi="Tahoma" w:cs="Tahoma"/>
          <w:sz w:val="16"/>
          <w:szCs w:val="16"/>
        </w:rPr>
        <w:t xml:space="preserve">” means the interest rate </w:t>
      </w:r>
      <w:r w:rsidR="00511A2D" w:rsidRPr="00B53F93">
        <w:rPr>
          <w:rFonts w:ascii="Tahoma" w:hAnsi="Tahoma" w:cs="Tahoma"/>
          <w:sz w:val="16"/>
          <w:szCs w:val="16"/>
        </w:rPr>
        <w:t xml:space="preserve">stated in the Loan Application Form and </w:t>
      </w:r>
      <w:del w:id="29" w:author="Thuya" w:date="2015-12-17T09:31:00Z">
        <w:r w:rsidR="00511A2D" w:rsidRPr="00B53F93" w:rsidDel="004A4941">
          <w:rPr>
            <w:rFonts w:ascii="Tahoma" w:hAnsi="Tahoma" w:cs="Tahoma"/>
            <w:sz w:val="16"/>
            <w:szCs w:val="16"/>
          </w:rPr>
          <w:delText>Credit</w:delText>
        </w:r>
      </w:del>
      <w:ins w:id="30" w:author="Thuya" w:date="2015-12-17T09:31:00Z">
        <w:r w:rsidR="004A4941">
          <w:rPr>
            <w:rFonts w:ascii="Tahoma" w:hAnsi="Tahoma" w:cs="Tahoma"/>
            <w:sz w:val="16"/>
            <w:szCs w:val="16"/>
          </w:rPr>
          <w:t>Loan</w:t>
        </w:r>
      </w:ins>
      <w:r w:rsidR="00511A2D" w:rsidRPr="00B53F93">
        <w:rPr>
          <w:rFonts w:ascii="Tahoma" w:hAnsi="Tahoma" w:cs="Tahoma"/>
          <w:sz w:val="16"/>
          <w:szCs w:val="16"/>
        </w:rPr>
        <w:t xml:space="preserve"> Agreement.</w:t>
      </w:r>
    </w:p>
    <w:p w14:paraId="40FA32B5" w14:textId="73393606" w:rsidR="00732595" w:rsidRDefault="00732595" w:rsidP="00732595">
      <w:pPr>
        <w:pStyle w:val="Heading2"/>
        <w:numPr>
          <w:ilvl w:val="0"/>
          <w:numId w:val="0"/>
        </w:numPr>
        <w:spacing w:before="0" w:after="240"/>
        <w:ind w:left="709" w:hanging="709"/>
        <w:jc w:val="both"/>
        <w:rPr>
          <w:rFonts w:ascii="Tahoma" w:hAnsi="Tahoma" w:cs="Tahoma"/>
          <w:sz w:val="16"/>
          <w:szCs w:val="16"/>
        </w:rPr>
      </w:pPr>
      <w:r>
        <w:rPr>
          <w:rFonts w:ascii="Tahoma" w:hAnsi="Tahoma" w:cs="Tahoma"/>
          <w:sz w:val="16"/>
          <w:szCs w:val="16"/>
        </w:rPr>
        <w:t>1.16</w:t>
      </w:r>
      <w:r>
        <w:rPr>
          <w:rFonts w:ascii="Tahoma" w:hAnsi="Tahoma" w:cs="Tahoma"/>
          <w:sz w:val="16"/>
          <w:szCs w:val="16"/>
        </w:rPr>
        <w:tab/>
      </w:r>
      <w:r w:rsidR="007A1367" w:rsidRPr="00B53F93">
        <w:rPr>
          <w:rFonts w:ascii="Tahoma" w:hAnsi="Tahoma" w:cs="Tahoma"/>
          <w:sz w:val="16"/>
          <w:szCs w:val="16"/>
        </w:rPr>
        <w:t xml:space="preserve"> </w:t>
      </w:r>
      <w:r w:rsidR="00311877" w:rsidRPr="00B53F93">
        <w:rPr>
          <w:rFonts w:ascii="Tahoma" w:hAnsi="Tahoma" w:cs="Tahoma"/>
          <w:sz w:val="16"/>
          <w:szCs w:val="16"/>
        </w:rPr>
        <w:t>“</w:t>
      </w:r>
      <w:r w:rsidR="00311877" w:rsidRPr="00B53F93">
        <w:rPr>
          <w:rFonts w:ascii="Tahoma" w:hAnsi="Tahoma" w:cs="Tahoma"/>
          <w:b/>
          <w:bCs/>
          <w:sz w:val="16"/>
          <w:szCs w:val="16"/>
        </w:rPr>
        <w:t>Minimum Payment Amount</w:t>
      </w:r>
      <w:r w:rsidR="00311877" w:rsidRPr="00B53F93">
        <w:rPr>
          <w:rFonts w:ascii="Tahoma" w:hAnsi="Tahoma" w:cs="Tahoma"/>
          <w:sz w:val="16"/>
          <w:szCs w:val="16"/>
        </w:rPr>
        <w:t>”</w:t>
      </w:r>
      <w:r w:rsidR="00257D2C" w:rsidRPr="00B53F93">
        <w:rPr>
          <w:rFonts w:ascii="Tahoma" w:hAnsi="Tahoma" w:cs="Tahoma"/>
          <w:sz w:val="16"/>
          <w:szCs w:val="16"/>
        </w:rPr>
        <w:t xml:space="preserve"> (hereafter to as Minimum Amount)</w:t>
      </w:r>
      <w:r w:rsidR="00311877" w:rsidRPr="00B53F93">
        <w:rPr>
          <w:rFonts w:ascii="Tahoma" w:hAnsi="Tahoma" w:cs="Tahoma"/>
          <w:sz w:val="16"/>
          <w:szCs w:val="16"/>
        </w:rPr>
        <w:t xml:space="preserve"> means </w:t>
      </w:r>
      <w:r w:rsidR="00257D2C" w:rsidRPr="00B53F93">
        <w:rPr>
          <w:rFonts w:ascii="Tahoma" w:hAnsi="Tahoma" w:cs="Tahoma"/>
          <w:sz w:val="16"/>
          <w:szCs w:val="16"/>
        </w:rPr>
        <w:t>the</w:t>
      </w:r>
      <w:r w:rsidR="00B80B7C" w:rsidRPr="00B53F93">
        <w:rPr>
          <w:rFonts w:ascii="Tahoma" w:hAnsi="Tahoma" w:cs="Tahoma"/>
          <w:sz w:val="16"/>
          <w:szCs w:val="16"/>
        </w:rPr>
        <w:t xml:space="preserve"> sum of the following: </w:t>
      </w:r>
    </w:p>
    <w:p w14:paraId="4AD7C4B2" w14:textId="3D3DBAF2" w:rsidR="00B80B7C" w:rsidRPr="00B53F93" w:rsidRDefault="00B80B7C" w:rsidP="00B80B7C">
      <w:pPr>
        <w:pStyle w:val="ListParagraph"/>
        <w:numPr>
          <w:ilvl w:val="1"/>
          <w:numId w:val="33"/>
        </w:numPr>
        <w:tabs>
          <w:tab w:val="left" w:pos="1080"/>
        </w:tabs>
        <w:spacing w:after="0" w:line="240" w:lineRule="auto"/>
        <w:ind w:left="1080" w:hanging="270"/>
        <w:rPr>
          <w:rFonts w:ascii="Tahoma" w:eastAsia="Times New Roman" w:hAnsi="Tahoma" w:cs="Tahoma"/>
          <w:sz w:val="16"/>
          <w:szCs w:val="16"/>
          <w:lang w:val="en-AU"/>
        </w:rPr>
      </w:pPr>
      <w:r w:rsidRPr="00B53F93">
        <w:rPr>
          <w:rFonts w:ascii="Tahoma" w:eastAsia="Times New Roman" w:hAnsi="Tahoma" w:cs="Tahoma"/>
          <w:sz w:val="16"/>
          <w:szCs w:val="16"/>
          <w:lang w:val="en-AU"/>
        </w:rPr>
        <w:t>Interest accrued</w:t>
      </w:r>
      <w:r w:rsidR="00732595">
        <w:rPr>
          <w:rFonts w:ascii="Tahoma" w:eastAsia="Times New Roman" w:hAnsi="Tahoma" w:cs="Tahoma"/>
          <w:sz w:val="16"/>
          <w:szCs w:val="16"/>
          <w:lang w:val="en-AU"/>
        </w:rPr>
        <w:t xml:space="preserve">; </w:t>
      </w:r>
    </w:p>
    <w:p w14:paraId="7B3B5632" w14:textId="77777777" w:rsidR="00732595" w:rsidRPr="00B53F93" w:rsidRDefault="00732595" w:rsidP="004A39CD">
      <w:pPr>
        <w:pStyle w:val="ListParagraph"/>
        <w:tabs>
          <w:tab w:val="left" w:pos="1080"/>
        </w:tabs>
        <w:spacing w:after="0" w:line="240" w:lineRule="auto"/>
        <w:ind w:left="1080"/>
        <w:rPr>
          <w:rFonts w:ascii="Tahoma" w:eastAsia="Times New Roman" w:hAnsi="Tahoma" w:cs="Tahoma"/>
          <w:i/>
          <w:sz w:val="16"/>
          <w:szCs w:val="16"/>
          <w:lang w:val="en-AU"/>
        </w:rPr>
      </w:pPr>
    </w:p>
    <w:p w14:paraId="52A1B748" w14:textId="33605910" w:rsidR="00B80B7C" w:rsidRPr="00B53F93" w:rsidRDefault="00570A82" w:rsidP="00B80B7C">
      <w:pPr>
        <w:pStyle w:val="ListParagraph"/>
        <w:numPr>
          <w:ilvl w:val="1"/>
          <w:numId w:val="33"/>
        </w:numPr>
        <w:tabs>
          <w:tab w:val="left" w:pos="1080"/>
        </w:tabs>
        <w:spacing w:after="0" w:line="240" w:lineRule="auto"/>
        <w:ind w:left="1080" w:hanging="270"/>
        <w:rPr>
          <w:rFonts w:ascii="Tahoma" w:eastAsia="Times New Roman" w:hAnsi="Tahoma" w:cs="Tahoma"/>
          <w:sz w:val="16"/>
          <w:szCs w:val="16"/>
          <w:lang w:val="en-AU"/>
        </w:rPr>
      </w:pPr>
      <w:r w:rsidRPr="00B53F93">
        <w:rPr>
          <w:rFonts w:ascii="Tahoma" w:eastAsia="Times New Roman" w:hAnsi="Tahoma" w:cs="Tahoma"/>
          <w:sz w:val="16"/>
          <w:szCs w:val="16"/>
          <w:lang w:val="en-AU"/>
        </w:rPr>
        <w:t xml:space="preserve">Default Interest Rate </w:t>
      </w:r>
      <w:r w:rsidR="00B80B7C" w:rsidRPr="00B53F93">
        <w:rPr>
          <w:rFonts w:ascii="Tahoma" w:eastAsia="Times New Roman" w:hAnsi="Tahoma" w:cs="Tahoma"/>
          <w:sz w:val="16"/>
          <w:szCs w:val="16"/>
          <w:lang w:val="en-AU"/>
        </w:rPr>
        <w:t>accrued (if any)</w:t>
      </w:r>
      <w:r w:rsidR="00732595">
        <w:rPr>
          <w:rFonts w:ascii="Tahoma" w:eastAsia="Times New Roman" w:hAnsi="Tahoma" w:cs="Tahoma"/>
          <w:sz w:val="16"/>
          <w:szCs w:val="16"/>
          <w:lang w:val="en-AU"/>
        </w:rPr>
        <w:t xml:space="preserve">; </w:t>
      </w:r>
    </w:p>
    <w:p w14:paraId="2FAAF3A8" w14:textId="77777777" w:rsidR="00570A82" w:rsidRPr="00B53F93" w:rsidRDefault="00570A82" w:rsidP="004A39CD">
      <w:pPr>
        <w:pStyle w:val="ListParagraph"/>
        <w:tabs>
          <w:tab w:val="left" w:pos="1080"/>
        </w:tabs>
        <w:spacing w:after="0" w:line="240" w:lineRule="auto"/>
        <w:ind w:left="1080"/>
        <w:rPr>
          <w:rFonts w:ascii="Tahoma" w:eastAsia="Times New Roman" w:hAnsi="Tahoma" w:cs="Tahoma"/>
          <w:sz w:val="16"/>
          <w:szCs w:val="16"/>
          <w:lang w:val="en-AU"/>
        </w:rPr>
      </w:pPr>
    </w:p>
    <w:p w14:paraId="4A7DAB10" w14:textId="6C31EAD9" w:rsidR="00570A82" w:rsidRPr="00732595" w:rsidRDefault="009A5C92" w:rsidP="00732595">
      <w:pPr>
        <w:pStyle w:val="ListParagraph"/>
        <w:numPr>
          <w:ilvl w:val="1"/>
          <w:numId w:val="33"/>
        </w:numPr>
        <w:tabs>
          <w:tab w:val="left" w:pos="1080"/>
        </w:tabs>
        <w:spacing w:after="0" w:line="240" w:lineRule="auto"/>
        <w:ind w:left="1077" w:hanging="270"/>
        <w:rPr>
          <w:rFonts w:ascii="Tahoma" w:eastAsia="Times New Roman" w:hAnsi="Tahoma" w:cs="Tahoma"/>
          <w:sz w:val="16"/>
          <w:szCs w:val="16"/>
          <w:lang w:val="en-AU"/>
        </w:rPr>
      </w:pPr>
      <w:r>
        <w:rPr>
          <w:rFonts w:ascii="Tahoma" w:hAnsi="Tahoma"/>
          <w:sz w:val="16"/>
        </w:rPr>
        <w:t xml:space="preserve">Reserve </w:t>
      </w:r>
      <w:del w:id="31" w:author="Thuya" w:date="2015-12-17T09:31:00Z">
        <w:r w:rsidR="00855807" w:rsidRPr="00B53F93" w:rsidDel="004A4941">
          <w:rPr>
            <w:rFonts w:ascii="Tahoma" w:hAnsi="Tahoma"/>
            <w:sz w:val="16"/>
          </w:rPr>
          <w:delText>Credit</w:delText>
        </w:r>
      </w:del>
      <w:ins w:id="32" w:author="Thuya" w:date="2015-12-17T09:31:00Z">
        <w:r w:rsidR="004A4941">
          <w:rPr>
            <w:rFonts w:ascii="Tahoma" w:hAnsi="Tahoma"/>
            <w:sz w:val="16"/>
          </w:rPr>
          <w:t>Loan</w:t>
        </w:r>
      </w:ins>
      <w:r w:rsidR="00855807" w:rsidRPr="00B53F93">
        <w:rPr>
          <w:rFonts w:ascii="Tahoma" w:hAnsi="Tahoma"/>
          <w:sz w:val="16"/>
        </w:rPr>
        <w:t xml:space="preserve"> </w:t>
      </w:r>
      <w:r w:rsidR="00855807" w:rsidRPr="00B53F93">
        <w:rPr>
          <w:rFonts w:ascii="Tahoma" w:hAnsi="Tahoma" w:cs="Tahoma"/>
          <w:sz w:val="16"/>
          <w:szCs w:val="16"/>
        </w:rPr>
        <w:t>Limit Fee</w:t>
      </w:r>
      <w:r w:rsidR="00855807" w:rsidRPr="00B53F93" w:rsidDel="00855807">
        <w:rPr>
          <w:rFonts w:ascii="Tahoma" w:eastAsia="Times New Roman" w:hAnsi="Tahoma" w:cs="Tahoma"/>
          <w:sz w:val="16"/>
          <w:szCs w:val="16"/>
          <w:lang w:val="en-AU"/>
        </w:rPr>
        <w:t xml:space="preserve"> </w:t>
      </w:r>
      <w:r w:rsidR="00732595">
        <w:rPr>
          <w:rFonts w:ascii="Tahoma" w:eastAsia="Times New Roman" w:hAnsi="Tahoma" w:cs="Tahoma"/>
          <w:sz w:val="16"/>
          <w:szCs w:val="16"/>
          <w:lang w:val="en-AU"/>
        </w:rPr>
        <w:t>(if any); and</w:t>
      </w:r>
    </w:p>
    <w:p w14:paraId="0AB4ECB3" w14:textId="77777777" w:rsidR="00570A82" w:rsidRPr="00B53F93" w:rsidRDefault="00570A82" w:rsidP="004A39CD">
      <w:pPr>
        <w:pStyle w:val="ListParagraph"/>
        <w:tabs>
          <w:tab w:val="left" w:pos="1080"/>
        </w:tabs>
        <w:spacing w:after="0" w:line="240" w:lineRule="auto"/>
        <w:ind w:left="1080"/>
        <w:rPr>
          <w:rFonts w:ascii="Tahoma" w:eastAsia="Times New Roman" w:hAnsi="Tahoma" w:cs="Tahoma"/>
          <w:sz w:val="16"/>
          <w:szCs w:val="16"/>
          <w:lang w:val="en-AU"/>
        </w:rPr>
      </w:pPr>
    </w:p>
    <w:p w14:paraId="42EC6FDC" w14:textId="07689BDE" w:rsidR="00B80B7C" w:rsidRPr="00B53F93" w:rsidRDefault="00B80B7C" w:rsidP="006B6B77">
      <w:pPr>
        <w:pStyle w:val="ListParagraph"/>
        <w:numPr>
          <w:ilvl w:val="1"/>
          <w:numId w:val="33"/>
        </w:numPr>
        <w:tabs>
          <w:tab w:val="left" w:pos="1080"/>
        </w:tabs>
        <w:spacing w:after="0" w:line="240" w:lineRule="auto"/>
        <w:ind w:left="1080" w:hanging="270"/>
        <w:rPr>
          <w:rFonts w:ascii="Tahoma" w:hAnsi="Tahoma" w:cs="Tahoma"/>
          <w:sz w:val="16"/>
          <w:szCs w:val="16"/>
        </w:rPr>
      </w:pPr>
      <w:r w:rsidRPr="00B53F93">
        <w:rPr>
          <w:rFonts w:ascii="Tahoma" w:hAnsi="Tahoma" w:cs="Tahoma"/>
          <w:sz w:val="16"/>
          <w:szCs w:val="16"/>
        </w:rPr>
        <w:t>Part of the principal, calculated as a predetermined percent (de</w:t>
      </w:r>
      <w:bookmarkStart w:id="33" w:name="_GoBack"/>
      <w:bookmarkEnd w:id="33"/>
      <w:r w:rsidRPr="00B53F93">
        <w:rPr>
          <w:rFonts w:ascii="Tahoma" w:hAnsi="Tahoma" w:cs="Tahoma"/>
          <w:sz w:val="16"/>
          <w:szCs w:val="16"/>
        </w:rPr>
        <w:t xml:space="preserve">fined by the Lender from time to time) against the loan requested by the Borrower, equal to the </w:t>
      </w:r>
      <w:proofErr w:type="spellStart"/>
      <w:r w:rsidR="00FD0F40" w:rsidRPr="00B53F93">
        <w:rPr>
          <w:rFonts w:ascii="Tahoma" w:hAnsi="Tahoma" w:cs="Tahoma"/>
          <w:sz w:val="16"/>
          <w:szCs w:val="16"/>
        </w:rPr>
        <w:t>Intitial</w:t>
      </w:r>
      <w:proofErr w:type="spellEnd"/>
      <w:r w:rsidR="00FD0F40" w:rsidRPr="00B53F93">
        <w:rPr>
          <w:rFonts w:ascii="Tahoma" w:hAnsi="Tahoma" w:cs="Tahoma"/>
          <w:sz w:val="16"/>
          <w:szCs w:val="16"/>
        </w:rPr>
        <w:t xml:space="preserve"> Period </w:t>
      </w:r>
      <w:r w:rsidRPr="00B53F93">
        <w:rPr>
          <w:rFonts w:ascii="Tahoma" w:hAnsi="Tahoma" w:cs="Tahoma"/>
          <w:sz w:val="16"/>
          <w:szCs w:val="16"/>
        </w:rPr>
        <w:t>in calendar days, deducted by the amount of interest accrued for the appropriate days of the Initial Period.</w:t>
      </w:r>
    </w:p>
    <w:p w14:paraId="0DCC9730" w14:textId="77777777" w:rsidR="00732595" w:rsidRPr="00B53F93" w:rsidRDefault="00732595" w:rsidP="006B6B77">
      <w:pPr>
        <w:pStyle w:val="ListParagraph"/>
        <w:tabs>
          <w:tab w:val="left" w:pos="1080"/>
        </w:tabs>
        <w:spacing w:after="0" w:line="240" w:lineRule="auto"/>
        <w:ind w:left="1080"/>
        <w:rPr>
          <w:i/>
        </w:rPr>
      </w:pPr>
    </w:p>
    <w:p w14:paraId="038C2F68" w14:textId="77777777" w:rsidR="000C103D" w:rsidRPr="00B53F93" w:rsidRDefault="00591F20" w:rsidP="009B1ABC">
      <w:pPr>
        <w:pStyle w:val="Heading2"/>
        <w:spacing w:before="0" w:after="240"/>
        <w:jc w:val="both"/>
        <w:rPr>
          <w:rFonts w:ascii="Tahoma" w:hAnsi="Tahoma" w:cs="Tahoma"/>
          <w:sz w:val="16"/>
          <w:szCs w:val="16"/>
        </w:rPr>
      </w:pPr>
      <w:r w:rsidRPr="00B53F93">
        <w:rPr>
          <w:rFonts w:ascii="Tahoma" w:hAnsi="Tahoma" w:cs="Tahoma"/>
          <w:sz w:val="16"/>
          <w:szCs w:val="16"/>
        </w:rPr>
        <w:t>"</w:t>
      </w:r>
      <w:r w:rsidRPr="00B53F93">
        <w:rPr>
          <w:rFonts w:ascii="Tahoma" w:hAnsi="Tahoma" w:cs="Tahoma"/>
          <w:b/>
          <w:sz w:val="16"/>
          <w:szCs w:val="16"/>
        </w:rPr>
        <w:t xml:space="preserve">Notice of </w:t>
      </w:r>
      <w:r w:rsidR="00116B01" w:rsidRPr="00B53F93">
        <w:rPr>
          <w:rFonts w:ascii="Tahoma" w:hAnsi="Tahoma" w:cs="Tahoma"/>
          <w:b/>
          <w:sz w:val="16"/>
          <w:szCs w:val="16"/>
        </w:rPr>
        <w:t>Rep</w:t>
      </w:r>
      <w:r w:rsidRPr="00B53F93">
        <w:rPr>
          <w:rFonts w:ascii="Tahoma" w:hAnsi="Tahoma" w:cs="Tahoma"/>
          <w:b/>
          <w:sz w:val="16"/>
          <w:szCs w:val="16"/>
        </w:rPr>
        <w:t>ayment</w:t>
      </w:r>
      <w:r w:rsidRPr="00B53F93">
        <w:rPr>
          <w:rFonts w:ascii="Tahoma" w:hAnsi="Tahoma" w:cs="Tahoma"/>
          <w:sz w:val="16"/>
          <w:szCs w:val="16"/>
        </w:rPr>
        <w:t xml:space="preserve">" means </w:t>
      </w:r>
      <w:r w:rsidR="000C103D" w:rsidRPr="00B53F93">
        <w:rPr>
          <w:rFonts w:ascii="Tahoma" w:hAnsi="Tahoma" w:cs="Tahoma"/>
          <w:sz w:val="16"/>
          <w:szCs w:val="16"/>
        </w:rPr>
        <w:t xml:space="preserve">a notice showing </w:t>
      </w:r>
      <w:r w:rsidRPr="00B53F93">
        <w:rPr>
          <w:rFonts w:ascii="Tahoma" w:hAnsi="Tahoma" w:cs="Tahoma"/>
          <w:sz w:val="16"/>
          <w:szCs w:val="16"/>
        </w:rPr>
        <w:t xml:space="preserve">the summary of payable amount provided by the Lender to the Borrower </w:t>
      </w:r>
      <w:r w:rsidR="000C103D" w:rsidRPr="00B53F93">
        <w:rPr>
          <w:rFonts w:ascii="Tahoma" w:hAnsi="Tahoma" w:cs="Tahoma"/>
          <w:sz w:val="16"/>
          <w:szCs w:val="16"/>
        </w:rPr>
        <w:t xml:space="preserve">and </w:t>
      </w:r>
      <w:r w:rsidRPr="00B53F93">
        <w:rPr>
          <w:rFonts w:ascii="Tahoma" w:hAnsi="Tahoma" w:cs="Tahoma"/>
          <w:sz w:val="16"/>
          <w:szCs w:val="16"/>
        </w:rPr>
        <w:t xml:space="preserve">listing the </w:t>
      </w:r>
      <w:r w:rsidR="005D2483" w:rsidRPr="00B53F93">
        <w:rPr>
          <w:rFonts w:ascii="Tahoma" w:hAnsi="Tahoma" w:cs="Tahoma"/>
          <w:sz w:val="16"/>
          <w:szCs w:val="16"/>
        </w:rPr>
        <w:t>Borrower's Due</w:t>
      </w:r>
      <w:r w:rsidRPr="00B53F93">
        <w:rPr>
          <w:rFonts w:ascii="Tahoma" w:hAnsi="Tahoma" w:cs="Tahoma"/>
          <w:sz w:val="16"/>
          <w:szCs w:val="16"/>
        </w:rPr>
        <w:t>, Interests, fees, adjustments (if any) and Minimum Amount to the Borrower via Registered Phone</w:t>
      </w:r>
      <w:r w:rsidR="007045A7" w:rsidRPr="00B53F93">
        <w:rPr>
          <w:rFonts w:ascii="Tahoma" w:hAnsi="Tahoma" w:cs="Tahoma"/>
          <w:sz w:val="16"/>
          <w:szCs w:val="16"/>
        </w:rPr>
        <w:t>/Email and/or other means which the Lender may deem fit</w:t>
      </w:r>
      <w:r w:rsidRPr="00B53F93">
        <w:rPr>
          <w:rFonts w:ascii="Tahoma" w:hAnsi="Tahoma" w:cs="Tahoma"/>
          <w:sz w:val="16"/>
          <w:szCs w:val="16"/>
        </w:rPr>
        <w:t>.</w:t>
      </w:r>
    </w:p>
    <w:p w14:paraId="7D8D1D73" w14:textId="3683A9F2" w:rsidR="00334D20" w:rsidRPr="00B53F93" w:rsidRDefault="00334D20" w:rsidP="009B1ABC">
      <w:pPr>
        <w:pStyle w:val="Heading2"/>
        <w:spacing w:before="0" w:after="240"/>
        <w:jc w:val="both"/>
        <w:rPr>
          <w:rFonts w:ascii="Tahoma" w:hAnsi="Tahoma" w:cs="Tahoma"/>
          <w:sz w:val="16"/>
          <w:szCs w:val="16"/>
        </w:rPr>
      </w:pPr>
      <w:r w:rsidRPr="00B53F93">
        <w:rPr>
          <w:rFonts w:ascii="Tahoma" w:hAnsi="Tahoma" w:cs="Tahoma"/>
          <w:b/>
          <w:sz w:val="16"/>
          <w:szCs w:val="16"/>
        </w:rPr>
        <w:t>“Online Loan Application Form”</w:t>
      </w:r>
      <w:r w:rsidRPr="00B53F93">
        <w:rPr>
          <w:rFonts w:ascii="Tahoma" w:hAnsi="Tahoma" w:cs="Tahoma"/>
          <w:sz w:val="16"/>
          <w:szCs w:val="16"/>
        </w:rPr>
        <w:t xml:space="preserve"> means </w:t>
      </w:r>
      <w:r w:rsidR="00D133A2" w:rsidRPr="00B53F93">
        <w:rPr>
          <w:rFonts w:ascii="Tahoma" w:hAnsi="Tahoma" w:cs="Tahoma"/>
          <w:sz w:val="16"/>
          <w:szCs w:val="16"/>
        </w:rPr>
        <w:t xml:space="preserve">the online application submitted by the Borrower at website </w:t>
      </w:r>
      <w:r w:rsidR="00CF6CC9" w:rsidRPr="00B53F93">
        <w:rPr>
          <w:rFonts w:ascii="Tahoma" w:hAnsi="Tahoma" w:cs="Tahoma"/>
          <w:sz w:val="16"/>
          <w:szCs w:val="16"/>
        </w:rPr>
        <w:t>[</w:t>
      </w:r>
      <w:del w:id="34" w:author="Thuya" w:date="2015-12-17T09:29:00Z">
        <w:r w:rsidR="00CF6CC9" w:rsidRPr="00B53F93" w:rsidDel="003C2FB5">
          <w:rPr>
            <w:rFonts w:ascii="Tahoma" w:hAnsi="Tahoma" w:cs="Tahoma"/>
            <w:sz w:val="16"/>
            <w:szCs w:val="16"/>
          </w:rPr>
          <w:delText>MFI</w:delText>
        </w:r>
      </w:del>
      <w:ins w:id="35" w:author="Thuya" w:date="2015-12-17T09:29:00Z">
        <w:r w:rsidR="003C2FB5">
          <w:rPr>
            <w:rFonts w:ascii="Tahoma" w:hAnsi="Tahoma" w:cs="Tahoma"/>
            <w:sz w:val="16"/>
            <w:szCs w:val="16"/>
          </w:rPr>
          <w:t>DCL</w:t>
        </w:r>
      </w:ins>
      <w:r w:rsidR="00CF6CC9" w:rsidRPr="00B53F93">
        <w:rPr>
          <w:rFonts w:ascii="Tahoma" w:hAnsi="Tahoma" w:cs="Tahoma"/>
          <w:sz w:val="16"/>
          <w:szCs w:val="16"/>
        </w:rPr>
        <w:t xml:space="preserve"> – exact name of </w:t>
      </w:r>
      <w:del w:id="36" w:author="Thuya" w:date="2015-12-17T09:29:00Z">
        <w:r w:rsidR="00CF6CC9" w:rsidRPr="00B53F93" w:rsidDel="003C2FB5">
          <w:rPr>
            <w:rFonts w:ascii="Tahoma" w:hAnsi="Tahoma" w:cs="Tahoma"/>
            <w:sz w:val="16"/>
            <w:szCs w:val="16"/>
          </w:rPr>
          <w:delText>MFI</w:delText>
        </w:r>
      </w:del>
      <w:ins w:id="37" w:author="Thuya" w:date="2015-12-17T09:29:00Z">
        <w:r w:rsidR="003C2FB5">
          <w:rPr>
            <w:rFonts w:ascii="Tahoma" w:hAnsi="Tahoma" w:cs="Tahoma"/>
            <w:sz w:val="16"/>
            <w:szCs w:val="16"/>
          </w:rPr>
          <w:t>DCL</w:t>
        </w:r>
      </w:ins>
      <w:r w:rsidR="00CF6CC9" w:rsidRPr="00B53F93">
        <w:rPr>
          <w:rFonts w:ascii="Tahoma" w:hAnsi="Tahoma" w:cs="Tahoma"/>
          <w:sz w:val="16"/>
          <w:szCs w:val="16"/>
        </w:rPr>
        <w:t xml:space="preserve">] </w:t>
      </w:r>
      <w:r w:rsidR="00D133A2" w:rsidRPr="00B53F93">
        <w:rPr>
          <w:rFonts w:ascii="Tahoma" w:hAnsi="Tahoma" w:cs="Tahoma"/>
          <w:sz w:val="16"/>
          <w:szCs w:val="16"/>
        </w:rPr>
        <w:t>to the Lender for availing of the Loan.</w:t>
      </w:r>
    </w:p>
    <w:p w14:paraId="57A03D71" w14:textId="43DCC27A"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“Outstanding Loan”</w:t>
      </w:r>
      <w:r w:rsidR="00311877" w:rsidRPr="00B53F93">
        <w:rPr>
          <w:rFonts w:ascii="Tahoma" w:hAnsi="Tahoma" w:cs="Tahoma"/>
          <w:sz w:val="16"/>
          <w:szCs w:val="16"/>
        </w:rPr>
        <w:t xml:space="preserve"> means the whole or the remaining amount of the Loan which the Borrower has still not repaid to the Lender.</w:t>
      </w:r>
    </w:p>
    <w:p w14:paraId="01BF7902" w14:textId="520B7593" w:rsidR="00BA3C1E"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“Outstanding Interest”</w:t>
      </w:r>
      <w:r w:rsidR="00311877" w:rsidRPr="00B53F93">
        <w:rPr>
          <w:rFonts w:ascii="Tahoma" w:hAnsi="Tahoma" w:cs="Tahoma"/>
          <w:sz w:val="16"/>
          <w:szCs w:val="16"/>
        </w:rPr>
        <w:t xml:space="preserve"> means the whole or the remaining amount of the Interest which the Borrower has still not fully repaid to the Lender under the </w:t>
      </w:r>
      <w:del w:id="38" w:author="Thuya" w:date="2015-12-17T09:31:00Z">
        <w:r w:rsidR="00311877" w:rsidRPr="00B53F93" w:rsidDel="004A4941">
          <w:rPr>
            <w:rFonts w:ascii="Tahoma" w:hAnsi="Tahoma" w:cs="Tahoma"/>
            <w:sz w:val="16"/>
            <w:szCs w:val="16"/>
          </w:rPr>
          <w:delText>Credit</w:delText>
        </w:r>
      </w:del>
      <w:ins w:id="39" w:author="Thuya" w:date="2015-12-17T09:31:00Z">
        <w:r w:rsidR="004A4941">
          <w:rPr>
            <w:rFonts w:ascii="Tahoma" w:hAnsi="Tahoma" w:cs="Tahoma"/>
            <w:sz w:val="16"/>
            <w:szCs w:val="16"/>
          </w:rPr>
          <w:t>Loan</w:t>
        </w:r>
      </w:ins>
      <w:r w:rsidR="00311877" w:rsidRPr="00B53F93">
        <w:rPr>
          <w:rFonts w:ascii="Tahoma" w:hAnsi="Tahoma" w:cs="Tahoma"/>
          <w:sz w:val="16"/>
          <w:szCs w:val="16"/>
        </w:rPr>
        <w:t xml:space="preserve"> Agreement.</w:t>
      </w:r>
    </w:p>
    <w:p w14:paraId="5DC69117" w14:textId="15D46461" w:rsidR="00DC6FBD"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DC6FBD" w:rsidRPr="00B53F93">
        <w:rPr>
          <w:rFonts w:ascii="Tahoma" w:hAnsi="Tahoma" w:cs="Tahoma"/>
          <w:b/>
          <w:sz w:val="16"/>
          <w:szCs w:val="16"/>
        </w:rPr>
        <w:t>“Prepayment”</w:t>
      </w:r>
      <w:r w:rsidR="00DC6FBD" w:rsidRPr="00B53F93">
        <w:rPr>
          <w:rFonts w:ascii="Tahoma" w:hAnsi="Tahoma" w:cs="Tahoma"/>
          <w:sz w:val="16"/>
          <w:szCs w:val="16"/>
        </w:rPr>
        <w:t xml:space="preserve"> means premature repayment as per the terms and conditions laid down by the Lender in that behalf and in force at the time of prepayment. </w:t>
      </w:r>
    </w:p>
    <w:p w14:paraId="48E2CF4B" w14:textId="101BA399" w:rsidR="00B15FC0" w:rsidRPr="00B53F93" w:rsidRDefault="00311877" w:rsidP="009B1ABC">
      <w:pPr>
        <w:pStyle w:val="Heading2"/>
        <w:spacing w:before="0" w:after="240"/>
        <w:jc w:val="both"/>
        <w:rPr>
          <w:rFonts w:ascii="Tahoma" w:hAnsi="Tahoma" w:cs="Tahoma"/>
          <w:sz w:val="16"/>
          <w:szCs w:val="16"/>
        </w:rPr>
      </w:pPr>
      <w:r w:rsidRPr="00B53F93">
        <w:rPr>
          <w:rFonts w:ascii="Tahoma" w:hAnsi="Tahoma" w:cs="Tahoma"/>
          <w:b/>
          <w:sz w:val="16"/>
          <w:szCs w:val="16"/>
        </w:rPr>
        <w:t>“Repayment</w:t>
      </w:r>
      <w:r w:rsidR="003B593E" w:rsidRPr="00B53F93">
        <w:rPr>
          <w:rFonts w:ascii="Tahoma" w:hAnsi="Tahoma" w:cs="Tahoma"/>
          <w:sz w:val="16"/>
          <w:szCs w:val="16"/>
        </w:rPr>
        <w:t xml:space="preserve">” means </w:t>
      </w:r>
      <w:r w:rsidRPr="00B53F93">
        <w:rPr>
          <w:rFonts w:ascii="Tahoma" w:hAnsi="Tahoma" w:cs="Tahoma"/>
          <w:sz w:val="16"/>
          <w:szCs w:val="16"/>
        </w:rPr>
        <w:t xml:space="preserve">the repayment </w:t>
      </w:r>
      <w:proofErr w:type="gramStart"/>
      <w:r w:rsidRPr="00B53F93">
        <w:rPr>
          <w:rFonts w:ascii="Tahoma" w:hAnsi="Tahoma" w:cs="Tahoma"/>
          <w:sz w:val="16"/>
          <w:szCs w:val="16"/>
        </w:rPr>
        <w:t>of  the</w:t>
      </w:r>
      <w:proofErr w:type="gramEnd"/>
      <w:r w:rsidRPr="00B53F93">
        <w:rPr>
          <w:rFonts w:ascii="Tahoma" w:hAnsi="Tahoma" w:cs="Tahoma"/>
          <w:sz w:val="16"/>
          <w:szCs w:val="16"/>
        </w:rPr>
        <w:t xml:space="preserve"> </w:t>
      </w:r>
      <w:r w:rsidR="00B15FC0" w:rsidRPr="00B53F93">
        <w:rPr>
          <w:rFonts w:ascii="Tahoma" w:hAnsi="Tahoma" w:cs="Tahoma"/>
          <w:sz w:val="16"/>
          <w:szCs w:val="16"/>
        </w:rPr>
        <w:t xml:space="preserve">total </w:t>
      </w:r>
      <w:r w:rsidR="005D2483" w:rsidRPr="00B53F93">
        <w:rPr>
          <w:rFonts w:ascii="Tahoma" w:hAnsi="Tahoma" w:cs="Tahoma"/>
          <w:sz w:val="16"/>
          <w:szCs w:val="16"/>
        </w:rPr>
        <w:t>Borrower's Due</w:t>
      </w:r>
      <w:r w:rsidR="00B15FC0" w:rsidRPr="00B53F93">
        <w:rPr>
          <w:rFonts w:ascii="Tahoma" w:hAnsi="Tahoma" w:cs="Tahoma"/>
          <w:sz w:val="16"/>
          <w:szCs w:val="16"/>
        </w:rPr>
        <w:t xml:space="preserve"> on or before the Due </w:t>
      </w:r>
      <w:r w:rsidR="00116B01" w:rsidRPr="00B53F93">
        <w:rPr>
          <w:rFonts w:ascii="Tahoma" w:hAnsi="Tahoma" w:cs="Tahoma"/>
          <w:sz w:val="16"/>
          <w:szCs w:val="16"/>
        </w:rPr>
        <w:t>Date as shown in the Notice of Rep</w:t>
      </w:r>
      <w:r w:rsidR="00B15FC0" w:rsidRPr="00B53F93">
        <w:rPr>
          <w:rFonts w:ascii="Tahoma" w:hAnsi="Tahoma" w:cs="Tahoma"/>
          <w:sz w:val="16"/>
          <w:szCs w:val="16"/>
        </w:rPr>
        <w:t xml:space="preserve">ayment issued to the Borrower. The Borrower, however, shall have the option to pay the total </w:t>
      </w:r>
      <w:r w:rsidR="005D2483" w:rsidRPr="00B53F93">
        <w:rPr>
          <w:rFonts w:ascii="Tahoma" w:hAnsi="Tahoma" w:cs="Tahoma"/>
          <w:sz w:val="16"/>
          <w:szCs w:val="16"/>
        </w:rPr>
        <w:t>Borrower's Due</w:t>
      </w:r>
      <w:r w:rsidR="00B15FC0" w:rsidRPr="00B53F93">
        <w:rPr>
          <w:rFonts w:ascii="Tahoma" w:hAnsi="Tahoma" w:cs="Tahoma"/>
          <w:sz w:val="16"/>
          <w:szCs w:val="16"/>
        </w:rPr>
        <w:t xml:space="preserve">, the </w:t>
      </w:r>
      <w:r w:rsidR="003B593E" w:rsidRPr="00B53F93">
        <w:rPr>
          <w:rFonts w:ascii="Tahoma" w:hAnsi="Tahoma" w:cs="Tahoma"/>
          <w:sz w:val="16"/>
          <w:szCs w:val="16"/>
        </w:rPr>
        <w:t>Minimum</w:t>
      </w:r>
      <w:r w:rsidR="00B15FC0" w:rsidRPr="00B53F93">
        <w:rPr>
          <w:rFonts w:ascii="Tahoma" w:hAnsi="Tahoma" w:cs="Tahoma"/>
          <w:sz w:val="16"/>
          <w:szCs w:val="16"/>
        </w:rPr>
        <w:t xml:space="preserve"> Amount or any amount in between the total </w:t>
      </w:r>
      <w:r w:rsidR="005D2483" w:rsidRPr="00B53F93">
        <w:rPr>
          <w:rFonts w:ascii="Tahoma" w:hAnsi="Tahoma" w:cs="Tahoma"/>
          <w:sz w:val="16"/>
          <w:szCs w:val="16"/>
        </w:rPr>
        <w:t>Borrower's Due</w:t>
      </w:r>
      <w:r w:rsidR="00B15FC0" w:rsidRPr="00B53F93">
        <w:rPr>
          <w:rFonts w:ascii="Tahoma" w:hAnsi="Tahoma" w:cs="Tahoma"/>
          <w:sz w:val="16"/>
          <w:szCs w:val="16"/>
        </w:rPr>
        <w:t xml:space="preserve"> and Minimum Amount to the Lender</w:t>
      </w:r>
      <w:r w:rsidRPr="00B53F93">
        <w:rPr>
          <w:rFonts w:ascii="Tahoma" w:hAnsi="Tahoma" w:cs="Tahoma"/>
          <w:sz w:val="16"/>
          <w:szCs w:val="16"/>
        </w:rPr>
        <w:t>.</w:t>
      </w:r>
    </w:p>
    <w:p w14:paraId="2718DD86" w14:textId="5233D76A" w:rsidR="00356B5A" w:rsidRPr="00B53F93" w:rsidRDefault="004C6305" w:rsidP="009B1ABC">
      <w:pPr>
        <w:pStyle w:val="Heading2"/>
        <w:spacing w:before="0" w:after="240"/>
        <w:jc w:val="both"/>
        <w:rPr>
          <w:rStyle w:val="categorycontent"/>
          <w:rFonts w:ascii="Tahoma" w:hAnsi="Tahoma" w:cs="Tahoma"/>
          <w:sz w:val="16"/>
          <w:szCs w:val="16"/>
        </w:rPr>
      </w:pPr>
      <w:r w:rsidRPr="00B53F93">
        <w:rPr>
          <w:rFonts w:ascii="Tahoma" w:hAnsi="Tahoma" w:cs="Tahoma"/>
          <w:b/>
          <w:sz w:val="16"/>
          <w:szCs w:val="16"/>
        </w:rPr>
        <w:t xml:space="preserve"> </w:t>
      </w:r>
      <w:r w:rsidR="00356B5A" w:rsidRPr="00B53F93">
        <w:rPr>
          <w:rFonts w:ascii="Tahoma" w:hAnsi="Tahoma" w:cs="Tahoma"/>
          <w:b/>
          <w:sz w:val="16"/>
          <w:szCs w:val="16"/>
        </w:rPr>
        <w:t>“</w:t>
      </w:r>
      <w:r w:rsidR="006150FA">
        <w:rPr>
          <w:rFonts w:ascii="Tahoma" w:hAnsi="Tahoma" w:cs="Tahoma"/>
          <w:b/>
          <w:sz w:val="16"/>
          <w:szCs w:val="16"/>
        </w:rPr>
        <w:t xml:space="preserve">Reserve </w:t>
      </w:r>
      <w:del w:id="40" w:author="Thuya" w:date="2015-12-17T09:31:00Z">
        <w:r w:rsidR="00356B5A" w:rsidRPr="00B53F93" w:rsidDel="004A4941">
          <w:rPr>
            <w:rFonts w:ascii="Tahoma" w:hAnsi="Tahoma" w:cs="Tahoma"/>
            <w:b/>
            <w:sz w:val="16"/>
            <w:szCs w:val="16"/>
          </w:rPr>
          <w:delText>Credit</w:delText>
        </w:r>
      </w:del>
      <w:ins w:id="41" w:author="Thuya" w:date="2015-12-17T09:31:00Z">
        <w:r w:rsidR="004A4941">
          <w:rPr>
            <w:rFonts w:ascii="Tahoma" w:hAnsi="Tahoma" w:cs="Tahoma"/>
            <w:b/>
            <w:sz w:val="16"/>
            <w:szCs w:val="16"/>
          </w:rPr>
          <w:t>Loan</w:t>
        </w:r>
      </w:ins>
      <w:r w:rsidR="00356B5A" w:rsidRPr="00B53F93">
        <w:rPr>
          <w:rFonts w:ascii="Tahoma" w:hAnsi="Tahoma" w:cs="Tahoma"/>
          <w:b/>
          <w:sz w:val="16"/>
          <w:szCs w:val="16"/>
        </w:rPr>
        <w:t xml:space="preserve"> Limit” </w:t>
      </w:r>
      <w:r w:rsidR="00356B5A" w:rsidRPr="00B53F93">
        <w:rPr>
          <w:rFonts w:ascii="Tahoma" w:hAnsi="Tahoma" w:cs="Tahoma"/>
          <w:sz w:val="16"/>
          <w:szCs w:val="16"/>
        </w:rPr>
        <w:t xml:space="preserve">means </w:t>
      </w:r>
      <w:r w:rsidR="00356B5A" w:rsidRPr="00B53F93">
        <w:rPr>
          <w:rStyle w:val="categorycontent"/>
          <w:rFonts w:ascii="Tahoma" w:hAnsi="Tahoma" w:cs="Tahoma"/>
          <w:sz w:val="16"/>
          <w:szCs w:val="16"/>
        </w:rPr>
        <w:t xml:space="preserve">the maximum Loan Amount permitted by the Lender for the Borrower. The Lender reserves the right to increase or decrease the </w:t>
      </w:r>
      <w:r w:rsidR="0032204F">
        <w:rPr>
          <w:rStyle w:val="categorycontent"/>
          <w:rFonts w:ascii="Tahoma" w:hAnsi="Tahoma" w:cs="Tahoma"/>
          <w:sz w:val="16"/>
          <w:szCs w:val="16"/>
        </w:rPr>
        <w:t xml:space="preserve">Reserve </w:t>
      </w:r>
      <w:del w:id="42" w:author="Thuya" w:date="2015-12-17T09:31:00Z">
        <w:r w:rsidR="00356B5A" w:rsidRPr="00B53F93" w:rsidDel="004A4941">
          <w:rPr>
            <w:rStyle w:val="categorycontent"/>
            <w:rFonts w:ascii="Tahoma" w:hAnsi="Tahoma" w:cs="Tahoma"/>
            <w:sz w:val="16"/>
            <w:szCs w:val="16"/>
          </w:rPr>
          <w:delText>Credit</w:delText>
        </w:r>
      </w:del>
      <w:ins w:id="43" w:author="Thuya" w:date="2015-12-17T09:31:00Z">
        <w:r w:rsidR="004A4941">
          <w:rPr>
            <w:rStyle w:val="categorycontent"/>
            <w:rFonts w:ascii="Tahoma" w:hAnsi="Tahoma" w:cs="Tahoma"/>
            <w:sz w:val="16"/>
            <w:szCs w:val="16"/>
          </w:rPr>
          <w:t>Loan</w:t>
        </w:r>
      </w:ins>
      <w:r w:rsidR="00356B5A" w:rsidRPr="00B53F93">
        <w:rPr>
          <w:rStyle w:val="categorycontent"/>
          <w:rFonts w:ascii="Tahoma" w:hAnsi="Tahoma" w:cs="Tahoma"/>
          <w:sz w:val="16"/>
          <w:szCs w:val="16"/>
        </w:rPr>
        <w:t xml:space="preserve"> Limit upon a notice issued to the Borrower.</w:t>
      </w:r>
    </w:p>
    <w:p w14:paraId="47F7938F" w14:textId="29DBE788" w:rsidR="00E70DB0"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“Terms and Conditions”</w:t>
      </w:r>
      <w:r w:rsidR="00311877" w:rsidRPr="00B53F93">
        <w:rPr>
          <w:rFonts w:ascii="Tahoma" w:hAnsi="Tahoma" w:cs="Tahoma"/>
          <w:sz w:val="16"/>
          <w:szCs w:val="16"/>
        </w:rPr>
        <w:t xml:space="preserve"> means these terms and conditions, which form an inseparable part of the Loan Application and </w:t>
      </w:r>
      <w:del w:id="44" w:author="Thuya" w:date="2015-12-17T09:31:00Z">
        <w:r w:rsidR="00311877" w:rsidRPr="00B53F93" w:rsidDel="004A4941">
          <w:rPr>
            <w:rFonts w:ascii="Tahoma" w:hAnsi="Tahoma" w:cs="Tahoma"/>
            <w:sz w:val="16"/>
            <w:szCs w:val="16"/>
          </w:rPr>
          <w:delText>Credit</w:delText>
        </w:r>
      </w:del>
      <w:ins w:id="45" w:author="Thuya" w:date="2015-12-17T09:31:00Z">
        <w:r w:rsidR="004A4941">
          <w:rPr>
            <w:rFonts w:ascii="Tahoma" w:hAnsi="Tahoma" w:cs="Tahoma"/>
            <w:sz w:val="16"/>
            <w:szCs w:val="16"/>
          </w:rPr>
          <w:t>Loan</w:t>
        </w:r>
      </w:ins>
      <w:r w:rsidR="00311877" w:rsidRPr="00B53F93">
        <w:rPr>
          <w:rFonts w:ascii="Tahoma" w:hAnsi="Tahoma" w:cs="Tahoma"/>
          <w:sz w:val="16"/>
          <w:szCs w:val="16"/>
        </w:rPr>
        <w:t xml:space="preserve"> Agreement, concluded between the Lender and the Borrower.</w:t>
      </w:r>
    </w:p>
    <w:p w14:paraId="055CB2AD" w14:textId="49B9FA45" w:rsidR="00311877"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“The First Drawdown Date”</w:t>
      </w:r>
      <w:r w:rsidR="00311877" w:rsidRPr="00B53F93">
        <w:rPr>
          <w:rFonts w:ascii="Tahoma" w:hAnsi="Tahoma" w:cs="Tahoma"/>
          <w:sz w:val="16"/>
          <w:szCs w:val="16"/>
        </w:rPr>
        <w:t xml:space="preserve"> means the first date of disbursing the Loan to the Borrower through money transfer service offered by </w:t>
      </w:r>
      <w:r w:rsidR="005E5096" w:rsidRPr="00B53F93">
        <w:rPr>
          <w:rFonts w:ascii="Tahoma" w:hAnsi="Tahoma" w:cs="Tahoma"/>
          <w:sz w:val="16"/>
          <w:szCs w:val="16"/>
        </w:rPr>
        <w:t>Money Transfer Providers in partnership with the Lender</w:t>
      </w:r>
      <w:r w:rsidR="00311877" w:rsidRPr="00B53F93">
        <w:rPr>
          <w:rFonts w:ascii="Tahoma" w:hAnsi="Tahoma" w:cs="Tahoma"/>
          <w:sz w:val="16"/>
          <w:szCs w:val="16"/>
        </w:rPr>
        <w:t>.</w:t>
      </w:r>
    </w:p>
    <w:p w14:paraId="27861EA7" w14:textId="744E2711" w:rsidR="000A4BAA" w:rsidRPr="00B53F93" w:rsidRDefault="004C6305" w:rsidP="009B1ABC">
      <w:pPr>
        <w:pStyle w:val="Heading2"/>
        <w:spacing w:before="0" w:after="240"/>
        <w:jc w:val="both"/>
        <w:rPr>
          <w:rFonts w:ascii="Tahoma" w:hAnsi="Tahoma" w:cs="Tahoma"/>
          <w:sz w:val="16"/>
          <w:szCs w:val="16"/>
        </w:rPr>
      </w:pPr>
      <w:r w:rsidRPr="00B53F93">
        <w:rPr>
          <w:rFonts w:ascii="Tahoma" w:hAnsi="Tahoma" w:cs="Tahoma"/>
          <w:b/>
          <w:sz w:val="16"/>
          <w:szCs w:val="16"/>
        </w:rPr>
        <w:t xml:space="preserve"> </w:t>
      </w:r>
      <w:r w:rsidR="00311877" w:rsidRPr="00B53F93">
        <w:rPr>
          <w:rFonts w:ascii="Tahoma" w:hAnsi="Tahoma" w:cs="Tahoma"/>
          <w:b/>
          <w:sz w:val="16"/>
          <w:szCs w:val="16"/>
        </w:rPr>
        <w:t>“Transaction Documents”</w:t>
      </w:r>
      <w:r w:rsidR="00E83A75" w:rsidRPr="00B53F93">
        <w:rPr>
          <w:rFonts w:ascii="Tahoma" w:hAnsi="Tahoma" w:cs="Tahoma"/>
          <w:b/>
          <w:sz w:val="16"/>
          <w:szCs w:val="16"/>
        </w:rPr>
        <w:t xml:space="preserve"> </w:t>
      </w:r>
      <w:r w:rsidR="00311877" w:rsidRPr="00B53F93">
        <w:rPr>
          <w:rFonts w:ascii="Tahoma" w:hAnsi="Tahoma" w:cs="Tahoma"/>
          <w:sz w:val="16"/>
          <w:szCs w:val="16"/>
        </w:rPr>
        <w:t>means all writings</w:t>
      </w:r>
      <w:r w:rsidR="009948A5" w:rsidRPr="00B53F93">
        <w:rPr>
          <w:rFonts w:ascii="Tahoma" w:hAnsi="Tahoma" w:cs="Tahoma"/>
          <w:sz w:val="16"/>
          <w:szCs w:val="16"/>
        </w:rPr>
        <w:t>,</w:t>
      </w:r>
      <w:r w:rsidR="00311877" w:rsidRPr="00B53F93">
        <w:rPr>
          <w:rFonts w:ascii="Tahoma" w:hAnsi="Tahoma" w:cs="Tahoma"/>
          <w:sz w:val="16"/>
          <w:szCs w:val="16"/>
        </w:rPr>
        <w:t xml:space="preserve"> and other documents executed or entered into or to be executed or entered into, by the Borrowers </w:t>
      </w:r>
      <w:r w:rsidR="009948A5" w:rsidRPr="00B53F93">
        <w:rPr>
          <w:rFonts w:ascii="Tahoma" w:hAnsi="Tahoma" w:cs="Tahoma"/>
          <w:sz w:val="16"/>
          <w:szCs w:val="16"/>
        </w:rPr>
        <w:t>and/</w:t>
      </w:r>
      <w:r w:rsidR="00311877" w:rsidRPr="00B53F93">
        <w:rPr>
          <w:rFonts w:ascii="Tahoma" w:hAnsi="Tahoma" w:cs="Tahoma"/>
          <w:sz w:val="16"/>
          <w:szCs w:val="16"/>
        </w:rPr>
        <w:t>or</w:t>
      </w:r>
      <w:r w:rsidR="009948A5" w:rsidRPr="00B53F93">
        <w:rPr>
          <w:rFonts w:ascii="Tahoma" w:hAnsi="Tahoma" w:cs="Tahoma"/>
          <w:sz w:val="16"/>
          <w:szCs w:val="16"/>
        </w:rPr>
        <w:t xml:space="preserve"> the Lender</w:t>
      </w:r>
      <w:r w:rsidR="00311877" w:rsidRPr="00B53F93">
        <w:rPr>
          <w:rFonts w:ascii="Tahoma" w:hAnsi="Tahoma" w:cs="Tahoma"/>
          <w:sz w:val="16"/>
          <w:szCs w:val="16"/>
        </w:rPr>
        <w:t xml:space="preserve">, as the case may be, any other person, in relation to, or pertaining to the Loan and each such transaction document as amended from time to time, including but not limited to </w:t>
      </w:r>
      <w:r w:rsidR="00A90ACA" w:rsidRPr="00B53F93">
        <w:rPr>
          <w:rFonts w:ascii="Tahoma" w:hAnsi="Tahoma" w:cs="Tahoma"/>
          <w:sz w:val="16"/>
          <w:szCs w:val="16"/>
        </w:rPr>
        <w:t>the</w:t>
      </w:r>
      <w:r w:rsidR="00B16F29" w:rsidRPr="00B53F93">
        <w:rPr>
          <w:rFonts w:ascii="Tahoma" w:hAnsi="Tahoma" w:cs="Tahoma"/>
          <w:sz w:val="16"/>
          <w:szCs w:val="16"/>
        </w:rPr>
        <w:t xml:space="preserve"> </w:t>
      </w:r>
      <w:del w:id="46" w:author="Thuya" w:date="2015-12-17T09:31:00Z">
        <w:r w:rsidR="00B16F29" w:rsidRPr="00B53F93" w:rsidDel="004A4941">
          <w:rPr>
            <w:rFonts w:ascii="Tahoma" w:hAnsi="Tahoma" w:cs="Tahoma"/>
            <w:sz w:val="16"/>
            <w:szCs w:val="16"/>
          </w:rPr>
          <w:delText>Credit</w:delText>
        </w:r>
      </w:del>
      <w:ins w:id="47" w:author="Thuya" w:date="2015-12-17T09:31:00Z">
        <w:r w:rsidR="004A4941">
          <w:rPr>
            <w:rFonts w:ascii="Tahoma" w:hAnsi="Tahoma" w:cs="Tahoma"/>
            <w:sz w:val="16"/>
            <w:szCs w:val="16"/>
          </w:rPr>
          <w:t>Loan</w:t>
        </w:r>
      </w:ins>
      <w:r w:rsidR="00311877" w:rsidRPr="00B53F93">
        <w:rPr>
          <w:rFonts w:ascii="Tahoma" w:hAnsi="Tahoma" w:cs="Tahoma"/>
          <w:sz w:val="16"/>
          <w:szCs w:val="16"/>
        </w:rPr>
        <w:t xml:space="preserve"> Agreement, Terms And Conditions, </w:t>
      </w:r>
      <w:r w:rsidR="002C6131" w:rsidRPr="00B53F93">
        <w:rPr>
          <w:rFonts w:ascii="Tahoma" w:hAnsi="Tahoma" w:cs="Tahoma"/>
          <w:sz w:val="16"/>
          <w:szCs w:val="16"/>
        </w:rPr>
        <w:t xml:space="preserve">and </w:t>
      </w:r>
      <w:r w:rsidR="00311877" w:rsidRPr="00B53F93">
        <w:rPr>
          <w:rFonts w:ascii="Tahoma" w:hAnsi="Tahoma" w:cs="Tahoma"/>
          <w:sz w:val="16"/>
          <w:szCs w:val="16"/>
        </w:rPr>
        <w:t>Approval Notice.</w:t>
      </w:r>
    </w:p>
    <w:p w14:paraId="5FE90838" w14:textId="1D332ED9" w:rsidR="00CD5A44" w:rsidRPr="00B53F93" w:rsidRDefault="00E8712B" w:rsidP="009B1ABC">
      <w:pPr>
        <w:pStyle w:val="Heading1"/>
        <w:tabs>
          <w:tab w:val="clear" w:pos="709"/>
        </w:tabs>
        <w:spacing w:before="0" w:after="240"/>
        <w:ind w:left="697" w:hanging="697"/>
        <w:jc w:val="both"/>
        <w:rPr>
          <w:rFonts w:ascii="Tahoma" w:hAnsi="Tahoma" w:cs="Tahoma"/>
          <w:b/>
          <w:bCs/>
          <w:sz w:val="16"/>
          <w:szCs w:val="16"/>
        </w:rPr>
      </w:pPr>
      <w:r w:rsidRPr="00B53F93">
        <w:rPr>
          <w:rFonts w:ascii="Tahoma" w:hAnsi="Tahoma" w:cs="Tahoma"/>
          <w:b/>
          <w:bCs/>
          <w:sz w:val="16"/>
          <w:szCs w:val="16"/>
        </w:rPr>
        <w:t>The Loan Purpose</w:t>
      </w:r>
    </w:p>
    <w:p w14:paraId="09ED2C1B" w14:textId="77777777" w:rsidR="00CD5A44" w:rsidRPr="00B53F93" w:rsidRDefault="00215488" w:rsidP="009B1ABC">
      <w:pPr>
        <w:pStyle w:val="Heading1"/>
        <w:numPr>
          <w:ilvl w:val="0"/>
          <w:numId w:val="0"/>
        </w:numPr>
        <w:spacing w:before="0" w:after="240"/>
        <w:jc w:val="both"/>
        <w:rPr>
          <w:rFonts w:ascii="Tahoma" w:hAnsi="Tahoma" w:cs="Tahoma"/>
          <w:bCs/>
          <w:sz w:val="16"/>
          <w:szCs w:val="16"/>
        </w:rPr>
      </w:pPr>
      <w:r w:rsidRPr="00B53F93">
        <w:rPr>
          <w:rFonts w:ascii="Tahoma" w:hAnsi="Tahoma" w:cs="Tahoma"/>
          <w:bCs/>
          <w:sz w:val="16"/>
          <w:szCs w:val="16"/>
        </w:rPr>
        <w:t xml:space="preserve">The Loan </w:t>
      </w:r>
      <w:r w:rsidR="004D38E4" w:rsidRPr="00B53F93">
        <w:rPr>
          <w:rFonts w:ascii="Tahoma" w:hAnsi="Tahoma" w:cs="Tahoma"/>
          <w:bCs/>
          <w:sz w:val="16"/>
          <w:szCs w:val="16"/>
        </w:rPr>
        <w:t>issued</w:t>
      </w:r>
      <w:r w:rsidRPr="00B53F93">
        <w:rPr>
          <w:rFonts w:ascii="Tahoma" w:hAnsi="Tahoma" w:cs="Tahoma"/>
          <w:bCs/>
          <w:sz w:val="16"/>
          <w:szCs w:val="16"/>
        </w:rPr>
        <w:t xml:space="preserve"> for </w:t>
      </w:r>
      <w:r w:rsidR="004D38E4" w:rsidRPr="00B53F93">
        <w:rPr>
          <w:rFonts w:ascii="Tahoma" w:hAnsi="Tahoma" w:cs="Tahoma"/>
          <w:bCs/>
          <w:sz w:val="16"/>
          <w:szCs w:val="16"/>
        </w:rPr>
        <w:t xml:space="preserve">legal </w:t>
      </w:r>
      <w:r w:rsidRPr="00B53F93">
        <w:rPr>
          <w:rFonts w:ascii="Tahoma" w:hAnsi="Tahoma" w:cs="Tahoma"/>
          <w:bCs/>
          <w:sz w:val="16"/>
          <w:szCs w:val="16"/>
        </w:rPr>
        <w:t xml:space="preserve">consumption </w:t>
      </w:r>
      <w:r w:rsidR="004D38E4" w:rsidRPr="00B53F93">
        <w:rPr>
          <w:rFonts w:ascii="Tahoma" w:hAnsi="Tahoma" w:cs="Tahoma"/>
          <w:bCs/>
          <w:sz w:val="16"/>
          <w:szCs w:val="16"/>
        </w:rPr>
        <w:t xml:space="preserve">purpose </w:t>
      </w:r>
      <w:r w:rsidR="00CF678E" w:rsidRPr="00B53F93">
        <w:rPr>
          <w:rFonts w:ascii="Tahoma" w:hAnsi="Tahoma" w:cs="Tahoma"/>
          <w:bCs/>
          <w:sz w:val="16"/>
          <w:szCs w:val="16"/>
        </w:rPr>
        <w:t xml:space="preserve">and payment the </w:t>
      </w:r>
      <w:r w:rsidR="00CF678E" w:rsidRPr="00B53F93">
        <w:rPr>
          <w:rFonts w:ascii="Tahoma" w:hAnsi="Tahoma" w:cs="Tahoma"/>
          <w:sz w:val="16"/>
          <w:szCs w:val="16"/>
        </w:rPr>
        <w:t>Finance Consultancy Service</w:t>
      </w:r>
      <w:r w:rsidR="00946830" w:rsidRPr="00B53F93">
        <w:rPr>
          <w:rFonts w:ascii="Tahoma" w:hAnsi="Tahoma" w:cs="Tahoma"/>
          <w:sz w:val="16"/>
          <w:szCs w:val="16"/>
        </w:rPr>
        <w:t xml:space="preserve"> </w:t>
      </w:r>
      <w:r w:rsidR="00CF678E" w:rsidRPr="00B53F93">
        <w:rPr>
          <w:rFonts w:ascii="Tahoma" w:hAnsi="Tahoma" w:cs="Tahoma"/>
          <w:bCs/>
          <w:sz w:val="16"/>
          <w:szCs w:val="16"/>
        </w:rPr>
        <w:t>(if any</w:t>
      </w:r>
      <w:r w:rsidR="00E83A75" w:rsidRPr="00B53F93">
        <w:rPr>
          <w:rFonts w:ascii="Tahoma" w:hAnsi="Tahoma" w:cs="Tahoma"/>
          <w:bCs/>
          <w:sz w:val="16"/>
          <w:szCs w:val="16"/>
        </w:rPr>
        <w:t xml:space="preserve"> as per customer's requirement</w:t>
      </w:r>
      <w:r w:rsidR="00CF678E" w:rsidRPr="00B53F93">
        <w:rPr>
          <w:rFonts w:ascii="Tahoma" w:hAnsi="Tahoma" w:cs="Tahoma"/>
          <w:bCs/>
          <w:sz w:val="16"/>
          <w:szCs w:val="16"/>
        </w:rPr>
        <w:t>)</w:t>
      </w:r>
      <w:r w:rsidR="003B593E" w:rsidRPr="00B53F93">
        <w:rPr>
          <w:rFonts w:ascii="Tahoma" w:hAnsi="Tahoma" w:cs="Tahoma"/>
          <w:bCs/>
          <w:sz w:val="16"/>
          <w:szCs w:val="16"/>
        </w:rPr>
        <w:t xml:space="preserve"> </w:t>
      </w:r>
      <w:r w:rsidR="009F6FBA" w:rsidRPr="00B53F93">
        <w:rPr>
          <w:rFonts w:ascii="Tahoma" w:hAnsi="Tahoma" w:cs="Tahoma"/>
          <w:bCs/>
          <w:sz w:val="16"/>
          <w:szCs w:val="16"/>
        </w:rPr>
        <w:t>in o</w:t>
      </w:r>
      <w:r w:rsidR="00397043" w:rsidRPr="00B53F93">
        <w:rPr>
          <w:rFonts w:ascii="Tahoma" w:hAnsi="Tahoma" w:cs="Tahoma"/>
          <w:bCs/>
          <w:sz w:val="16"/>
          <w:szCs w:val="16"/>
        </w:rPr>
        <w:t>r</w:t>
      </w:r>
      <w:r w:rsidR="009F6FBA" w:rsidRPr="00B53F93">
        <w:rPr>
          <w:rFonts w:ascii="Tahoma" w:hAnsi="Tahoma" w:cs="Tahoma"/>
          <w:bCs/>
          <w:sz w:val="16"/>
          <w:szCs w:val="16"/>
        </w:rPr>
        <w:t>der to</w:t>
      </w:r>
      <w:r w:rsidR="00202482" w:rsidRPr="00B53F93">
        <w:rPr>
          <w:rFonts w:ascii="Tahoma" w:hAnsi="Tahoma" w:cs="Tahoma"/>
          <w:bCs/>
          <w:sz w:val="16"/>
          <w:szCs w:val="16"/>
        </w:rPr>
        <w:t xml:space="preserve"> </w:t>
      </w:r>
      <w:r w:rsidRPr="00B53F93">
        <w:rPr>
          <w:rFonts w:ascii="Tahoma" w:hAnsi="Tahoma" w:cs="Tahoma"/>
          <w:bCs/>
          <w:sz w:val="16"/>
          <w:szCs w:val="16"/>
        </w:rPr>
        <w:t>improve the quality of life, constructions and repairs of roofs, sanitation facilities, water installations or business activities to increase the family income only</w:t>
      </w:r>
      <w:r w:rsidR="00946830" w:rsidRPr="00B53F93">
        <w:rPr>
          <w:rFonts w:ascii="Tahoma" w:hAnsi="Tahoma" w:cs="Tahoma"/>
          <w:bCs/>
          <w:sz w:val="16"/>
          <w:szCs w:val="16"/>
        </w:rPr>
        <w:t>)</w:t>
      </w:r>
      <w:r w:rsidRPr="00B53F93">
        <w:rPr>
          <w:rFonts w:ascii="Tahoma" w:hAnsi="Tahoma" w:cs="Tahoma"/>
          <w:bCs/>
          <w:sz w:val="16"/>
          <w:szCs w:val="16"/>
        </w:rPr>
        <w:t xml:space="preserve">. </w:t>
      </w:r>
    </w:p>
    <w:p w14:paraId="2603E824" w14:textId="77777777" w:rsidR="00215488" w:rsidRPr="00B53F93" w:rsidRDefault="000328CC" w:rsidP="009B1ABC">
      <w:pPr>
        <w:pStyle w:val="Heading1"/>
        <w:numPr>
          <w:ilvl w:val="0"/>
          <w:numId w:val="0"/>
        </w:numPr>
        <w:spacing w:before="0" w:after="240"/>
        <w:jc w:val="both"/>
        <w:rPr>
          <w:rFonts w:ascii="Tahoma" w:hAnsi="Tahoma" w:cs="Tahoma"/>
          <w:bCs/>
          <w:sz w:val="16"/>
          <w:szCs w:val="16"/>
        </w:rPr>
      </w:pPr>
      <w:r w:rsidRPr="00B53F93">
        <w:rPr>
          <w:rFonts w:ascii="Tahoma" w:hAnsi="Tahoma" w:cs="Tahoma"/>
          <w:bCs/>
          <w:sz w:val="16"/>
          <w:szCs w:val="16"/>
        </w:rPr>
        <w:t>Apart from the above purposes, the Borrower must get specific approval from the Lender.</w:t>
      </w:r>
    </w:p>
    <w:p w14:paraId="764FDA37" w14:textId="4F99010A" w:rsidR="00311877" w:rsidRPr="00B53F93" w:rsidRDefault="00794E91" w:rsidP="009B1ABC">
      <w:pPr>
        <w:pStyle w:val="Heading1"/>
        <w:tabs>
          <w:tab w:val="clear" w:pos="709"/>
        </w:tabs>
        <w:spacing w:before="0" w:after="240"/>
        <w:ind w:left="697" w:hanging="697"/>
        <w:jc w:val="both"/>
        <w:rPr>
          <w:rFonts w:ascii="Tahoma" w:hAnsi="Tahoma" w:cs="Tahoma"/>
          <w:b/>
          <w:bCs/>
          <w:sz w:val="16"/>
          <w:szCs w:val="16"/>
        </w:rPr>
      </w:pPr>
      <w:r w:rsidRPr="00B53F93">
        <w:rPr>
          <w:rFonts w:ascii="Tahoma" w:hAnsi="Tahoma" w:cs="Tahoma"/>
          <w:b/>
          <w:bCs/>
          <w:sz w:val="16"/>
          <w:szCs w:val="16"/>
        </w:rPr>
        <w:t>Loan Amount</w:t>
      </w:r>
    </w:p>
    <w:p w14:paraId="70737846"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The Borrower agrees to borrow from the Lender and the Lender agrees to lend to the Borrower a sum as stated in Approval Notice.</w:t>
      </w:r>
    </w:p>
    <w:p w14:paraId="7E12E0E9" w14:textId="753DAF22" w:rsidR="00C56BA0" w:rsidRPr="00B53F93" w:rsidRDefault="005676B0" w:rsidP="009B1ABC">
      <w:pPr>
        <w:pStyle w:val="Heading2"/>
        <w:spacing w:before="0" w:after="240"/>
        <w:jc w:val="both"/>
        <w:rPr>
          <w:rStyle w:val="st"/>
          <w:rFonts w:ascii="Tahoma" w:hAnsi="Tahoma" w:cs="Tahoma"/>
          <w:sz w:val="16"/>
          <w:szCs w:val="16"/>
        </w:rPr>
      </w:pPr>
      <w:r w:rsidRPr="00B53F93">
        <w:rPr>
          <w:rFonts w:ascii="Tahoma" w:hAnsi="Tahoma" w:cs="Tahoma"/>
          <w:sz w:val="16"/>
          <w:szCs w:val="16"/>
        </w:rPr>
        <w:t xml:space="preserve">Total </w:t>
      </w:r>
      <w:r w:rsidR="00320C82" w:rsidRPr="00B53F93">
        <w:rPr>
          <w:rFonts w:ascii="Tahoma" w:hAnsi="Tahoma" w:cs="Tahoma"/>
          <w:sz w:val="16"/>
          <w:szCs w:val="16"/>
        </w:rPr>
        <w:t>Loan Amount</w:t>
      </w:r>
      <w:r w:rsidR="00C56BA0" w:rsidRPr="00B53F93">
        <w:rPr>
          <w:rFonts w:ascii="Tahoma" w:hAnsi="Tahoma" w:cs="Tahoma"/>
          <w:sz w:val="16"/>
          <w:szCs w:val="16"/>
        </w:rPr>
        <w:t xml:space="preserve"> sh</w:t>
      </w:r>
      <w:r w:rsidR="00715DBA" w:rsidRPr="00B53F93">
        <w:rPr>
          <w:rFonts w:ascii="Tahoma" w:hAnsi="Tahoma" w:cs="Tahoma"/>
          <w:sz w:val="16"/>
          <w:szCs w:val="16"/>
        </w:rPr>
        <w:t xml:space="preserve">ould </w:t>
      </w:r>
      <w:r w:rsidRPr="00B53F93">
        <w:rPr>
          <w:rFonts w:ascii="Tahoma" w:hAnsi="Tahoma" w:cs="Tahoma"/>
          <w:sz w:val="16"/>
          <w:szCs w:val="16"/>
        </w:rPr>
        <w:t xml:space="preserve">not </w:t>
      </w:r>
      <w:r w:rsidRPr="00B53F93">
        <w:rPr>
          <w:rStyle w:val="Emphasis"/>
          <w:rFonts w:ascii="Tahoma" w:hAnsi="Tahoma" w:cs="Tahoma"/>
          <w:i w:val="0"/>
          <w:sz w:val="16"/>
          <w:szCs w:val="16"/>
        </w:rPr>
        <w:t>exceed</w:t>
      </w:r>
      <w:r w:rsidRPr="00B53F93">
        <w:rPr>
          <w:rStyle w:val="st"/>
          <w:rFonts w:ascii="Tahoma" w:hAnsi="Tahoma" w:cs="Tahoma"/>
          <w:sz w:val="16"/>
          <w:szCs w:val="16"/>
        </w:rPr>
        <w:t xml:space="preserve"> the available</w:t>
      </w:r>
      <w:r w:rsidR="0061024E">
        <w:rPr>
          <w:rStyle w:val="st"/>
          <w:rFonts w:ascii="Tahoma" w:hAnsi="Tahoma" w:cs="Tahoma"/>
          <w:sz w:val="16"/>
          <w:szCs w:val="16"/>
        </w:rPr>
        <w:t xml:space="preserve"> Reserve</w:t>
      </w:r>
      <w:r w:rsidRPr="00B53F93">
        <w:rPr>
          <w:rStyle w:val="st"/>
          <w:rFonts w:ascii="Tahoma" w:hAnsi="Tahoma" w:cs="Tahoma"/>
          <w:sz w:val="16"/>
          <w:szCs w:val="16"/>
        </w:rPr>
        <w:t xml:space="preserve"> </w:t>
      </w:r>
      <w:del w:id="48" w:author="Thuya" w:date="2015-12-17T09:31:00Z">
        <w:r w:rsidRPr="00B53F93" w:rsidDel="004A4941">
          <w:rPr>
            <w:rStyle w:val="st"/>
            <w:rFonts w:ascii="Tahoma" w:hAnsi="Tahoma" w:cs="Tahoma"/>
            <w:sz w:val="16"/>
            <w:szCs w:val="16"/>
          </w:rPr>
          <w:delText>Credit</w:delText>
        </w:r>
      </w:del>
      <w:ins w:id="49" w:author="Thuya" w:date="2015-12-17T09:31:00Z">
        <w:r w:rsidR="004A4941">
          <w:rPr>
            <w:rStyle w:val="st"/>
            <w:rFonts w:ascii="Tahoma" w:hAnsi="Tahoma" w:cs="Tahoma"/>
            <w:sz w:val="16"/>
            <w:szCs w:val="16"/>
          </w:rPr>
          <w:t>Loan</w:t>
        </w:r>
      </w:ins>
      <w:r w:rsidRPr="00B53F93">
        <w:rPr>
          <w:rStyle w:val="st"/>
          <w:rFonts w:ascii="Tahoma" w:hAnsi="Tahoma" w:cs="Tahoma"/>
          <w:sz w:val="16"/>
          <w:szCs w:val="16"/>
        </w:rPr>
        <w:t xml:space="preserve"> Limit at a time.</w:t>
      </w:r>
    </w:p>
    <w:p w14:paraId="2383642A" w14:textId="46523F6C" w:rsidR="00D4100D" w:rsidRPr="00B53F93" w:rsidRDefault="00D4100D" w:rsidP="009B1ABC">
      <w:pPr>
        <w:pStyle w:val="Heading1"/>
        <w:tabs>
          <w:tab w:val="clear" w:pos="709"/>
        </w:tabs>
        <w:spacing w:before="0" w:after="240"/>
        <w:ind w:left="697" w:hanging="697"/>
        <w:jc w:val="both"/>
        <w:rPr>
          <w:rFonts w:ascii="Tahoma" w:hAnsi="Tahoma" w:cs="Tahoma"/>
          <w:b/>
          <w:bCs/>
          <w:sz w:val="16"/>
          <w:szCs w:val="16"/>
        </w:rPr>
      </w:pPr>
      <w:r w:rsidRPr="00B53F93">
        <w:rPr>
          <w:rFonts w:ascii="Tahoma" w:hAnsi="Tahoma" w:cs="Tahoma"/>
          <w:b/>
          <w:bCs/>
          <w:sz w:val="16"/>
          <w:szCs w:val="16"/>
        </w:rPr>
        <w:t>Loan Term</w:t>
      </w:r>
    </w:p>
    <w:p w14:paraId="02A675BB" w14:textId="2FA91DE9" w:rsidR="00DA04F9" w:rsidRPr="00B53F93" w:rsidRDefault="00827DE0" w:rsidP="009B1ABC">
      <w:pPr>
        <w:pStyle w:val="Heading2"/>
        <w:spacing w:before="0" w:after="240"/>
        <w:jc w:val="both"/>
        <w:rPr>
          <w:rFonts w:ascii="Tahoma" w:hAnsi="Tahoma" w:cs="Tahoma"/>
          <w:sz w:val="16"/>
          <w:szCs w:val="16"/>
        </w:rPr>
      </w:pPr>
      <w:r w:rsidRPr="00B53F93">
        <w:rPr>
          <w:rFonts w:ascii="Tahoma" w:hAnsi="Tahoma" w:cs="Tahoma"/>
          <w:bCs/>
          <w:sz w:val="16"/>
          <w:szCs w:val="16"/>
        </w:rPr>
        <w:t>The initi</w:t>
      </w:r>
      <w:r w:rsidR="00FD0F40" w:rsidRPr="00B53F93">
        <w:rPr>
          <w:rFonts w:ascii="Tahoma" w:hAnsi="Tahoma" w:cs="Tahoma"/>
          <w:bCs/>
          <w:sz w:val="16"/>
          <w:szCs w:val="16"/>
        </w:rPr>
        <w:t>al</w:t>
      </w:r>
      <w:r w:rsidR="003206AF" w:rsidRPr="00B53F93">
        <w:rPr>
          <w:rFonts w:ascii="Tahoma" w:hAnsi="Tahoma" w:cs="Tahoma"/>
          <w:bCs/>
          <w:sz w:val="16"/>
          <w:szCs w:val="16"/>
        </w:rPr>
        <w:t xml:space="preserve"> </w:t>
      </w:r>
      <w:r w:rsidR="00491D1A" w:rsidRPr="00B53F93">
        <w:rPr>
          <w:rFonts w:ascii="Tahoma" w:hAnsi="Tahoma" w:cs="Tahoma"/>
          <w:bCs/>
          <w:sz w:val="16"/>
          <w:szCs w:val="16"/>
        </w:rPr>
        <w:t xml:space="preserve">period term </w:t>
      </w:r>
      <w:r w:rsidRPr="00B53F93">
        <w:rPr>
          <w:rFonts w:ascii="Tahoma" w:hAnsi="Tahoma" w:cs="Tahoma"/>
          <w:bCs/>
          <w:sz w:val="16"/>
          <w:szCs w:val="16"/>
        </w:rPr>
        <w:t xml:space="preserve">of </w:t>
      </w:r>
      <w:r w:rsidR="00D4100D" w:rsidRPr="00B53F93">
        <w:rPr>
          <w:rFonts w:ascii="Tahoma" w:hAnsi="Tahoma" w:cs="Tahoma"/>
          <w:bCs/>
          <w:sz w:val="16"/>
          <w:szCs w:val="16"/>
        </w:rPr>
        <w:t>each Loan shall be determined by the Lender</w:t>
      </w:r>
      <w:r w:rsidR="00D45CFD" w:rsidRPr="00B53F93">
        <w:rPr>
          <w:rFonts w:ascii="Tahoma" w:hAnsi="Tahoma" w:cs="Tahoma"/>
          <w:bCs/>
          <w:sz w:val="16"/>
          <w:szCs w:val="16"/>
        </w:rPr>
        <w:t xml:space="preserve"> </w:t>
      </w:r>
      <w:r w:rsidR="00D4100D" w:rsidRPr="00B53F93">
        <w:rPr>
          <w:rFonts w:ascii="Tahoma" w:hAnsi="Tahoma" w:cs="Tahoma"/>
          <w:bCs/>
          <w:sz w:val="16"/>
          <w:szCs w:val="16"/>
        </w:rPr>
        <w:t>on the basis of the Borrower’s request of loan and</w:t>
      </w:r>
      <w:r w:rsidR="00930902" w:rsidRPr="00B53F93">
        <w:rPr>
          <w:rFonts w:ascii="Tahoma" w:hAnsi="Tahoma" w:cs="Tahoma"/>
          <w:bCs/>
          <w:sz w:val="16"/>
          <w:szCs w:val="16"/>
        </w:rPr>
        <w:t xml:space="preserve"> </w:t>
      </w:r>
      <w:r w:rsidR="00662168" w:rsidRPr="00B53F93">
        <w:rPr>
          <w:rFonts w:ascii="Tahoma" w:hAnsi="Tahoma" w:cs="Tahoma"/>
          <w:sz w:val="16"/>
          <w:szCs w:val="16"/>
        </w:rPr>
        <w:t>ranges between seven (07) calendar days to thirty (30) calendar days</w:t>
      </w:r>
      <w:r w:rsidR="006531FE" w:rsidRPr="00B53F93">
        <w:rPr>
          <w:rFonts w:ascii="Tahoma" w:hAnsi="Tahoma" w:cs="Tahoma"/>
          <w:sz w:val="16"/>
          <w:szCs w:val="16"/>
        </w:rPr>
        <w:t xml:space="preserve"> subject to the Lender’s approval </w:t>
      </w:r>
      <w:r w:rsidR="009C6E91" w:rsidRPr="00B53F93">
        <w:rPr>
          <w:rFonts w:ascii="Tahoma" w:hAnsi="Tahoma" w:cs="Tahoma"/>
          <w:sz w:val="16"/>
          <w:szCs w:val="16"/>
        </w:rPr>
        <w:t>which is provided to the Lender via Registered Phone</w:t>
      </w:r>
      <w:r w:rsidR="00DE5E1F" w:rsidRPr="00B53F93">
        <w:rPr>
          <w:rFonts w:ascii="Tahoma" w:hAnsi="Tahoma" w:cs="Tahoma"/>
          <w:sz w:val="16"/>
          <w:szCs w:val="16"/>
        </w:rPr>
        <w:t xml:space="preserve"> </w:t>
      </w:r>
      <w:r w:rsidR="009C6E91" w:rsidRPr="00B53F93">
        <w:rPr>
          <w:rFonts w:ascii="Tahoma" w:hAnsi="Tahoma" w:cs="Tahoma"/>
          <w:sz w:val="16"/>
          <w:szCs w:val="16"/>
        </w:rPr>
        <w:t>and/or other means which the Lender may deem fit</w:t>
      </w:r>
      <w:r w:rsidR="00662168" w:rsidRPr="00B53F93">
        <w:rPr>
          <w:rFonts w:ascii="Tahoma" w:hAnsi="Tahoma" w:cs="Tahoma"/>
          <w:sz w:val="16"/>
          <w:szCs w:val="16"/>
        </w:rPr>
        <w:t>.</w:t>
      </w:r>
    </w:p>
    <w:p w14:paraId="4637796D" w14:textId="269D95BE" w:rsidR="003B593E" w:rsidRPr="00B53F93" w:rsidRDefault="00CA2C67" w:rsidP="009B1ABC">
      <w:pPr>
        <w:pStyle w:val="Heading2"/>
        <w:numPr>
          <w:ilvl w:val="1"/>
          <w:numId w:val="32"/>
        </w:numPr>
        <w:spacing w:before="0" w:after="240"/>
        <w:jc w:val="both"/>
        <w:rPr>
          <w:rFonts w:ascii="Tahoma" w:hAnsi="Tahoma" w:cs="Tahoma"/>
          <w:sz w:val="16"/>
          <w:szCs w:val="16"/>
        </w:rPr>
      </w:pPr>
      <w:r w:rsidRPr="00B53F93">
        <w:rPr>
          <w:rFonts w:ascii="Tahoma" w:hAnsi="Tahoma" w:cs="Tahoma"/>
          <w:sz w:val="16"/>
          <w:szCs w:val="16"/>
        </w:rPr>
        <w:t xml:space="preserve">Subject to the Minimum Amount or the amount between the Minimum Amount and the Borrower's Due to be paid on and before the Due Date, the </w:t>
      </w:r>
      <w:r w:rsidR="00D01DFF" w:rsidRPr="00B53F93">
        <w:rPr>
          <w:rFonts w:ascii="Tahoma" w:hAnsi="Tahoma" w:cs="Tahoma"/>
          <w:sz w:val="16"/>
          <w:szCs w:val="16"/>
        </w:rPr>
        <w:t>next</w:t>
      </w:r>
      <w:r w:rsidR="00F83D95" w:rsidRPr="00B53F93">
        <w:rPr>
          <w:rFonts w:ascii="Tahoma" w:hAnsi="Tahoma" w:cs="Tahoma"/>
          <w:sz w:val="16"/>
          <w:szCs w:val="16"/>
        </w:rPr>
        <w:t xml:space="preserve"> </w:t>
      </w:r>
      <w:r w:rsidR="00491D1A" w:rsidRPr="00B53F93">
        <w:rPr>
          <w:rFonts w:ascii="Tahoma" w:hAnsi="Tahoma" w:cs="Tahoma"/>
          <w:sz w:val="16"/>
          <w:szCs w:val="16"/>
        </w:rPr>
        <w:t xml:space="preserve">period </w:t>
      </w:r>
      <w:r w:rsidR="009161F1" w:rsidRPr="00B53F93">
        <w:rPr>
          <w:rFonts w:ascii="Tahoma" w:hAnsi="Tahoma" w:cs="Tahoma"/>
          <w:sz w:val="16"/>
          <w:szCs w:val="16"/>
        </w:rPr>
        <w:t xml:space="preserve">term of the </w:t>
      </w:r>
      <w:r w:rsidR="003B541A" w:rsidRPr="00B53F93">
        <w:rPr>
          <w:rFonts w:ascii="Tahoma" w:hAnsi="Tahoma" w:cs="Tahoma"/>
          <w:sz w:val="16"/>
          <w:szCs w:val="16"/>
        </w:rPr>
        <w:t xml:space="preserve">Loan </w:t>
      </w:r>
      <w:r w:rsidR="00CB3A0D" w:rsidRPr="00B53F93">
        <w:rPr>
          <w:rFonts w:ascii="Tahoma" w:hAnsi="Tahoma" w:cs="Tahoma"/>
          <w:sz w:val="16"/>
          <w:szCs w:val="16"/>
        </w:rPr>
        <w:t xml:space="preserve">shall be </w:t>
      </w:r>
      <w:r w:rsidR="00657B9B" w:rsidRPr="00B53F93">
        <w:rPr>
          <w:rFonts w:ascii="Tahoma" w:hAnsi="Tahoma" w:cs="Tahoma"/>
          <w:sz w:val="16"/>
          <w:szCs w:val="16"/>
        </w:rPr>
        <w:t xml:space="preserve"> </w:t>
      </w:r>
      <w:r w:rsidR="00B935A2" w:rsidRPr="00B53F93">
        <w:rPr>
          <w:rFonts w:ascii="Tahoma" w:hAnsi="Tahoma" w:cs="Tahoma"/>
          <w:sz w:val="16"/>
          <w:szCs w:val="16"/>
        </w:rPr>
        <w:t xml:space="preserve">further </w:t>
      </w:r>
      <w:r w:rsidR="00B230EB" w:rsidRPr="00B53F93">
        <w:rPr>
          <w:rFonts w:ascii="Tahoma" w:hAnsi="Tahoma" w:cs="Tahoma"/>
          <w:sz w:val="16"/>
          <w:szCs w:val="16"/>
        </w:rPr>
        <w:t>thirty (30) calendar</w:t>
      </w:r>
      <w:r w:rsidR="006005E5" w:rsidRPr="00B53F93">
        <w:rPr>
          <w:rFonts w:ascii="Tahoma" w:hAnsi="Tahoma" w:cs="Tahoma"/>
          <w:sz w:val="16"/>
          <w:szCs w:val="16"/>
        </w:rPr>
        <w:t xml:space="preserve"> days</w:t>
      </w:r>
      <w:r w:rsidR="00B935A2" w:rsidRPr="00B53F93">
        <w:rPr>
          <w:rFonts w:ascii="Tahoma" w:hAnsi="Tahoma" w:cs="Tahoma"/>
          <w:sz w:val="16"/>
          <w:szCs w:val="16"/>
        </w:rPr>
        <w:t xml:space="preserve"> </w:t>
      </w:r>
      <w:r w:rsidR="00F83D95" w:rsidRPr="00B53F93">
        <w:rPr>
          <w:rFonts w:ascii="Tahoma" w:hAnsi="Tahoma" w:cs="Tahoma"/>
          <w:sz w:val="16"/>
          <w:szCs w:val="16"/>
        </w:rPr>
        <w:t>and so on</w:t>
      </w:r>
      <w:r w:rsidR="004C6E4F" w:rsidRPr="00B53F93">
        <w:rPr>
          <w:rFonts w:ascii="Tahoma" w:hAnsi="Tahoma" w:cs="Tahoma"/>
          <w:sz w:val="16"/>
          <w:szCs w:val="16"/>
        </w:rPr>
        <w:t>.</w:t>
      </w:r>
      <w:r w:rsidR="00C164FE" w:rsidRPr="00B53F93">
        <w:rPr>
          <w:rFonts w:ascii="Tahoma" w:hAnsi="Tahoma" w:cs="Tahoma"/>
          <w:sz w:val="16"/>
          <w:szCs w:val="16"/>
        </w:rPr>
        <w:t xml:space="preserve"> </w:t>
      </w:r>
    </w:p>
    <w:p w14:paraId="25C2D7CD" w14:textId="77777777" w:rsidR="00A66D10" w:rsidRPr="00B53F93" w:rsidRDefault="00662168" w:rsidP="009B1ABC">
      <w:pPr>
        <w:pStyle w:val="Heading2"/>
        <w:numPr>
          <w:ilvl w:val="1"/>
          <w:numId w:val="32"/>
        </w:numPr>
        <w:spacing w:before="0" w:after="240"/>
        <w:jc w:val="both"/>
        <w:rPr>
          <w:rFonts w:ascii="Tahoma" w:hAnsi="Tahoma" w:cs="Tahoma"/>
          <w:sz w:val="16"/>
          <w:szCs w:val="16"/>
        </w:rPr>
      </w:pPr>
      <w:r w:rsidRPr="00B53F93">
        <w:rPr>
          <w:rFonts w:ascii="Tahoma" w:hAnsi="Tahoma" w:cs="Tahoma"/>
          <w:sz w:val="16"/>
          <w:szCs w:val="16"/>
        </w:rPr>
        <w:lastRenderedPageBreak/>
        <w:t xml:space="preserve">The Borrower voluntarily agrees to the Lender’s decisions </w:t>
      </w:r>
      <w:r w:rsidR="00F30ADE" w:rsidRPr="00B53F93">
        <w:rPr>
          <w:rFonts w:ascii="Tahoma" w:hAnsi="Tahoma" w:cs="Tahoma"/>
          <w:sz w:val="16"/>
          <w:szCs w:val="16"/>
        </w:rPr>
        <w:t>on Loan Term.</w:t>
      </w:r>
    </w:p>
    <w:p w14:paraId="585492FC" w14:textId="3BC9BE0A" w:rsidR="00311877" w:rsidRPr="00B53F93" w:rsidRDefault="00C930BD" w:rsidP="009B1ABC">
      <w:pPr>
        <w:pStyle w:val="Heading1"/>
        <w:tabs>
          <w:tab w:val="clear" w:pos="709"/>
        </w:tabs>
        <w:spacing w:before="0" w:after="240"/>
        <w:ind w:left="697" w:hanging="697"/>
        <w:jc w:val="both"/>
        <w:rPr>
          <w:rFonts w:ascii="Tahoma" w:hAnsi="Tahoma" w:cs="Tahoma"/>
          <w:b/>
          <w:bCs/>
          <w:sz w:val="16"/>
          <w:szCs w:val="16"/>
        </w:rPr>
      </w:pPr>
      <w:r w:rsidRPr="00B53F93">
        <w:rPr>
          <w:rFonts w:ascii="Tahoma" w:hAnsi="Tahoma" w:cs="Tahoma"/>
          <w:b/>
          <w:bCs/>
          <w:sz w:val="16"/>
          <w:szCs w:val="16"/>
        </w:rPr>
        <w:t>Interest</w:t>
      </w:r>
    </w:p>
    <w:p w14:paraId="3F97B433" w14:textId="77777777" w:rsidR="00715DBA" w:rsidRPr="00B53F93" w:rsidRDefault="00992973" w:rsidP="009B1ABC">
      <w:pPr>
        <w:pStyle w:val="Heading2"/>
        <w:spacing w:before="0" w:after="240"/>
        <w:jc w:val="both"/>
        <w:rPr>
          <w:rFonts w:ascii="Tahoma" w:hAnsi="Tahoma" w:cs="Tahoma"/>
          <w:sz w:val="16"/>
          <w:szCs w:val="16"/>
        </w:rPr>
      </w:pPr>
      <w:r w:rsidRPr="00B53F93">
        <w:rPr>
          <w:rFonts w:ascii="Tahoma" w:hAnsi="Tahoma" w:cs="Tahoma"/>
          <w:sz w:val="16"/>
          <w:szCs w:val="16"/>
        </w:rPr>
        <w:t>Interest on each Loan</w:t>
      </w:r>
      <w:r w:rsidR="00860A72" w:rsidRPr="00B53F93">
        <w:rPr>
          <w:rFonts w:ascii="Tahoma" w:hAnsi="Tahoma" w:cs="Tahoma"/>
          <w:sz w:val="16"/>
          <w:szCs w:val="16"/>
        </w:rPr>
        <w:t xml:space="preserve"> </w:t>
      </w:r>
      <w:r w:rsidRPr="00B53F93">
        <w:rPr>
          <w:rFonts w:ascii="Tahoma" w:hAnsi="Tahoma" w:cs="Tahoma"/>
          <w:sz w:val="16"/>
          <w:szCs w:val="16"/>
        </w:rPr>
        <w:t>shall begin to accrue on</w:t>
      </w:r>
      <w:r w:rsidR="00311877" w:rsidRPr="00B53F93">
        <w:rPr>
          <w:rFonts w:ascii="Tahoma" w:hAnsi="Tahoma" w:cs="Tahoma"/>
          <w:sz w:val="16"/>
          <w:szCs w:val="16"/>
        </w:rPr>
        <w:t xml:space="preserve"> the First Drawdown Date</w:t>
      </w:r>
      <w:r w:rsidRPr="00B53F93">
        <w:rPr>
          <w:rFonts w:ascii="Tahoma" w:hAnsi="Tahoma" w:cs="Tahoma"/>
          <w:sz w:val="16"/>
          <w:szCs w:val="16"/>
        </w:rPr>
        <w:t xml:space="preserve"> of that Loan</w:t>
      </w:r>
      <w:r w:rsidR="00311877" w:rsidRPr="00B53F93">
        <w:rPr>
          <w:rFonts w:ascii="Tahoma" w:hAnsi="Tahoma" w:cs="Tahoma"/>
          <w:sz w:val="16"/>
          <w:szCs w:val="16"/>
        </w:rPr>
        <w:t>.</w:t>
      </w:r>
    </w:p>
    <w:p w14:paraId="3560CBE9" w14:textId="77777777" w:rsidR="0013103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During Loan Term, Loan Interest shall be charged on the Loan. </w:t>
      </w:r>
      <w:r w:rsidR="00131037" w:rsidRPr="00B53F93">
        <w:rPr>
          <w:rFonts w:ascii="Tahoma" w:hAnsi="Tahoma" w:cs="Tahoma"/>
          <w:sz w:val="16"/>
          <w:szCs w:val="16"/>
        </w:rPr>
        <w:t>T</w:t>
      </w:r>
      <w:r w:rsidRPr="00B53F93">
        <w:rPr>
          <w:rFonts w:ascii="Tahoma" w:hAnsi="Tahoma" w:cs="Tahoma"/>
          <w:sz w:val="16"/>
          <w:szCs w:val="16"/>
        </w:rPr>
        <w:t>he Default Interest</w:t>
      </w:r>
      <w:r w:rsidR="00131037" w:rsidRPr="00B53F93">
        <w:rPr>
          <w:rFonts w:ascii="Tahoma" w:hAnsi="Tahoma" w:cs="Tahoma"/>
          <w:sz w:val="16"/>
          <w:szCs w:val="16"/>
        </w:rPr>
        <w:t xml:space="preserve"> </w:t>
      </w:r>
      <w:r w:rsidRPr="00B53F93">
        <w:rPr>
          <w:rFonts w:ascii="Tahoma" w:hAnsi="Tahoma" w:cs="Tahoma"/>
          <w:sz w:val="16"/>
          <w:szCs w:val="16"/>
        </w:rPr>
        <w:t xml:space="preserve">shall be charged </w:t>
      </w:r>
      <w:r w:rsidR="007D5683" w:rsidRPr="00B53F93">
        <w:rPr>
          <w:rFonts w:ascii="Tahoma" w:hAnsi="Tahoma" w:cs="Tahoma"/>
          <w:sz w:val="16"/>
          <w:szCs w:val="16"/>
        </w:rPr>
        <w:t xml:space="preserve">at the rate of </w:t>
      </w:r>
      <w:r w:rsidR="007D5683" w:rsidRPr="009E528C">
        <w:rPr>
          <w:rFonts w:ascii="Tahoma" w:hAnsi="Tahoma" w:cs="Tahoma"/>
          <w:sz w:val="16"/>
          <w:szCs w:val="16"/>
          <w:highlight w:val="yellow"/>
          <w:rPrChange w:id="50" w:author="Thuya" w:date="2015-12-18T10:45:00Z">
            <w:rPr>
              <w:rFonts w:ascii="Tahoma" w:eastAsia="Calibri" w:hAnsi="Tahoma" w:cs="Tahoma"/>
              <w:sz w:val="16"/>
              <w:szCs w:val="16"/>
              <w:lang w:val="en-US"/>
            </w:rPr>
          </w:rPrChange>
        </w:rPr>
        <w:t>150</w:t>
      </w:r>
      <w:r w:rsidR="007D5683" w:rsidRPr="00B53F93">
        <w:rPr>
          <w:rFonts w:ascii="Tahoma" w:hAnsi="Tahoma" w:cs="Tahoma"/>
          <w:sz w:val="16"/>
          <w:szCs w:val="16"/>
        </w:rPr>
        <w:t xml:space="preserve">% of the </w:t>
      </w:r>
      <w:r w:rsidR="004D3841" w:rsidRPr="00B53F93">
        <w:rPr>
          <w:rFonts w:ascii="Tahoma" w:hAnsi="Tahoma" w:cs="Tahoma"/>
          <w:sz w:val="16"/>
          <w:szCs w:val="16"/>
        </w:rPr>
        <w:t xml:space="preserve">Loan </w:t>
      </w:r>
      <w:r w:rsidR="007D5683" w:rsidRPr="00B53F93">
        <w:rPr>
          <w:rFonts w:ascii="Tahoma" w:hAnsi="Tahoma" w:cs="Tahoma"/>
          <w:sz w:val="16"/>
          <w:szCs w:val="16"/>
        </w:rPr>
        <w:t xml:space="preserve">Interest </w:t>
      </w:r>
      <w:r w:rsidR="00B121F5" w:rsidRPr="00B53F93">
        <w:rPr>
          <w:rFonts w:ascii="Tahoma" w:hAnsi="Tahoma" w:cs="Tahoma"/>
          <w:sz w:val="16"/>
          <w:szCs w:val="16"/>
        </w:rPr>
        <w:t xml:space="preserve">against the Outstanding </w:t>
      </w:r>
      <w:r w:rsidR="00FB30FF" w:rsidRPr="00B53F93">
        <w:rPr>
          <w:rFonts w:ascii="Tahoma" w:hAnsi="Tahoma" w:cs="Tahoma"/>
          <w:sz w:val="16"/>
          <w:szCs w:val="16"/>
        </w:rPr>
        <w:t xml:space="preserve">Loan </w:t>
      </w:r>
      <w:r w:rsidR="007D5683" w:rsidRPr="00B53F93">
        <w:rPr>
          <w:rFonts w:ascii="Tahoma" w:hAnsi="Tahoma" w:cs="Tahoma"/>
          <w:sz w:val="16"/>
          <w:szCs w:val="16"/>
        </w:rPr>
        <w:t xml:space="preserve">when </w:t>
      </w:r>
      <w:r w:rsidR="00B121F5" w:rsidRPr="00B53F93">
        <w:rPr>
          <w:rFonts w:ascii="Tahoma" w:hAnsi="Tahoma" w:cs="Tahoma"/>
          <w:sz w:val="16"/>
          <w:szCs w:val="16"/>
        </w:rPr>
        <w:t>the Borrower</w:t>
      </w:r>
      <w:r w:rsidR="007D5683" w:rsidRPr="00B53F93">
        <w:rPr>
          <w:rFonts w:ascii="Tahoma" w:hAnsi="Tahoma" w:cs="Tahoma"/>
          <w:sz w:val="16"/>
          <w:szCs w:val="16"/>
        </w:rPr>
        <w:t xml:space="preserve"> fails to pay at least the Minimum Amount </w:t>
      </w:r>
      <w:r w:rsidR="00A34E5D" w:rsidRPr="00B53F93">
        <w:rPr>
          <w:rFonts w:ascii="Tahoma" w:hAnsi="Tahoma" w:cs="Tahoma"/>
          <w:sz w:val="16"/>
          <w:szCs w:val="16"/>
        </w:rPr>
        <w:t>on or before the Due Date as shown on the Notice of Repayment provided to the Borrower</w:t>
      </w:r>
      <w:r w:rsidR="00302DA7" w:rsidRPr="00B53F93">
        <w:rPr>
          <w:rFonts w:ascii="Tahoma" w:hAnsi="Tahoma" w:cs="Tahoma"/>
          <w:sz w:val="16"/>
          <w:szCs w:val="16"/>
        </w:rPr>
        <w:t>.</w:t>
      </w:r>
    </w:p>
    <w:p w14:paraId="62CCA79E"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The Lender is entitled to revise the Interest at any time and from time to time as per its policy, market conditions and/or applicable laws and regulations, if any, during the Loan Term at its sole discretion. The Lender shall inform the Borrower about the variation in the Interest/rate of interest in due course</w:t>
      </w:r>
      <w:r w:rsidR="004F480C" w:rsidRPr="00B53F93">
        <w:rPr>
          <w:rFonts w:ascii="Tahoma" w:hAnsi="Tahoma" w:cs="Tahoma"/>
          <w:sz w:val="16"/>
          <w:szCs w:val="16"/>
        </w:rPr>
        <w:t xml:space="preserve"> </w:t>
      </w:r>
      <w:r w:rsidR="0062167B" w:rsidRPr="00B53F93">
        <w:rPr>
          <w:rFonts w:ascii="Tahoma" w:hAnsi="Tahoma" w:cs="Tahoma"/>
          <w:sz w:val="16"/>
          <w:szCs w:val="16"/>
        </w:rPr>
        <w:t>via SMS, email, media or any other means which the Lender may deem fit.</w:t>
      </w:r>
    </w:p>
    <w:p w14:paraId="2AEE2B54"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The Interest shall be accrued on a daily basis </w:t>
      </w:r>
      <w:r w:rsidR="008834C7" w:rsidRPr="00B53F93">
        <w:rPr>
          <w:rFonts w:ascii="Tahoma" w:hAnsi="Tahoma" w:cs="Tahoma"/>
          <w:sz w:val="16"/>
          <w:szCs w:val="16"/>
        </w:rPr>
        <w:t>according to the</w:t>
      </w:r>
      <w:r w:rsidRPr="00B53F93">
        <w:rPr>
          <w:rFonts w:ascii="Tahoma" w:hAnsi="Tahoma" w:cs="Tahoma"/>
          <w:sz w:val="16"/>
          <w:szCs w:val="16"/>
        </w:rPr>
        <w:t xml:space="preserve"> actual number of days elapsed.</w:t>
      </w:r>
    </w:p>
    <w:p w14:paraId="561F111D" w14:textId="239A126E" w:rsidR="00311877" w:rsidRPr="00B53F93" w:rsidRDefault="00311877" w:rsidP="009B1ABC">
      <w:pPr>
        <w:pStyle w:val="Heading1"/>
        <w:spacing w:before="0" w:after="240"/>
        <w:ind w:left="706" w:hanging="706"/>
        <w:jc w:val="both"/>
        <w:rPr>
          <w:rFonts w:ascii="Tahoma" w:hAnsi="Tahoma" w:cs="Tahoma"/>
          <w:bCs/>
          <w:sz w:val="16"/>
          <w:szCs w:val="16"/>
        </w:rPr>
      </w:pPr>
      <w:r w:rsidRPr="00B53F93">
        <w:rPr>
          <w:rFonts w:ascii="Tahoma" w:hAnsi="Tahoma" w:cs="Tahoma"/>
          <w:b/>
          <w:bCs/>
          <w:sz w:val="16"/>
          <w:szCs w:val="16"/>
        </w:rPr>
        <w:t>Other Fees and Charges</w:t>
      </w:r>
    </w:p>
    <w:p w14:paraId="00E06D51" w14:textId="3B779D19" w:rsidR="00521886"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The Borrower shall pay to the Lender the fees and charges which be collected upon operation of the Lender as permitted by laws, including but not limited </w:t>
      </w:r>
      <w:r w:rsidR="00CA4357" w:rsidRPr="00B53F93">
        <w:rPr>
          <w:rFonts w:ascii="Tahoma" w:hAnsi="Tahoma" w:cs="Tahoma"/>
          <w:sz w:val="16"/>
          <w:szCs w:val="16"/>
        </w:rPr>
        <w:t>f</w:t>
      </w:r>
      <w:r w:rsidR="00FE62B4" w:rsidRPr="00B53F93">
        <w:rPr>
          <w:rFonts w:ascii="Tahoma" w:hAnsi="Tahoma" w:cs="Tahoma"/>
          <w:sz w:val="16"/>
          <w:szCs w:val="16"/>
        </w:rPr>
        <w:t>ee payable for</w:t>
      </w:r>
      <w:r w:rsidR="00242F12" w:rsidRPr="00B53F93">
        <w:rPr>
          <w:rFonts w:ascii="Tahoma" w:hAnsi="Tahoma" w:cs="Tahoma"/>
          <w:sz w:val="16"/>
          <w:szCs w:val="16"/>
        </w:rPr>
        <w:t xml:space="preserve"> the </w:t>
      </w:r>
      <w:r w:rsidR="0077227E">
        <w:rPr>
          <w:rFonts w:ascii="Tahoma" w:hAnsi="Tahoma" w:cs="Tahoma"/>
          <w:sz w:val="16"/>
          <w:szCs w:val="16"/>
        </w:rPr>
        <w:t xml:space="preserve">Reserve </w:t>
      </w:r>
      <w:del w:id="51" w:author="Thuya" w:date="2015-12-17T09:31:00Z">
        <w:r w:rsidR="00242F12" w:rsidRPr="00B53F93" w:rsidDel="004A4941">
          <w:rPr>
            <w:rFonts w:ascii="Tahoma" w:hAnsi="Tahoma" w:cs="Tahoma"/>
            <w:sz w:val="16"/>
            <w:szCs w:val="16"/>
          </w:rPr>
          <w:delText>C</w:delText>
        </w:r>
        <w:r w:rsidR="00FE62B4" w:rsidRPr="00B53F93" w:rsidDel="004A4941">
          <w:rPr>
            <w:rFonts w:ascii="Tahoma" w:hAnsi="Tahoma" w:cs="Tahoma"/>
            <w:sz w:val="16"/>
            <w:szCs w:val="16"/>
          </w:rPr>
          <w:delText>redit</w:delText>
        </w:r>
      </w:del>
      <w:ins w:id="52" w:author="Thuya" w:date="2015-12-17T09:31:00Z">
        <w:r w:rsidR="004A4941">
          <w:rPr>
            <w:rFonts w:ascii="Tahoma" w:hAnsi="Tahoma" w:cs="Tahoma"/>
            <w:sz w:val="16"/>
            <w:szCs w:val="16"/>
          </w:rPr>
          <w:t>Loan</w:t>
        </w:r>
      </w:ins>
      <w:r w:rsidR="00FE62B4" w:rsidRPr="00B53F93">
        <w:rPr>
          <w:rFonts w:ascii="Tahoma" w:hAnsi="Tahoma" w:cs="Tahoma"/>
          <w:sz w:val="16"/>
          <w:szCs w:val="16"/>
        </w:rPr>
        <w:t xml:space="preserve"> </w:t>
      </w:r>
      <w:r w:rsidR="00242F12" w:rsidRPr="00B53F93">
        <w:rPr>
          <w:rFonts w:ascii="Tahoma" w:hAnsi="Tahoma" w:cs="Tahoma"/>
          <w:sz w:val="16"/>
          <w:szCs w:val="16"/>
        </w:rPr>
        <w:t xml:space="preserve">Limit </w:t>
      </w:r>
      <w:r w:rsidR="00780898">
        <w:rPr>
          <w:rFonts w:ascii="Tahoma" w:hAnsi="Tahoma" w:cs="Tahoma"/>
          <w:sz w:val="16"/>
          <w:szCs w:val="16"/>
        </w:rPr>
        <w:t xml:space="preserve">of </w:t>
      </w:r>
      <w:r w:rsidR="00780898" w:rsidRPr="00780898">
        <w:rPr>
          <w:rFonts w:ascii="Tahoma" w:hAnsi="Tahoma" w:cs="Tahoma"/>
          <w:sz w:val="16"/>
          <w:szCs w:val="16"/>
          <w:highlight w:val="yellow"/>
        </w:rPr>
        <w:t>MMK 4,0</w:t>
      </w:r>
      <w:r w:rsidR="0061407B" w:rsidRPr="00780898">
        <w:rPr>
          <w:rFonts w:ascii="Tahoma" w:hAnsi="Tahoma" w:cs="Tahoma"/>
          <w:sz w:val="16"/>
          <w:szCs w:val="16"/>
          <w:highlight w:val="yellow"/>
        </w:rPr>
        <w:t>00,000</w:t>
      </w:r>
      <w:r w:rsidR="0061407B" w:rsidRPr="00B53F93">
        <w:rPr>
          <w:rFonts w:ascii="Tahoma" w:hAnsi="Tahoma" w:cs="Tahoma"/>
          <w:sz w:val="16"/>
          <w:szCs w:val="16"/>
        </w:rPr>
        <w:t xml:space="preserve"> (</w:t>
      </w:r>
      <w:r w:rsidR="00780898">
        <w:rPr>
          <w:rFonts w:ascii="Tahoma" w:hAnsi="Tahoma" w:cs="Tahoma"/>
          <w:sz w:val="16"/>
          <w:szCs w:val="16"/>
        </w:rPr>
        <w:t>Four Million</w:t>
      </w:r>
      <w:r w:rsidR="0061407B" w:rsidRPr="00B53F93">
        <w:rPr>
          <w:rFonts w:ascii="Tahoma" w:hAnsi="Tahoma" w:cs="Tahoma"/>
          <w:sz w:val="16"/>
          <w:szCs w:val="16"/>
        </w:rPr>
        <w:t xml:space="preserve"> </w:t>
      </w:r>
      <w:r w:rsidR="00780898">
        <w:rPr>
          <w:rFonts w:ascii="Tahoma" w:hAnsi="Tahoma" w:cs="Tahoma"/>
          <w:sz w:val="16"/>
          <w:szCs w:val="16"/>
        </w:rPr>
        <w:t>Kyats</w:t>
      </w:r>
      <w:r w:rsidR="0061407B" w:rsidRPr="00B53F93">
        <w:rPr>
          <w:rFonts w:ascii="Tahoma" w:hAnsi="Tahoma" w:cs="Tahoma"/>
          <w:sz w:val="16"/>
          <w:szCs w:val="16"/>
        </w:rPr>
        <w:t xml:space="preserve">) </w:t>
      </w:r>
      <w:r w:rsidRPr="00B53F93">
        <w:rPr>
          <w:rFonts w:ascii="Tahoma" w:hAnsi="Tahoma" w:cs="Tahoma"/>
          <w:sz w:val="16"/>
          <w:szCs w:val="16"/>
        </w:rPr>
        <w:t>incurred for payments for the Borrower’s Dues received after the Due Date.</w:t>
      </w:r>
      <w:r w:rsidR="00B80B7C" w:rsidRPr="00B53F93">
        <w:rPr>
          <w:rFonts w:ascii="Tahoma" w:hAnsi="Tahoma" w:cs="Tahoma"/>
          <w:sz w:val="16"/>
          <w:szCs w:val="16"/>
        </w:rPr>
        <w:t xml:space="preserve"> The fee shall be charged on the Repayment Date and repaid by the Lender on the last day of the next circle of the initial period of the Loan and so on.</w:t>
      </w:r>
    </w:p>
    <w:p w14:paraId="54323EEA" w14:textId="47CC8502" w:rsidR="00906831" w:rsidRPr="00B53F93" w:rsidRDefault="004A1F41" w:rsidP="009B1ABC">
      <w:pPr>
        <w:pStyle w:val="Heading2"/>
        <w:spacing w:before="0" w:after="240"/>
        <w:jc w:val="both"/>
        <w:rPr>
          <w:rFonts w:ascii="Tahoma" w:hAnsi="Tahoma" w:cs="Tahoma"/>
          <w:sz w:val="16"/>
          <w:szCs w:val="16"/>
        </w:rPr>
      </w:pPr>
      <w:r w:rsidRPr="00B53F93">
        <w:rPr>
          <w:rFonts w:ascii="Tahoma" w:hAnsi="Tahoma" w:cs="Tahoma"/>
          <w:sz w:val="16"/>
          <w:szCs w:val="16"/>
        </w:rPr>
        <w:t xml:space="preserve">Any Due Date is stated in any Transaction Document </w:t>
      </w:r>
      <w:r w:rsidR="0028494C" w:rsidRPr="00B53F93">
        <w:rPr>
          <w:rFonts w:ascii="Tahoma" w:hAnsi="Tahoma" w:cs="Tahoma"/>
          <w:sz w:val="16"/>
          <w:szCs w:val="16"/>
        </w:rPr>
        <w:t xml:space="preserve">shall be applied such fee payable for the </w:t>
      </w:r>
      <w:r w:rsidR="000C59AF">
        <w:rPr>
          <w:rFonts w:ascii="Tahoma" w:hAnsi="Tahoma" w:cs="Tahoma"/>
          <w:sz w:val="16"/>
          <w:szCs w:val="16"/>
        </w:rPr>
        <w:t xml:space="preserve">Reserve </w:t>
      </w:r>
      <w:del w:id="53" w:author="Thuya" w:date="2015-12-17T09:31:00Z">
        <w:r w:rsidR="0028494C" w:rsidRPr="00B53F93" w:rsidDel="004A4941">
          <w:rPr>
            <w:rFonts w:ascii="Tahoma" w:hAnsi="Tahoma" w:cs="Tahoma"/>
            <w:sz w:val="16"/>
            <w:szCs w:val="16"/>
          </w:rPr>
          <w:delText>Credit</w:delText>
        </w:r>
      </w:del>
      <w:ins w:id="54" w:author="Thuya" w:date="2015-12-17T09:31:00Z">
        <w:r w:rsidR="004A4941">
          <w:rPr>
            <w:rFonts w:ascii="Tahoma" w:hAnsi="Tahoma" w:cs="Tahoma"/>
            <w:sz w:val="16"/>
            <w:szCs w:val="16"/>
          </w:rPr>
          <w:t>Loan</w:t>
        </w:r>
      </w:ins>
      <w:r w:rsidR="0028494C" w:rsidRPr="00B53F93">
        <w:rPr>
          <w:rFonts w:ascii="Tahoma" w:hAnsi="Tahoma" w:cs="Tahoma"/>
          <w:sz w:val="16"/>
          <w:szCs w:val="16"/>
        </w:rPr>
        <w:t xml:space="preserve"> Limit over-said</w:t>
      </w:r>
      <w:r w:rsidR="00BF332A" w:rsidRPr="00B53F93">
        <w:rPr>
          <w:rFonts w:ascii="Tahoma" w:hAnsi="Tahoma" w:cs="Tahoma"/>
          <w:sz w:val="16"/>
          <w:szCs w:val="16"/>
        </w:rPr>
        <w:t xml:space="preserve"> without depending on </w:t>
      </w:r>
      <w:r w:rsidR="00882448" w:rsidRPr="00B53F93">
        <w:rPr>
          <w:rFonts w:ascii="Tahoma" w:hAnsi="Tahoma" w:cs="Tahoma"/>
          <w:sz w:val="16"/>
          <w:szCs w:val="16"/>
        </w:rPr>
        <w:t>any amendment of</w:t>
      </w:r>
      <w:r w:rsidR="00BF332A" w:rsidRPr="00B53F93">
        <w:rPr>
          <w:rFonts w:ascii="Tahoma" w:hAnsi="Tahoma" w:cs="Tahoma"/>
          <w:sz w:val="16"/>
          <w:szCs w:val="16"/>
        </w:rPr>
        <w:t xml:space="preserve"> any Due Date under further Approval Notices.</w:t>
      </w:r>
    </w:p>
    <w:p w14:paraId="0C7612EC" w14:textId="4CA20A69"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Conditions precedent to disbursement of the Loan</w:t>
      </w:r>
    </w:p>
    <w:p w14:paraId="28C0A6C0" w14:textId="62031F83" w:rsidR="00311877" w:rsidRPr="00B53F93" w:rsidRDefault="00311877" w:rsidP="009B1ABC">
      <w:pPr>
        <w:pStyle w:val="Heading2"/>
        <w:tabs>
          <w:tab w:val="clear" w:pos="709"/>
        </w:tabs>
        <w:spacing w:before="0" w:after="240"/>
        <w:jc w:val="both"/>
        <w:rPr>
          <w:rFonts w:ascii="Tahoma" w:hAnsi="Tahoma" w:cs="Tahoma"/>
          <w:b/>
          <w:bCs/>
          <w:sz w:val="16"/>
          <w:szCs w:val="16"/>
        </w:rPr>
      </w:pPr>
      <w:r w:rsidRPr="00B53F93">
        <w:rPr>
          <w:rFonts w:ascii="Tahoma" w:hAnsi="Tahoma" w:cs="Tahoma"/>
          <w:sz w:val="16"/>
          <w:szCs w:val="16"/>
          <w:lang w:val="fr-FR"/>
        </w:rPr>
        <w:tab/>
      </w:r>
      <w:r w:rsidRPr="00B53F93">
        <w:rPr>
          <w:rFonts w:ascii="Tahoma" w:hAnsi="Tahoma" w:cs="Tahoma"/>
          <w:sz w:val="16"/>
          <w:szCs w:val="16"/>
        </w:rPr>
        <w:t xml:space="preserve">The </w:t>
      </w:r>
      <w:r w:rsidR="00D22AD9" w:rsidRPr="00B53F93">
        <w:rPr>
          <w:rFonts w:ascii="Tahoma" w:hAnsi="Tahoma" w:cs="Tahoma"/>
          <w:sz w:val="16"/>
          <w:szCs w:val="16"/>
        </w:rPr>
        <w:t>initial</w:t>
      </w:r>
      <w:r w:rsidR="00F1364D" w:rsidRPr="00B53F93">
        <w:rPr>
          <w:rFonts w:ascii="Tahoma" w:hAnsi="Tahoma" w:cs="Tahoma"/>
          <w:sz w:val="16"/>
          <w:szCs w:val="16"/>
        </w:rPr>
        <w:t xml:space="preserve"> disbursement of </w:t>
      </w:r>
      <w:r w:rsidRPr="00B53F93">
        <w:rPr>
          <w:rFonts w:ascii="Tahoma" w:hAnsi="Tahoma" w:cs="Tahoma"/>
          <w:sz w:val="16"/>
          <w:szCs w:val="16"/>
        </w:rPr>
        <w:t>Loan shall be made available after the conditions precedent set out below have been fulfilled and provided to the satisfaction of the Lender:</w:t>
      </w:r>
    </w:p>
    <w:p w14:paraId="394AFB6F" w14:textId="0C176BF5" w:rsidR="00311877" w:rsidRPr="00B53F93" w:rsidRDefault="00311877" w:rsidP="009B1ABC">
      <w:pPr>
        <w:pStyle w:val="Heading2"/>
        <w:numPr>
          <w:ilvl w:val="0"/>
          <w:numId w:val="14"/>
        </w:numPr>
        <w:tabs>
          <w:tab w:val="clear" w:pos="3474"/>
        </w:tabs>
        <w:spacing w:before="0" w:after="240"/>
        <w:ind w:left="1440" w:hanging="630"/>
        <w:jc w:val="both"/>
        <w:rPr>
          <w:rFonts w:ascii="Tahoma" w:hAnsi="Tahoma" w:cs="Tahoma"/>
          <w:b/>
          <w:bCs/>
          <w:sz w:val="16"/>
          <w:szCs w:val="16"/>
        </w:rPr>
      </w:pPr>
      <w:r w:rsidRPr="00B53F93">
        <w:rPr>
          <w:rFonts w:ascii="Tahoma" w:hAnsi="Tahoma" w:cs="Tahoma"/>
          <w:sz w:val="16"/>
          <w:szCs w:val="16"/>
        </w:rPr>
        <w:t xml:space="preserve">The </w:t>
      </w:r>
      <w:del w:id="55" w:author="Thuya" w:date="2015-12-17T09:31:00Z">
        <w:r w:rsidR="00B16F29" w:rsidRPr="00B53F93" w:rsidDel="004A4941">
          <w:rPr>
            <w:rFonts w:ascii="Tahoma" w:hAnsi="Tahoma" w:cs="Tahoma"/>
            <w:sz w:val="16"/>
            <w:szCs w:val="16"/>
          </w:rPr>
          <w:delText>Credit</w:delText>
        </w:r>
      </w:del>
      <w:ins w:id="56"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duly executed by the Borrower and the Lender;</w:t>
      </w:r>
    </w:p>
    <w:p w14:paraId="7287659C" w14:textId="77777777" w:rsidR="00311877" w:rsidRPr="00B53F93" w:rsidRDefault="00050A78" w:rsidP="009B1ABC">
      <w:pPr>
        <w:pStyle w:val="Heading2"/>
        <w:numPr>
          <w:ilvl w:val="0"/>
          <w:numId w:val="14"/>
        </w:numPr>
        <w:tabs>
          <w:tab w:val="clear" w:pos="3474"/>
        </w:tabs>
        <w:spacing w:before="0" w:after="240"/>
        <w:ind w:left="1440" w:hanging="630"/>
        <w:jc w:val="both"/>
        <w:rPr>
          <w:rFonts w:ascii="Tahoma" w:hAnsi="Tahoma" w:cs="Tahoma"/>
          <w:b/>
          <w:bCs/>
          <w:sz w:val="16"/>
          <w:szCs w:val="16"/>
        </w:rPr>
      </w:pPr>
      <w:r w:rsidRPr="00B53F93">
        <w:rPr>
          <w:rFonts w:ascii="Tahoma" w:hAnsi="Tahoma" w:cs="Tahoma"/>
          <w:sz w:val="16"/>
          <w:szCs w:val="16"/>
        </w:rPr>
        <w:t>T</w:t>
      </w:r>
      <w:r w:rsidR="00311877" w:rsidRPr="00B53F93">
        <w:rPr>
          <w:rFonts w:ascii="Tahoma" w:hAnsi="Tahoma" w:cs="Tahoma"/>
          <w:sz w:val="16"/>
          <w:szCs w:val="16"/>
        </w:rPr>
        <w:t>he Approval Notice</w:t>
      </w:r>
      <w:r w:rsidRPr="00B53F93">
        <w:rPr>
          <w:rFonts w:ascii="Tahoma" w:hAnsi="Tahoma" w:cs="Tahoma"/>
          <w:sz w:val="16"/>
          <w:szCs w:val="16"/>
        </w:rPr>
        <w:t xml:space="preserve"> issued to the Borrower</w:t>
      </w:r>
      <w:r w:rsidR="00311877" w:rsidRPr="00B53F93">
        <w:rPr>
          <w:rFonts w:ascii="Tahoma" w:hAnsi="Tahoma" w:cs="Tahoma"/>
          <w:sz w:val="16"/>
          <w:szCs w:val="16"/>
        </w:rPr>
        <w:t>;</w:t>
      </w:r>
    </w:p>
    <w:p w14:paraId="18B8A4D1" w14:textId="0B83B035" w:rsidR="009607BC" w:rsidRPr="004A1813" w:rsidRDefault="00311877" w:rsidP="009B1ABC">
      <w:pPr>
        <w:pStyle w:val="Heading2"/>
        <w:numPr>
          <w:ilvl w:val="0"/>
          <w:numId w:val="14"/>
        </w:numPr>
        <w:tabs>
          <w:tab w:val="clear" w:pos="3474"/>
        </w:tabs>
        <w:spacing w:before="0" w:after="240"/>
        <w:ind w:left="1440" w:hanging="630"/>
        <w:jc w:val="both"/>
        <w:rPr>
          <w:ins w:id="57" w:author="Thuya" w:date="2015-12-18T11:14:00Z"/>
          <w:rFonts w:ascii="Tahoma" w:hAnsi="Tahoma" w:cs="Tahoma"/>
          <w:b/>
          <w:bCs/>
          <w:sz w:val="16"/>
          <w:szCs w:val="16"/>
          <w:rPrChange w:id="58" w:author="Thuya" w:date="2015-12-18T11:14:00Z">
            <w:rPr>
              <w:ins w:id="59" w:author="Thuya" w:date="2015-12-18T11:14:00Z"/>
              <w:rFonts w:ascii="Tahoma" w:hAnsi="Tahoma" w:cs="Tahoma"/>
              <w:sz w:val="16"/>
              <w:szCs w:val="16"/>
            </w:rPr>
          </w:rPrChange>
        </w:rPr>
      </w:pPr>
      <w:r w:rsidRPr="00B53F93">
        <w:rPr>
          <w:rFonts w:ascii="Tahoma" w:hAnsi="Tahoma" w:cs="Tahoma"/>
          <w:sz w:val="16"/>
          <w:szCs w:val="16"/>
        </w:rPr>
        <w:t xml:space="preserve">Certified copies of the Borrower's </w:t>
      </w:r>
      <w:ins w:id="60" w:author="Thuya" w:date="2015-12-18T11:14:00Z">
        <w:r w:rsidR="004A1813">
          <w:rPr>
            <w:rFonts w:ascii="Tahoma" w:hAnsi="Tahoma" w:cs="Tahoma"/>
            <w:sz w:val="16"/>
            <w:szCs w:val="16"/>
          </w:rPr>
          <w:t>NRC</w:t>
        </w:r>
      </w:ins>
      <w:r w:rsidRPr="00B53F93">
        <w:rPr>
          <w:rFonts w:ascii="Tahoma" w:hAnsi="Tahoma" w:cs="Tahoma"/>
          <w:sz w:val="16"/>
          <w:szCs w:val="16"/>
        </w:rPr>
        <w:t xml:space="preserve"> card/passport</w:t>
      </w:r>
      <w:r w:rsidR="006F7E78" w:rsidRPr="00B53F93">
        <w:rPr>
          <w:rFonts w:ascii="Tahoma" w:hAnsi="Tahoma" w:cs="Tahoma"/>
          <w:sz w:val="16"/>
          <w:szCs w:val="16"/>
        </w:rPr>
        <w:t>;</w:t>
      </w:r>
    </w:p>
    <w:p w14:paraId="560B8C56" w14:textId="51710EF1" w:rsidR="004A1813" w:rsidRPr="004A1813" w:rsidRDefault="004A1813" w:rsidP="009B1ABC">
      <w:pPr>
        <w:pStyle w:val="Heading2"/>
        <w:numPr>
          <w:ilvl w:val="0"/>
          <w:numId w:val="14"/>
        </w:numPr>
        <w:tabs>
          <w:tab w:val="clear" w:pos="3474"/>
        </w:tabs>
        <w:spacing w:before="0" w:after="240"/>
        <w:ind w:left="1440" w:hanging="630"/>
        <w:jc w:val="both"/>
        <w:rPr>
          <w:ins w:id="61" w:author="Thuya" w:date="2015-12-18T11:15:00Z"/>
          <w:rFonts w:ascii="Tahoma" w:hAnsi="Tahoma" w:cs="Tahoma"/>
          <w:b/>
          <w:bCs/>
          <w:sz w:val="16"/>
          <w:szCs w:val="16"/>
          <w:rPrChange w:id="62" w:author="Thuya" w:date="2015-12-18T11:15:00Z">
            <w:rPr>
              <w:ins w:id="63" w:author="Thuya" w:date="2015-12-18T11:15:00Z"/>
              <w:rFonts w:ascii="Tahoma" w:hAnsi="Tahoma" w:cs="Tahoma"/>
              <w:sz w:val="16"/>
              <w:szCs w:val="16"/>
            </w:rPr>
          </w:rPrChange>
        </w:rPr>
      </w:pPr>
      <w:ins w:id="64" w:author="Thuya" w:date="2015-12-18T11:14:00Z">
        <w:r>
          <w:rPr>
            <w:rFonts w:ascii="Tahoma" w:hAnsi="Tahoma" w:cs="Tahoma"/>
            <w:sz w:val="16"/>
            <w:szCs w:val="16"/>
          </w:rPr>
          <w:t>Certified copies of Family Registration Card;</w:t>
        </w:r>
      </w:ins>
    </w:p>
    <w:p w14:paraId="7957248A" w14:textId="138CB8D3" w:rsidR="004A1813" w:rsidRPr="00B53F93" w:rsidRDefault="00063CF3" w:rsidP="009B1ABC">
      <w:pPr>
        <w:pStyle w:val="Heading2"/>
        <w:numPr>
          <w:ilvl w:val="0"/>
          <w:numId w:val="14"/>
        </w:numPr>
        <w:tabs>
          <w:tab w:val="clear" w:pos="3474"/>
        </w:tabs>
        <w:spacing w:before="0" w:after="240"/>
        <w:ind w:left="1440" w:hanging="630"/>
        <w:jc w:val="both"/>
        <w:rPr>
          <w:rFonts w:ascii="Tahoma" w:hAnsi="Tahoma" w:cs="Tahoma"/>
          <w:b/>
          <w:bCs/>
          <w:sz w:val="16"/>
          <w:szCs w:val="16"/>
        </w:rPr>
      </w:pPr>
      <w:ins w:id="65" w:author="Thuya" w:date="2015-12-18T11:20:00Z">
        <w:r>
          <w:rPr>
            <w:rFonts w:ascii="Tahoma" w:hAnsi="Tahoma" w:cs="Tahoma"/>
            <w:sz w:val="16"/>
            <w:szCs w:val="16"/>
          </w:rPr>
          <w:t>Proof of letter or document that the Borrower lives at provided address (from Ward Office)</w:t>
        </w:r>
      </w:ins>
      <w:ins w:id="66" w:author="Thuya" w:date="2015-12-18T11:16:00Z">
        <w:r w:rsidR="004A1813">
          <w:rPr>
            <w:rFonts w:ascii="Tahoma" w:hAnsi="Tahoma" w:cs="Tahoma"/>
            <w:sz w:val="16"/>
            <w:szCs w:val="16"/>
          </w:rPr>
          <w:t>;</w:t>
        </w:r>
      </w:ins>
    </w:p>
    <w:p w14:paraId="1AF2DE6D" w14:textId="77777777" w:rsidR="009607BC" w:rsidRPr="00B53F93" w:rsidRDefault="00311877" w:rsidP="009B1ABC">
      <w:pPr>
        <w:pStyle w:val="Heading2"/>
        <w:numPr>
          <w:ilvl w:val="0"/>
          <w:numId w:val="14"/>
        </w:numPr>
        <w:tabs>
          <w:tab w:val="clear" w:pos="3474"/>
        </w:tabs>
        <w:spacing w:before="0" w:after="240"/>
        <w:ind w:left="1440" w:hanging="630"/>
        <w:jc w:val="both"/>
        <w:rPr>
          <w:rFonts w:ascii="Tahoma" w:hAnsi="Tahoma" w:cs="Tahoma"/>
          <w:b/>
          <w:bCs/>
          <w:sz w:val="16"/>
          <w:szCs w:val="16"/>
        </w:rPr>
      </w:pPr>
      <w:r w:rsidRPr="00B53F93">
        <w:rPr>
          <w:rFonts w:ascii="Tahoma" w:hAnsi="Tahoma" w:cs="Tahoma"/>
          <w:sz w:val="16"/>
          <w:szCs w:val="16"/>
        </w:rPr>
        <w:t>Other documents the Lender deems it necessary from time to time; and</w:t>
      </w:r>
    </w:p>
    <w:p w14:paraId="5E70E796" w14:textId="77777777" w:rsidR="00311877" w:rsidRPr="00B53F93" w:rsidRDefault="00311877" w:rsidP="009B1ABC">
      <w:pPr>
        <w:pStyle w:val="Heading2"/>
        <w:numPr>
          <w:ilvl w:val="0"/>
          <w:numId w:val="14"/>
        </w:numPr>
        <w:tabs>
          <w:tab w:val="clear" w:pos="3474"/>
        </w:tabs>
        <w:spacing w:before="0" w:after="240"/>
        <w:ind w:left="1440" w:hanging="630"/>
        <w:jc w:val="both"/>
        <w:rPr>
          <w:rFonts w:ascii="Tahoma" w:hAnsi="Tahoma" w:cs="Tahoma"/>
          <w:b/>
          <w:bCs/>
          <w:sz w:val="16"/>
          <w:szCs w:val="16"/>
        </w:rPr>
      </w:pPr>
      <w:r w:rsidRPr="00B53F93">
        <w:rPr>
          <w:rFonts w:ascii="Tahoma" w:hAnsi="Tahoma" w:cs="Tahoma"/>
          <w:sz w:val="16"/>
          <w:szCs w:val="16"/>
        </w:rPr>
        <w:t>No Event of Default is continuing or would result from the requested Loan.</w:t>
      </w:r>
    </w:p>
    <w:p w14:paraId="13C4C172"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Once the Loan Application Form submitted by the Borrower is accepted by the Lender, the Borrower shall not entitled to cancel the Loan or to refuse to accept disbursement of the Loan, except with approval of the Lender of such cancellation or prepayment charges as may be stipulated by the Lender. The Borrower agrees that the Lender has the right to approve/reject the cancellation of the Loan as the Lender deems fit.</w:t>
      </w:r>
    </w:p>
    <w:p w14:paraId="27D16BB1" w14:textId="1B573B50"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Repayment and Prepayment</w:t>
      </w:r>
    </w:p>
    <w:p w14:paraId="2767FD67" w14:textId="246C48F4" w:rsidR="00B53F93" w:rsidRPr="00732595" w:rsidRDefault="004F480C" w:rsidP="00B53F93">
      <w:pPr>
        <w:pStyle w:val="Heading2"/>
        <w:spacing w:before="0" w:after="240"/>
        <w:jc w:val="both"/>
        <w:rPr>
          <w:rFonts w:ascii="Tahoma" w:hAnsi="Tahoma" w:cs="Tahoma"/>
          <w:sz w:val="16"/>
          <w:szCs w:val="16"/>
        </w:rPr>
      </w:pPr>
      <w:r w:rsidRPr="00732595">
        <w:rPr>
          <w:rFonts w:ascii="Tahoma" w:hAnsi="Tahoma" w:cs="Tahoma"/>
          <w:sz w:val="16"/>
          <w:szCs w:val="16"/>
        </w:rPr>
        <w:t xml:space="preserve">The Borrower must repay the Borrower’s Dues on the Due Date. </w:t>
      </w:r>
      <w:r w:rsidR="00B80B7C" w:rsidRPr="00732595">
        <w:rPr>
          <w:rFonts w:ascii="Tahoma" w:hAnsi="Tahoma" w:cs="Tahoma"/>
          <w:sz w:val="16"/>
          <w:szCs w:val="16"/>
        </w:rPr>
        <w:t xml:space="preserve">However, if the Borrower fails to pay any amounts as provided under Article 1.22 of the General Terms and Conditions, the Minimum Amount is allowed to be paid within </w:t>
      </w:r>
      <w:r w:rsidR="00B53F93" w:rsidRPr="00732595">
        <w:rPr>
          <w:rFonts w:ascii="Tahoma" w:hAnsi="Tahoma" w:cs="Tahoma"/>
          <w:sz w:val="16"/>
          <w:szCs w:val="16"/>
        </w:rPr>
        <w:t xml:space="preserve">a period of time equal the </w:t>
      </w:r>
      <w:proofErr w:type="spellStart"/>
      <w:r w:rsidR="00B53F93" w:rsidRPr="00732595">
        <w:rPr>
          <w:rFonts w:ascii="Tahoma" w:hAnsi="Tahoma" w:cs="Tahoma"/>
          <w:sz w:val="16"/>
          <w:szCs w:val="16"/>
        </w:rPr>
        <w:t>the</w:t>
      </w:r>
      <w:proofErr w:type="spellEnd"/>
      <w:r w:rsidR="00B53F93" w:rsidRPr="00732595">
        <w:rPr>
          <w:rFonts w:ascii="Tahoma" w:hAnsi="Tahoma" w:cs="Tahoma"/>
          <w:sz w:val="16"/>
          <w:szCs w:val="16"/>
        </w:rPr>
        <w:t xml:space="preserve"> initial period of the Loan after the Due Date and the </w:t>
      </w:r>
      <w:r w:rsidR="004E3AC5" w:rsidRPr="00732595">
        <w:rPr>
          <w:rFonts w:ascii="Tahoma" w:hAnsi="Tahoma" w:cs="Tahoma"/>
          <w:sz w:val="16"/>
          <w:szCs w:val="16"/>
        </w:rPr>
        <w:t>Default</w:t>
      </w:r>
      <w:r w:rsidR="00B53F93" w:rsidRPr="00732595">
        <w:rPr>
          <w:rFonts w:ascii="Tahoma" w:hAnsi="Tahoma" w:cs="Tahoma"/>
          <w:sz w:val="16"/>
          <w:szCs w:val="16"/>
        </w:rPr>
        <w:t xml:space="preserve"> </w:t>
      </w:r>
      <w:r w:rsidR="004E3AC5" w:rsidRPr="00732595">
        <w:rPr>
          <w:rFonts w:ascii="Tahoma" w:hAnsi="Tahoma" w:cs="Tahoma"/>
          <w:sz w:val="16"/>
          <w:szCs w:val="16"/>
        </w:rPr>
        <w:t xml:space="preserve">Interest Rate </w:t>
      </w:r>
      <w:r w:rsidR="00B53F93" w:rsidRPr="00732595">
        <w:rPr>
          <w:rFonts w:ascii="Tahoma" w:hAnsi="Tahoma" w:cs="Tahoma"/>
          <w:sz w:val="16"/>
          <w:szCs w:val="16"/>
        </w:rPr>
        <w:t>may be applied accordingly.</w:t>
      </w:r>
    </w:p>
    <w:p w14:paraId="03A78102" w14:textId="77777777" w:rsidR="004F480C" w:rsidRPr="00B53F93" w:rsidRDefault="004F480C" w:rsidP="009B1ABC">
      <w:pPr>
        <w:pStyle w:val="Heading2"/>
        <w:spacing w:before="0" w:after="240"/>
        <w:jc w:val="both"/>
        <w:rPr>
          <w:rFonts w:ascii="Tahoma" w:hAnsi="Tahoma" w:cs="Tahoma"/>
          <w:sz w:val="16"/>
          <w:szCs w:val="16"/>
        </w:rPr>
      </w:pPr>
      <w:r w:rsidRPr="00B53F93">
        <w:rPr>
          <w:rFonts w:cs="Times New Roman"/>
        </w:rPr>
        <w:tab/>
      </w:r>
      <w:r w:rsidRPr="00B53F93">
        <w:rPr>
          <w:rFonts w:ascii="Tahoma" w:hAnsi="Tahoma" w:cs="Tahoma"/>
          <w:sz w:val="16"/>
          <w:szCs w:val="16"/>
        </w:rPr>
        <w:t>Whenever any payment by the Borrower becomes due on a day which is not a Business Day, the Due Date will be the following Business Day.</w:t>
      </w:r>
    </w:p>
    <w:p w14:paraId="253E54AB" w14:textId="77777777" w:rsidR="004F480C" w:rsidRPr="00B53F93" w:rsidRDefault="004F480C" w:rsidP="009B1ABC">
      <w:pPr>
        <w:pStyle w:val="Heading2"/>
        <w:spacing w:before="0" w:after="240"/>
        <w:jc w:val="both"/>
        <w:rPr>
          <w:rFonts w:ascii="Tahoma" w:hAnsi="Tahoma" w:cs="Tahoma"/>
          <w:sz w:val="16"/>
          <w:szCs w:val="16"/>
        </w:rPr>
      </w:pPr>
      <w:r w:rsidRPr="00B53F93">
        <w:rPr>
          <w:rFonts w:ascii="Tahoma" w:hAnsi="Tahoma" w:cs="Tahoma"/>
          <w:sz w:val="16"/>
          <w:szCs w:val="16"/>
        </w:rPr>
        <w:lastRenderedPageBreak/>
        <w:t>The Borrower may prepay the whole or any part of the Loan provided if the Loan Term have passed at least half and not earlier than after seven (07) calendar days from The First Drawdown Date.</w:t>
      </w:r>
    </w:p>
    <w:p w14:paraId="1AF0653C" w14:textId="77777777" w:rsidR="004F480C" w:rsidRPr="00B53F93" w:rsidRDefault="004F480C" w:rsidP="009B1ABC">
      <w:pPr>
        <w:pStyle w:val="Heading2"/>
        <w:spacing w:before="0" w:after="240"/>
        <w:jc w:val="both"/>
        <w:rPr>
          <w:rFonts w:ascii="Tahoma" w:hAnsi="Tahoma" w:cs="Tahoma"/>
          <w:sz w:val="16"/>
          <w:szCs w:val="16"/>
        </w:rPr>
      </w:pPr>
      <w:r w:rsidRPr="00B53F93">
        <w:rPr>
          <w:rFonts w:ascii="Tahoma" w:hAnsi="Tahoma" w:cs="Tahoma"/>
          <w:sz w:val="16"/>
          <w:szCs w:val="16"/>
        </w:rPr>
        <w:t>The Borrower shall be required to make payment/repayment of the Borrower’s Dues with cash at the Payment Service Providers in partnership with the Lender or through any payment instruments as directed by the Lender from time to time.</w:t>
      </w:r>
    </w:p>
    <w:p w14:paraId="263E6CB9" w14:textId="0B21459E" w:rsidR="00311877" w:rsidRPr="00B53F93" w:rsidRDefault="004F480C" w:rsidP="009B1ABC">
      <w:pPr>
        <w:spacing w:after="240" w:line="240" w:lineRule="auto"/>
        <w:ind w:left="709"/>
        <w:jc w:val="both"/>
        <w:rPr>
          <w:rFonts w:ascii="Tahoma" w:hAnsi="Tahoma" w:cs="Tahoma"/>
          <w:sz w:val="16"/>
          <w:szCs w:val="16"/>
        </w:rPr>
      </w:pPr>
      <w:r w:rsidRPr="00B53F93">
        <w:rPr>
          <w:rFonts w:ascii="Tahoma" w:hAnsi="Tahoma" w:cs="Tahoma"/>
          <w:sz w:val="16"/>
          <w:szCs w:val="16"/>
        </w:rPr>
        <w:t xml:space="preserve">All payments are to be applied first to the accrued fee payable for the </w:t>
      </w:r>
      <w:r w:rsidR="000C59AF">
        <w:rPr>
          <w:rFonts w:ascii="Tahoma" w:hAnsi="Tahoma" w:cs="Tahoma"/>
          <w:sz w:val="16"/>
          <w:szCs w:val="16"/>
        </w:rPr>
        <w:t>Reserve</w:t>
      </w:r>
      <w:ins w:id="67" w:author="Thuya" w:date="2015-12-18T11:19:00Z">
        <w:r w:rsidR="00063CF3">
          <w:rPr>
            <w:rFonts w:ascii="Tahoma" w:hAnsi="Tahoma" w:cs="Tahoma"/>
            <w:sz w:val="16"/>
            <w:szCs w:val="16"/>
          </w:rPr>
          <w:t xml:space="preserve"> Credit</w:t>
        </w:r>
      </w:ins>
      <w:r w:rsidR="000C59AF">
        <w:rPr>
          <w:rFonts w:ascii="Tahoma" w:hAnsi="Tahoma" w:cs="Tahoma"/>
          <w:sz w:val="16"/>
          <w:szCs w:val="16"/>
        </w:rPr>
        <w:t xml:space="preserve"> </w:t>
      </w:r>
      <w:r w:rsidRPr="00B53F93">
        <w:rPr>
          <w:rFonts w:ascii="Tahoma" w:hAnsi="Tahoma" w:cs="Tahoma"/>
          <w:sz w:val="16"/>
          <w:szCs w:val="16"/>
        </w:rPr>
        <w:t xml:space="preserve"> Limit, accrued Default Interest, the accrued</w:t>
      </w:r>
      <w:r w:rsidR="007D72C2" w:rsidRPr="00B53F93">
        <w:rPr>
          <w:rFonts w:ascii="Tahoma" w:hAnsi="Tahoma" w:cs="Tahoma"/>
          <w:sz w:val="16"/>
          <w:szCs w:val="16"/>
        </w:rPr>
        <w:t xml:space="preserve"> </w:t>
      </w:r>
      <w:r w:rsidRPr="00B53F93">
        <w:rPr>
          <w:rFonts w:ascii="Tahoma" w:hAnsi="Tahoma" w:cs="Tahoma"/>
          <w:sz w:val="16"/>
          <w:szCs w:val="16"/>
        </w:rPr>
        <w:t>Loan Interest, other fees and charges (if any), and then to payment of</w:t>
      </w:r>
      <w:r w:rsidR="007D72C2" w:rsidRPr="00B53F93">
        <w:rPr>
          <w:rFonts w:ascii="Tahoma" w:hAnsi="Tahoma" w:cs="Tahoma"/>
          <w:sz w:val="16"/>
          <w:szCs w:val="16"/>
        </w:rPr>
        <w:t xml:space="preserve"> </w:t>
      </w:r>
      <w:r w:rsidRPr="00B53F93">
        <w:rPr>
          <w:rFonts w:ascii="Tahoma" w:hAnsi="Tahoma" w:cs="Tahoma"/>
          <w:sz w:val="16"/>
          <w:szCs w:val="16"/>
        </w:rPr>
        <w:t>principle; provided, however, that after an Event of Default, payments will be applied to the Borrower’s obligations as The Lender determines in its sole discretion.</w:t>
      </w:r>
    </w:p>
    <w:p w14:paraId="2F57114B" w14:textId="653A9763" w:rsidR="00311877" w:rsidRPr="00B53F93" w:rsidRDefault="00311877" w:rsidP="009B1ABC">
      <w:pPr>
        <w:pStyle w:val="Heading1"/>
        <w:spacing w:before="0" w:after="240"/>
        <w:ind w:left="706" w:hanging="706"/>
        <w:jc w:val="both"/>
        <w:rPr>
          <w:rFonts w:ascii="Tahoma" w:hAnsi="Tahoma" w:cs="Tahoma"/>
          <w:b/>
          <w:bCs/>
          <w:sz w:val="16"/>
          <w:szCs w:val="16"/>
        </w:rPr>
      </w:pPr>
      <w:r w:rsidRPr="00B53F93">
        <w:rPr>
          <w:rFonts w:ascii="Tahoma" w:hAnsi="Tahoma" w:cs="Tahoma"/>
          <w:b/>
          <w:bCs/>
          <w:sz w:val="16"/>
          <w:szCs w:val="16"/>
        </w:rPr>
        <w:t>Representations and Undertakings</w:t>
      </w:r>
    </w:p>
    <w:p w14:paraId="3A3F2584"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The Borrower hereby represents and warrants to the Lender on a continuing basis that:</w:t>
      </w:r>
    </w:p>
    <w:p w14:paraId="40F67CC2" w14:textId="6D145DAB" w:rsidR="00311877" w:rsidRPr="00B53F93" w:rsidRDefault="00311877" w:rsidP="009B1ABC">
      <w:pPr>
        <w:pStyle w:val="BodyText1"/>
        <w:numPr>
          <w:ilvl w:val="0"/>
          <w:numId w:val="4"/>
        </w:numPr>
        <w:spacing w:before="0" w:after="240"/>
        <w:ind w:left="1440" w:hanging="720"/>
        <w:jc w:val="both"/>
        <w:rPr>
          <w:rFonts w:ascii="Tahoma" w:hAnsi="Tahoma" w:cs="Tahoma"/>
          <w:sz w:val="16"/>
          <w:szCs w:val="16"/>
        </w:rPr>
      </w:pPr>
      <w:r w:rsidRPr="00B53F93">
        <w:rPr>
          <w:rFonts w:ascii="Tahoma" w:hAnsi="Tahoma" w:cs="Tahoma"/>
          <w:sz w:val="16"/>
          <w:szCs w:val="16"/>
        </w:rPr>
        <w:t xml:space="preserve">The obligation expressed or to be assumed by the Borrower in The </w:t>
      </w:r>
      <w:r w:rsidR="00B16F29" w:rsidRPr="00B53F93">
        <w:rPr>
          <w:rFonts w:ascii="Tahoma" w:hAnsi="Tahoma" w:cs="Tahoma"/>
          <w:sz w:val="16"/>
          <w:szCs w:val="16"/>
        </w:rPr>
        <w:t xml:space="preserve"> </w:t>
      </w:r>
      <w:del w:id="68" w:author="Thuya" w:date="2015-12-17T09:31:00Z">
        <w:r w:rsidR="00B16F29" w:rsidRPr="00B53F93" w:rsidDel="004A4941">
          <w:rPr>
            <w:rFonts w:ascii="Tahoma" w:hAnsi="Tahoma" w:cs="Tahoma"/>
            <w:sz w:val="16"/>
            <w:szCs w:val="16"/>
          </w:rPr>
          <w:delText>Credit</w:delText>
        </w:r>
      </w:del>
      <w:ins w:id="69"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any relevant documents are legal, valid, binding and enforceable obligations; </w:t>
      </w:r>
    </w:p>
    <w:p w14:paraId="2FC8801C" w14:textId="415A4A01" w:rsidR="00311877" w:rsidRPr="00B53F93" w:rsidRDefault="00311877" w:rsidP="009B1ABC">
      <w:pPr>
        <w:pStyle w:val="BodyText1"/>
        <w:numPr>
          <w:ilvl w:val="0"/>
          <w:numId w:val="4"/>
        </w:numPr>
        <w:spacing w:before="0" w:after="240"/>
        <w:ind w:left="1440" w:hanging="720"/>
        <w:jc w:val="both"/>
        <w:rPr>
          <w:rFonts w:ascii="Tahoma" w:hAnsi="Tahoma" w:cs="Tahoma"/>
          <w:sz w:val="16"/>
          <w:szCs w:val="16"/>
        </w:rPr>
      </w:pPr>
      <w:r w:rsidRPr="00B53F93">
        <w:rPr>
          <w:rFonts w:ascii="Tahoma" w:hAnsi="Tahoma" w:cs="Tahoma"/>
          <w:sz w:val="16"/>
          <w:szCs w:val="16"/>
        </w:rPr>
        <w:t xml:space="preserve">The entry into and performance by the Borrower of, and the transactions contemplated by, the </w:t>
      </w:r>
      <w:r w:rsidR="00B16F29" w:rsidRPr="00B53F93">
        <w:rPr>
          <w:rFonts w:ascii="Tahoma" w:hAnsi="Tahoma" w:cs="Tahoma"/>
          <w:sz w:val="16"/>
          <w:szCs w:val="16"/>
        </w:rPr>
        <w:t xml:space="preserve"> </w:t>
      </w:r>
      <w:del w:id="70" w:author="Thuya" w:date="2015-12-17T09:31:00Z">
        <w:r w:rsidR="00B16F29" w:rsidRPr="00B53F93" w:rsidDel="004A4941">
          <w:rPr>
            <w:rFonts w:ascii="Tahoma" w:hAnsi="Tahoma" w:cs="Tahoma"/>
            <w:sz w:val="16"/>
            <w:szCs w:val="16"/>
          </w:rPr>
          <w:delText>Credit</w:delText>
        </w:r>
      </w:del>
      <w:ins w:id="71"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any relevant documents do not and shall not conflict with (i) any law or regulation applicable to the Borrower; or (ii) any agreement or instrument binding upon the Borrower;</w:t>
      </w:r>
    </w:p>
    <w:p w14:paraId="01AE4F61" w14:textId="77777777" w:rsidR="00311877" w:rsidRPr="00B53F93" w:rsidRDefault="00311877" w:rsidP="009B1ABC">
      <w:pPr>
        <w:pStyle w:val="BodyText1"/>
        <w:numPr>
          <w:ilvl w:val="0"/>
          <w:numId w:val="4"/>
        </w:numPr>
        <w:spacing w:before="0" w:after="240"/>
        <w:ind w:left="1440" w:hanging="720"/>
        <w:jc w:val="both"/>
        <w:rPr>
          <w:rFonts w:ascii="Tahoma" w:hAnsi="Tahoma" w:cs="Tahoma"/>
          <w:sz w:val="16"/>
          <w:szCs w:val="16"/>
        </w:rPr>
      </w:pPr>
      <w:r w:rsidRPr="00B53F93">
        <w:rPr>
          <w:rFonts w:ascii="Tahoma" w:hAnsi="Tahoma" w:cs="Tahoma"/>
          <w:sz w:val="16"/>
          <w:szCs w:val="16"/>
        </w:rPr>
        <w:t>No event of default is continuing or might reasonably be expected to result from the making available of the Loan; and</w:t>
      </w:r>
    </w:p>
    <w:p w14:paraId="72DEE8BF" w14:textId="3FD5DCF5" w:rsidR="00311877" w:rsidRPr="00B53F93" w:rsidRDefault="00311877" w:rsidP="009B1ABC">
      <w:pPr>
        <w:pStyle w:val="BodyText1"/>
        <w:numPr>
          <w:ilvl w:val="0"/>
          <w:numId w:val="4"/>
        </w:numPr>
        <w:spacing w:before="0" w:after="240"/>
        <w:ind w:left="1440" w:hanging="720"/>
        <w:jc w:val="both"/>
        <w:rPr>
          <w:rFonts w:ascii="Tahoma" w:hAnsi="Tahoma" w:cs="Tahoma"/>
          <w:sz w:val="16"/>
          <w:szCs w:val="16"/>
        </w:rPr>
      </w:pPr>
      <w:r w:rsidRPr="00B53F93">
        <w:rPr>
          <w:rFonts w:ascii="Tahoma" w:hAnsi="Tahoma" w:cs="Tahoma"/>
          <w:sz w:val="16"/>
          <w:szCs w:val="16"/>
        </w:rPr>
        <w:t xml:space="preserve">The Borrower has disclosed to the Lender all information (financial or otherwise) relating to the Borrower and all other relevant parties which is material to be known to the Lender in view of the provisions of </w:t>
      </w:r>
      <w:proofErr w:type="gramStart"/>
      <w:r w:rsidRPr="00B53F93">
        <w:rPr>
          <w:rFonts w:ascii="Tahoma" w:hAnsi="Tahoma" w:cs="Tahoma"/>
          <w:sz w:val="16"/>
          <w:szCs w:val="16"/>
        </w:rPr>
        <w:t xml:space="preserve">The </w:t>
      </w:r>
      <w:r w:rsidR="00B16F29" w:rsidRPr="00B53F93">
        <w:rPr>
          <w:rFonts w:ascii="Tahoma" w:hAnsi="Tahoma" w:cs="Tahoma"/>
          <w:sz w:val="16"/>
          <w:szCs w:val="16"/>
        </w:rPr>
        <w:t xml:space="preserve"> </w:t>
      </w:r>
      <w:proofErr w:type="gramEnd"/>
      <w:del w:id="72" w:author="Thuya" w:date="2015-12-17T09:31:00Z">
        <w:r w:rsidR="00B16F29" w:rsidRPr="00B53F93" w:rsidDel="004A4941">
          <w:rPr>
            <w:rFonts w:ascii="Tahoma" w:hAnsi="Tahoma" w:cs="Tahoma"/>
            <w:sz w:val="16"/>
            <w:szCs w:val="16"/>
          </w:rPr>
          <w:delText>Credit</w:delText>
        </w:r>
      </w:del>
      <w:ins w:id="73"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 and which is true, complete and accurate in all material respects as at the date it was given and is not misleading in any respect.</w:t>
      </w:r>
    </w:p>
    <w:p w14:paraId="7EE3B7B9" w14:textId="77777777" w:rsidR="00311877" w:rsidRPr="00B53F93" w:rsidRDefault="00311877" w:rsidP="009B1ABC">
      <w:pPr>
        <w:pStyle w:val="Heading2"/>
        <w:spacing w:before="0" w:after="240"/>
        <w:jc w:val="both"/>
        <w:rPr>
          <w:rFonts w:ascii="Tahoma" w:hAnsi="Tahoma" w:cs="Tahoma"/>
          <w:b/>
          <w:bCs/>
          <w:color w:val="FF0000"/>
          <w:sz w:val="16"/>
          <w:szCs w:val="16"/>
        </w:rPr>
      </w:pPr>
      <w:r w:rsidRPr="00B53F93">
        <w:rPr>
          <w:rFonts w:ascii="Tahoma" w:hAnsi="Tahoma" w:cs="Tahoma"/>
          <w:sz w:val="16"/>
          <w:szCs w:val="16"/>
        </w:rPr>
        <w:t xml:space="preserve">The Borrower covenants with the Lender that during the Loan Term: </w:t>
      </w:r>
    </w:p>
    <w:p w14:paraId="4B85BA6D" w14:textId="0A8A7F9E" w:rsidR="00311877" w:rsidRPr="00B53F93" w:rsidRDefault="00311877" w:rsidP="009B1ABC">
      <w:pPr>
        <w:pStyle w:val="BodyText1"/>
        <w:numPr>
          <w:ilvl w:val="0"/>
          <w:numId w:val="15"/>
        </w:numPr>
        <w:spacing w:before="0" w:after="240"/>
        <w:ind w:left="1440" w:hanging="630"/>
        <w:jc w:val="both"/>
        <w:rPr>
          <w:rFonts w:ascii="Tahoma" w:hAnsi="Tahoma" w:cs="Tahoma"/>
          <w:sz w:val="16"/>
          <w:szCs w:val="16"/>
          <w:lang w:eastAsia="zh-HK"/>
        </w:rPr>
      </w:pPr>
      <w:r w:rsidRPr="00B53F93">
        <w:rPr>
          <w:rFonts w:ascii="Tahoma" w:hAnsi="Tahoma" w:cs="Tahoma"/>
          <w:sz w:val="16"/>
          <w:szCs w:val="16"/>
        </w:rPr>
        <w:t xml:space="preserve">The Borrower shall comply </w:t>
      </w:r>
      <w:r w:rsidRPr="00B53F93">
        <w:rPr>
          <w:rFonts w:ascii="Tahoma" w:hAnsi="Tahoma" w:cs="Tahoma"/>
          <w:sz w:val="16"/>
          <w:szCs w:val="16"/>
          <w:lang w:eastAsia="zh-HK"/>
        </w:rPr>
        <w:t xml:space="preserve">in all respect with all applicable laws in connection with the performance of the Borrower’s obligations under </w:t>
      </w:r>
      <w:r w:rsidR="00A90ACA" w:rsidRPr="00B53F93">
        <w:rPr>
          <w:rFonts w:ascii="Tahoma" w:hAnsi="Tahoma" w:cs="Tahoma"/>
          <w:sz w:val="16"/>
          <w:szCs w:val="16"/>
        </w:rPr>
        <w:t>t</w:t>
      </w:r>
      <w:r w:rsidRPr="00B53F93">
        <w:rPr>
          <w:rFonts w:ascii="Tahoma" w:hAnsi="Tahoma" w:cs="Tahoma"/>
          <w:sz w:val="16"/>
          <w:szCs w:val="16"/>
        </w:rPr>
        <w:t xml:space="preserve">he </w:t>
      </w:r>
      <w:r w:rsidR="00B16F29" w:rsidRPr="00B53F93">
        <w:rPr>
          <w:rFonts w:ascii="Tahoma" w:hAnsi="Tahoma" w:cs="Tahoma"/>
          <w:sz w:val="16"/>
          <w:szCs w:val="16"/>
        </w:rPr>
        <w:t xml:space="preserve"> </w:t>
      </w:r>
      <w:del w:id="74" w:author="Thuya" w:date="2015-12-17T09:31:00Z">
        <w:r w:rsidR="00B16F29" w:rsidRPr="00B53F93" w:rsidDel="004A4941">
          <w:rPr>
            <w:rFonts w:ascii="Tahoma" w:hAnsi="Tahoma" w:cs="Tahoma"/>
            <w:sz w:val="16"/>
            <w:szCs w:val="16"/>
          </w:rPr>
          <w:delText>Credit</w:delText>
        </w:r>
      </w:del>
      <w:ins w:id="75"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w:t>
      </w:r>
      <w:r w:rsidRPr="00B53F93">
        <w:rPr>
          <w:rFonts w:ascii="Tahoma" w:hAnsi="Tahoma" w:cs="Tahoma"/>
          <w:sz w:val="16"/>
          <w:szCs w:val="16"/>
          <w:lang w:eastAsia="zh-HK"/>
        </w:rPr>
        <w:t xml:space="preserve">and other relevant documents; </w:t>
      </w:r>
    </w:p>
    <w:p w14:paraId="178111A0" w14:textId="2811586D" w:rsidR="00311877" w:rsidRPr="00B53F93" w:rsidRDefault="00311877" w:rsidP="009B1ABC">
      <w:pPr>
        <w:pStyle w:val="BodyText1"/>
        <w:numPr>
          <w:ilvl w:val="0"/>
          <w:numId w:val="15"/>
        </w:numPr>
        <w:spacing w:before="0" w:after="240"/>
        <w:ind w:left="1440" w:hanging="630"/>
        <w:jc w:val="both"/>
        <w:rPr>
          <w:rFonts w:ascii="Tahoma" w:hAnsi="Tahoma" w:cs="Tahoma"/>
          <w:sz w:val="16"/>
          <w:szCs w:val="16"/>
          <w:lang w:eastAsia="zh-HK"/>
        </w:rPr>
      </w:pPr>
      <w:r w:rsidRPr="00B53F93">
        <w:rPr>
          <w:rFonts w:ascii="Tahoma" w:hAnsi="Tahoma" w:cs="Tahoma"/>
          <w:sz w:val="16"/>
          <w:szCs w:val="16"/>
        </w:rPr>
        <w:t xml:space="preserve">The Borrower shall obtain and maintain in full force and effect any authorisation, consent or approval required to enable the Borrower to perform the Borrower’s obligations under </w:t>
      </w:r>
      <w:proofErr w:type="gramStart"/>
      <w:r w:rsidRPr="00B53F93">
        <w:rPr>
          <w:rFonts w:ascii="Tahoma" w:hAnsi="Tahoma" w:cs="Tahoma"/>
          <w:sz w:val="16"/>
          <w:szCs w:val="16"/>
          <w:lang w:eastAsia="zh-HK"/>
        </w:rPr>
        <w:t xml:space="preserve">the </w:t>
      </w:r>
      <w:r w:rsidR="00B16F29" w:rsidRPr="00B53F93">
        <w:rPr>
          <w:rFonts w:ascii="Tahoma" w:hAnsi="Tahoma" w:cs="Tahoma"/>
          <w:sz w:val="16"/>
          <w:szCs w:val="16"/>
          <w:lang w:eastAsia="zh-HK"/>
        </w:rPr>
        <w:t xml:space="preserve"> </w:t>
      </w:r>
      <w:proofErr w:type="gramEnd"/>
      <w:del w:id="76" w:author="Thuya" w:date="2015-12-17T09:31:00Z">
        <w:r w:rsidR="00B16F29" w:rsidRPr="00B53F93" w:rsidDel="004A4941">
          <w:rPr>
            <w:rFonts w:ascii="Tahoma" w:hAnsi="Tahoma" w:cs="Tahoma"/>
            <w:sz w:val="16"/>
            <w:szCs w:val="16"/>
            <w:lang w:eastAsia="zh-HK"/>
          </w:rPr>
          <w:delText>Credit</w:delText>
        </w:r>
      </w:del>
      <w:ins w:id="77" w:author="Thuya" w:date="2015-12-17T09:31:00Z">
        <w:r w:rsidR="004A4941">
          <w:rPr>
            <w:rFonts w:ascii="Tahoma" w:hAnsi="Tahoma" w:cs="Tahoma"/>
            <w:sz w:val="16"/>
            <w:szCs w:val="16"/>
            <w:lang w:eastAsia="zh-HK"/>
          </w:rPr>
          <w:t>Loan</w:t>
        </w:r>
      </w:ins>
      <w:r w:rsidR="00B16F29" w:rsidRPr="00B53F93">
        <w:rPr>
          <w:rFonts w:ascii="Tahoma" w:hAnsi="Tahoma" w:cs="Tahoma"/>
          <w:sz w:val="16"/>
          <w:szCs w:val="16"/>
          <w:lang w:eastAsia="zh-HK"/>
        </w:rPr>
        <w:t xml:space="preserve"> </w:t>
      </w:r>
      <w:r w:rsidR="00A90ACA" w:rsidRPr="00B53F93">
        <w:rPr>
          <w:rFonts w:ascii="Tahoma" w:hAnsi="Tahoma" w:cs="Tahoma"/>
          <w:sz w:val="16"/>
          <w:szCs w:val="16"/>
          <w:lang w:eastAsia="zh-HK"/>
        </w:rPr>
        <w:t>Agreement</w:t>
      </w:r>
      <w:r w:rsidRPr="00B53F93">
        <w:rPr>
          <w:rFonts w:ascii="Tahoma" w:hAnsi="Tahoma" w:cs="Tahoma"/>
          <w:sz w:val="16"/>
          <w:szCs w:val="16"/>
          <w:lang w:eastAsia="zh-HK"/>
        </w:rPr>
        <w:t>, and other relevant documents</w:t>
      </w:r>
      <w:r w:rsidRPr="00B53F93">
        <w:rPr>
          <w:rFonts w:ascii="Tahoma" w:hAnsi="Tahoma" w:cs="Tahoma"/>
          <w:sz w:val="16"/>
          <w:szCs w:val="16"/>
        </w:rPr>
        <w:t xml:space="preserve"> and to ensure the legality, validity, enforceability or admissibility in evidence of </w:t>
      </w:r>
      <w:r w:rsidR="00A90ACA" w:rsidRPr="00B53F93">
        <w:rPr>
          <w:rFonts w:ascii="Tahoma" w:hAnsi="Tahoma" w:cs="Tahoma"/>
          <w:sz w:val="16"/>
          <w:szCs w:val="16"/>
        </w:rPr>
        <w:t>t</w:t>
      </w:r>
      <w:r w:rsidRPr="00B53F93">
        <w:rPr>
          <w:rFonts w:ascii="Tahoma" w:hAnsi="Tahoma" w:cs="Tahoma"/>
          <w:sz w:val="16"/>
          <w:szCs w:val="16"/>
        </w:rPr>
        <w:t xml:space="preserve">he </w:t>
      </w:r>
      <w:r w:rsidR="00B16F29" w:rsidRPr="00B53F93">
        <w:rPr>
          <w:rFonts w:ascii="Tahoma" w:hAnsi="Tahoma" w:cs="Tahoma"/>
          <w:sz w:val="16"/>
          <w:szCs w:val="16"/>
        </w:rPr>
        <w:t xml:space="preserve"> </w:t>
      </w:r>
      <w:del w:id="78" w:author="Thuya" w:date="2015-12-17T09:31:00Z">
        <w:r w:rsidR="00B16F29" w:rsidRPr="00B53F93" w:rsidDel="004A4941">
          <w:rPr>
            <w:rFonts w:ascii="Tahoma" w:hAnsi="Tahoma" w:cs="Tahoma"/>
            <w:sz w:val="16"/>
            <w:szCs w:val="16"/>
          </w:rPr>
          <w:delText>Credit</w:delText>
        </w:r>
      </w:del>
      <w:ins w:id="79"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w:t>
      </w:r>
    </w:p>
    <w:p w14:paraId="58DC7707" w14:textId="3C7A0352" w:rsidR="00311877" w:rsidRPr="00B53F93" w:rsidRDefault="00311877" w:rsidP="009B1ABC">
      <w:pPr>
        <w:pStyle w:val="BodyText1"/>
        <w:numPr>
          <w:ilvl w:val="0"/>
          <w:numId w:val="15"/>
        </w:numPr>
        <w:spacing w:before="0" w:after="240"/>
        <w:ind w:left="1440" w:hanging="630"/>
        <w:jc w:val="both"/>
        <w:rPr>
          <w:rFonts w:ascii="Tahoma" w:hAnsi="Tahoma" w:cs="Tahoma"/>
          <w:sz w:val="16"/>
          <w:szCs w:val="16"/>
          <w:lang w:eastAsia="zh-HK"/>
        </w:rPr>
      </w:pPr>
      <w:r w:rsidRPr="00B53F93">
        <w:rPr>
          <w:rFonts w:ascii="Tahoma" w:hAnsi="Tahoma" w:cs="Tahoma"/>
          <w:sz w:val="16"/>
          <w:szCs w:val="16"/>
        </w:rPr>
        <w:t xml:space="preserve">The Borrower shall notify the Lender in writing of any potential or actual Event of Default (if any specified in </w:t>
      </w:r>
      <w:r w:rsidR="00A90ACA" w:rsidRPr="00B53F93">
        <w:rPr>
          <w:rFonts w:ascii="Tahoma" w:hAnsi="Tahoma" w:cs="Tahoma"/>
          <w:sz w:val="16"/>
          <w:szCs w:val="16"/>
        </w:rPr>
        <w:t>t</w:t>
      </w:r>
      <w:r w:rsidRPr="00B53F93">
        <w:rPr>
          <w:rFonts w:ascii="Tahoma" w:hAnsi="Tahoma" w:cs="Tahoma"/>
          <w:sz w:val="16"/>
          <w:szCs w:val="16"/>
        </w:rPr>
        <w:t xml:space="preserve">he </w:t>
      </w:r>
      <w:del w:id="80" w:author="Thuya" w:date="2015-12-17T09:31:00Z">
        <w:r w:rsidR="00B16F29" w:rsidRPr="00B53F93" w:rsidDel="004A4941">
          <w:rPr>
            <w:rFonts w:ascii="Tahoma" w:hAnsi="Tahoma" w:cs="Tahoma"/>
            <w:sz w:val="16"/>
            <w:szCs w:val="16"/>
          </w:rPr>
          <w:delText>Credit</w:delText>
        </w:r>
      </w:del>
      <w:ins w:id="81"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the Finance Appraisal Agreement) and any event or circumstance which constitutes a default under any other agreement binding upon the Borrower (and, in each case, the steps, if any, being taken to remedy it) promptly upon becoming aware of its occurrence;</w:t>
      </w:r>
    </w:p>
    <w:p w14:paraId="50C7C3B4" w14:textId="77777777" w:rsidR="00311877" w:rsidRPr="00B53F93" w:rsidRDefault="002342AC" w:rsidP="009B1ABC">
      <w:pPr>
        <w:pStyle w:val="BodyText1"/>
        <w:numPr>
          <w:ilvl w:val="0"/>
          <w:numId w:val="15"/>
        </w:numPr>
        <w:spacing w:before="0" w:after="240"/>
        <w:ind w:left="1440" w:hanging="630"/>
        <w:jc w:val="both"/>
        <w:rPr>
          <w:rFonts w:ascii="Tahoma" w:hAnsi="Tahoma" w:cs="Tahoma"/>
          <w:sz w:val="16"/>
          <w:szCs w:val="16"/>
          <w:lang w:eastAsia="zh-HK"/>
        </w:rPr>
      </w:pPr>
      <w:r w:rsidRPr="00B53F93">
        <w:rPr>
          <w:rFonts w:ascii="Tahoma" w:hAnsi="Tahoma" w:cs="Tahoma"/>
          <w:sz w:val="16"/>
          <w:szCs w:val="16"/>
          <w:lang w:eastAsia="zh-HK"/>
        </w:rPr>
        <w:t>T</w:t>
      </w:r>
      <w:r w:rsidR="00311877" w:rsidRPr="00B53F93">
        <w:rPr>
          <w:rFonts w:ascii="Tahoma" w:hAnsi="Tahoma" w:cs="Tahoma"/>
          <w:sz w:val="16"/>
          <w:szCs w:val="16"/>
          <w:lang w:eastAsia="zh-HK"/>
        </w:rPr>
        <w:t xml:space="preserve">he Borrower shall provide a prior written notice to the Lender of any change in its the Borrower’s </w:t>
      </w:r>
      <w:r w:rsidR="00AC7D4C" w:rsidRPr="00B53F93">
        <w:rPr>
          <w:rFonts w:ascii="Tahoma" w:hAnsi="Tahoma" w:cs="Tahoma"/>
          <w:sz w:val="16"/>
          <w:szCs w:val="16"/>
          <w:lang w:eastAsia="zh-HK"/>
        </w:rPr>
        <w:t xml:space="preserve">name, date of birth, </w:t>
      </w:r>
      <w:r w:rsidR="00311877" w:rsidRPr="00B53F93">
        <w:rPr>
          <w:rFonts w:ascii="Tahoma" w:hAnsi="Tahoma" w:cs="Tahoma"/>
          <w:sz w:val="16"/>
          <w:szCs w:val="16"/>
          <w:lang w:eastAsia="zh-HK"/>
        </w:rPr>
        <w:t>residential address within 3</w:t>
      </w:r>
      <w:r w:rsidR="00722A0A" w:rsidRPr="00B53F93">
        <w:rPr>
          <w:rFonts w:ascii="Tahoma" w:hAnsi="Tahoma" w:cs="Tahoma"/>
          <w:sz w:val="16"/>
          <w:szCs w:val="16"/>
          <w:lang w:eastAsia="zh-HK"/>
        </w:rPr>
        <w:t xml:space="preserve">calendar </w:t>
      </w:r>
      <w:r w:rsidR="00311877" w:rsidRPr="00B53F93">
        <w:rPr>
          <w:rFonts w:ascii="Tahoma" w:hAnsi="Tahoma" w:cs="Tahoma"/>
          <w:sz w:val="16"/>
          <w:szCs w:val="16"/>
          <w:lang w:eastAsia="zh-HK"/>
        </w:rPr>
        <w:t>days of such changes;</w:t>
      </w:r>
    </w:p>
    <w:p w14:paraId="498E49FF" w14:textId="3E2F6A12" w:rsidR="00311877" w:rsidRPr="00B53F93" w:rsidRDefault="002342AC" w:rsidP="00D4498A">
      <w:pPr>
        <w:pStyle w:val="BodyText1"/>
        <w:spacing w:before="0" w:after="240"/>
        <w:ind w:left="1440"/>
        <w:jc w:val="both"/>
        <w:rPr>
          <w:rFonts w:ascii="Tahoma" w:hAnsi="Tahoma" w:cs="Tahoma"/>
          <w:sz w:val="16"/>
          <w:szCs w:val="16"/>
          <w:lang w:eastAsia="zh-HK"/>
        </w:rPr>
      </w:pPr>
      <w:r w:rsidRPr="00B53F93">
        <w:rPr>
          <w:rFonts w:ascii="Tahoma" w:hAnsi="Tahoma" w:cs="Tahoma"/>
          <w:sz w:val="16"/>
          <w:szCs w:val="16"/>
          <w:lang w:eastAsia="zh-HK"/>
        </w:rPr>
        <w:t>Th</w:t>
      </w:r>
      <w:r w:rsidR="00311877" w:rsidRPr="00B53F93">
        <w:rPr>
          <w:rFonts w:ascii="Tahoma" w:hAnsi="Tahoma" w:cs="Tahoma"/>
          <w:sz w:val="16"/>
          <w:szCs w:val="16"/>
          <w:lang w:eastAsia="zh-HK"/>
        </w:rPr>
        <w:t>e Borrower shall notify the Lender of any change in the Borrower’s employment, business or profession</w:t>
      </w:r>
      <w:ins w:id="82" w:author="Thuya" w:date="2015-12-18T11:24:00Z">
        <w:r w:rsidR="00063AA9">
          <w:rPr>
            <w:rFonts w:ascii="Tahoma" w:hAnsi="Tahoma" w:cs="Tahoma"/>
            <w:sz w:val="16"/>
            <w:szCs w:val="16"/>
            <w:lang w:eastAsia="zh-HK"/>
          </w:rPr>
          <w:t xml:space="preserve"> before </w:t>
        </w:r>
      </w:ins>
      <w:ins w:id="83" w:author="Thuya" w:date="2015-12-18T11:25:00Z">
        <w:r w:rsidR="00063AA9">
          <w:rPr>
            <w:rFonts w:ascii="Tahoma" w:hAnsi="Tahoma" w:cs="Tahoma"/>
            <w:sz w:val="16"/>
            <w:szCs w:val="16"/>
            <w:lang w:eastAsia="zh-HK"/>
          </w:rPr>
          <w:t>any commitment is made</w:t>
        </w:r>
      </w:ins>
      <w:r w:rsidR="00311877" w:rsidRPr="00B53F93">
        <w:rPr>
          <w:rFonts w:ascii="Tahoma" w:hAnsi="Tahoma" w:cs="Tahoma"/>
          <w:sz w:val="16"/>
          <w:szCs w:val="16"/>
          <w:lang w:eastAsia="zh-HK"/>
        </w:rPr>
        <w:t>. In the event the Borrower is self-employed, the Borrower hereby undertakes to keep the Lender informed about the financials of his or her business on a periodic basis as requested by the Lender.</w:t>
      </w:r>
    </w:p>
    <w:p w14:paraId="5776DAA9" w14:textId="4904F2DC" w:rsidR="00311877" w:rsidRPr="00B53F93" w:rsidRDefault="00311877" w:rsidP="00D4498A">
      <w:pPr>
        <w:pStyle w:val="BodyText1"/>
        <w:spacing w:before="0" w:after="240"/>
        <w:ind w:left="1440"/>
        <w:jc w:val="both"/>
        <w:rPr>
          <w:rFonts w:ascii="Tahoma" w:hAnsi="Tahoma" w:cs="Tahoma"/>
          <w:b/>
          <w:bCs/>
          <w:sz w:val="16"/>
          <w:szCs w:val="16"/>
        </w:rPr>
      </w:pPr>
      <w:r w:rsidRPr="00B53F93">
        <w:rPr>
          <w:rFonts w:ascii="Tahoma" w:hAnsi="Tahoma" w:cs="Tahoma"/>
          <w:b/>
          <w:bCs/>
          <w:sz w:val="16"/>
          <w:szCs w:val="16"/>
        </w:rPr>
        <w:t>Event of Default</w:t>
      </w:r>
    </w:p>
    <w:p w14:paraId="05AF6455"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Each of the events or circumstances set out in the following sub-clauses is an Event of Default:</w:t>
      </w:r>
    </w:p>
    <w:p w14:paraId="4A4DBF8C" w14:textId="7CD7D482" w:rsidR="0036564D"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The Borrower does not comply with any provision of the </w:t>
      </w:r>
      <w:del w:id="84" w:author="Thuya" w:date="2015-12-17T09:31:00Z">
        <w:r w:rsidR="00B16F29" w:rsidRPr="00B53F93" w:rsidDel="004A4941">
          <w:rPr>
            <w:rFonts w:ascii="Tahoma" w:hAnsi="Tahoma" w:cs="Tahoma"/>
            <w:sz w:val="16"/>
            <w:szCs w:val="16"/>
          </w:rPr>
          <w:delText>Credit</w:delText>
        </w:r>
      </w:del>
      <w:ins w:id="85"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or any relevant documents, including any failure to pay when due any principal, interest, fee or any other amount payable pursuant to the </w:t>
      </w:r>
      <w:del w:id="86" w:author="Thuya" w:date="2015-12-17T09:31:00Z">
        <w:r w:rsidR="00B16F29" w:rsidRPr="00B53F93" w:rsidDel="004A4941">
          <w:rPr>
            <w:rFonts w:ascii="Tahoma" w:hAnsi="Tahoma" w:cs="Tahoma"/>
            <w:sz w:val="16"/>
            <w:szCs w:val="16"/>
          </w:rPr>
          <w:delText>Credit</w:delText>
        </w:r>
      </w:del>
      <w:ins w:id="87"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or any relevant documents.</w:t>
      </w:r>
    </w:p>
    <w:p w14:paraId="3C0B67C6" w14:textId="7F007F0D"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lastRenderedPageBreak/>
        <w:t xml:space="preserve">Any representation or statement made or deemed to be made by the Borrower in the </w:t>
      </w:r>
      <w:del w:id="88" w:author="Thuya" w:date="2015-12-17T09:31:00Z">
        <w:r w:rsidR="00B16F29" w:rsidRPr="00B53F93" w:rsidDel="004A4941">
          <w:rPr>
            <w:rFonts w:ascii="Tahoma" w:hAnsi="Tahoma" w:cs="Tahoma"/>
            <w:sz w:val="16"/>
            <w:szCs w:val="16"/>
          </w:rPr>
          <w:delText>Credit</w:delText>
        </w:r>
      </w:del>
      <w:ins w:id="89" w:author="Thuya" w:date="2015-12-17T09:31:00Z">
        <w:r w:rsidR="004A4941">
          <w:rPr>
            <w:rFonts w:ascii="Tahoma" w:hAnsi="Tahoma" w:cs="Tahoma"/>
            <w:sz w:val="16"/>
            <w:szCs w:val="16"/>
          </w:rPr>
          <w:t>Loan</w:t>
        </w:r>
      </w:ins>
      <w:r w:rsidR="00B16F29"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or any relevant documents is incorrect or misleading in any material respect when made or deemed to be made.</w:t>
      </w:r>
    </w:p>
    <w:p w14:paraId="33031F9C" w14:textId="7777777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The Borrower becomes dead or incapable.</w:t>
      </w:r>
    </w:p>
    <w:p w14:paraId="52395369" w14:textId="7777777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Any event or series of events occurs which, in the opinion of the Lender, is likely to have a material adverse effect on the Borrower's financial conditions.</w:t>
      </w:r>
    </w:p>
    <w:p w14:paraId="023AF2DE" w14:textId="7777777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Any indebtedness in respect of monies borrowed from the Lender by the Borrower is not paid when due. </w:t>
      </w:r>
    </w:p>
    <w:p w14:paraId="20E872E8" w14:textId="7777777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Any of the Borrower’s tax obligations or duties are not paid on the due date or become due or capable of being declared due prior to their due date.</w:t>
      </w:r>
    </w:p>
    <w:p w14:paraId="075EC56C" w14:textId="3C04FDE5"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Any changes in the laws of </w:t>
      </w:r>
      <w:ins w:id="90" w:author="Thuya" w:date="2015-12-18T11:27:00Z">
        <w:r w:rsidR="00063AA9">
          <w:rPr>
            <w:rFonts w:ascii="Tahoma" w:hAnsi="Tahoma" w:cs="Tahoma"/>
            <w:sz w:val="16"/>
            <w:szCs w:val="16"/>
          </w:rPr>
          <w:t xml:space="preserve">the Republic of the Union of </w:t>
        </w:r>
        <w:proofErr w:type="spellStart"/>
        <w:r w:rsidR="00063AA9">
          <w:rPr>
            <w:rFonts w:ascii="Tahoma" w:hAnsi="Tahoma" w:cs="Tahoma"/>
            <w:sz w:val="16"/>
            <w:szCs w:val="16"/>
          </w:rPr>
          <w:t>Myanmar</w:t>
        </w:r>
      </w:ins>
      <w:del w:id="91" w:author="Thuya" w:date="2015-12-18T11:27:00Z">
        <w:r w:rsidRPr="00B53F93" w:rsidDel="00063AA9">
          <w:rPr>
            <w:rFonts w:ascii="Tahoma" w:hAnsi="Tahoma" w:cs="Tahoma"/>
            <w:sz w:val="16"/>
            <w:szCs w:val="16"/>
          </w:rPr>
          <w:delText xml:space="preserve">Vietnam </w:delText>
        </w:r>
      </w:del>
      <w:r w:rsidRPr="00B53F93">
        <w:rPr>
          <w:rFonts w:ascii="Tahoma" w:hAnsi="Tahoma" w:cs="Tahoma"/>
          <w:sz w:val="16"/>
          <w:szCs w:val="16"/>
        </w:rPr>
        <w:t>which</w:t>
      </w:r>
      <w:proofErr w:type="spellEnd"/>
      <w:r w:rsidRPr="00B53F93">
        <w:rPr>
          <w:rFonts w:ascii="Tahoma" w:hAnsi="Tahoma" w:cs="Tahoma"/>
          <w:sz w:val="16"/>
          <w:szCs w:val="16"/>
        </w:rPr>
        <w:t xml:space="preserve"> impact on the Lender’s consideration to continue with the Loan.</w:t>
      </w:r>
    </w:p>
    <w:p w14:paraId="775CDDB2" w14:textId="51171147" w:rsidR="00311877" w:rsidRPr="00B53F93" w:rsidRDefault="00311877" w:rsidP="009B1ABC">
      <w:pPr>
        <w:pStyle w:val="BodyText1"/>
        <w:numPr>
          <w:ilvl w:val="0"/>
          <w:numId w:val="6"/>
        </w:numPr>
        <w:spacing w:before="0" w:after="240"/>
        <w:ind w:left="1276" w:hanging="567"/>
        <w:jc w:val="both"/>
        <w:rPr>
          <w:rFonts w:ascii="Tahoma" w:hAnsi="Tahoma" w:cs="Tahoma"/>
          <w:sz w:val="16"/>
          <w:szCs w:val="16"/>
        </w:rPr>
      </w:pPr>
      <w:r w:rsidRPr="00B53F93">
        <w:rPr>
          <w:rFonts w:ascii="Tahoma" w:hAnsi="Tahoma" w:cs="Tahoma"/>
          <w:sz w:val="16"/>
          <w:szCs w:val="16"/>
        </w:rPr>
        <w:t xml:space="preserve">The occurrence of any Event of Default as stipulated in the </w:t>
      </w:r>
      <w:del w:id="92" w:author="Thuya" w:date="2015-12-17T09:31:00Z">
        <w:r w:rsidR="003C3856" w:rsidRPr="00B53F93" w:rsidDel="004A4941">
          <w:rPr>
            <w:rFonts w:ascii="Tahoma" w:hAnsi="Tahoma" w:cs="Tahoma"/>
            <w:sz w:val="16"/>
            <w:szCs w:val="16"/>
          </w:rPr>
          <w:delText>Credit</w:delText>
        </w:r>
      </w:del>
      <w:ins w:id="93"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any relevant documents.</w:t>
      </w:r>
    </w:p>
    <w:p w14:paraId="0440CDD9" w14:textId="77777777" w:rsidR="00311877" w:rsidRPr="00B53F93" w:rsidRDefault="00311877" w:rsidP="009B1ABC">
      <w:pPr>
        <w:pStyle w:val="Heading2"/>
        <w:spacing w:before="0" w:after="240"/>
        <w:jc w:val="both"/>
        <w:rPr>
          <w:rFonts w:ascii="Tahoma" w:hAnsi="Tahoma" w:cs="Tahoma"/>
          <w:sz w:val="16"/>
          <w:szCs w:val="16"/>
        </w:rPr>
      </w:pPr>
      <w:r w:rsidRPr="00B53F93">
        <w:rPr>
          <w:rFonts w:ascii="Tahoma" w:hAnsi="Tahoma" w:cs="Tahoma"/>
          <w:sz w:val="16"/>
          <w:szCs w:val="16"/>
        </w:rPr>
        <w:t>On and at any time after the occurrence of an Event of Default which is continuing the Lender is entitled to:</w:t>
      </w:r>
    </w:p>
    <w:p w14:paraId="51B119A3" w14:textId="7CFEBEDC" w:rsidR="00311877" w:rsidRPr="00B53F93" w:rsidRDefault="00311877" w:rsidP="009B1ABC">
      <w:pPr>
        <w:pStyle w:val="BodyText1"/>
        <w:numPr>
          <w:ilvl w:val="0"/>
          <w:numId w:val="7"/>
        </w:numPr>
        <w:spacing w:before="0" w:after="240"/>
        <w:ind w:left="1276" w:hanging="567"/>
        <w:jc w:val="both"/>
        <w:rPr>
          <w:rFonts w:ascii="Tahoma" w:hAnsi="Tahoma" w:cs="Tahoma"/>
          <w:sz w:val="16"/>
          <w:szCs w:val="16"/>
        </w:rPr>
      </w:pPr>
      <w:r w:rsidRPr="00B53F93">
        <w:rPr>
          <w:rFonts w:ascii="Tahoma" w:hAnsi="Tahoma" w:cs="Tahoma"/>
          <w:sz w:val="16"/>
          <w:szCs w:val="16"/>
        </w:rPr>
        <w:t xml:space="preserve">Declare all or part of the outstanding under the Loan, together with accrued interest, and all other amounts accrued or outstanding under the </w:t>
      </w:r>
      <w:del w:id="94" w:author="Thuya" w:date="2015-12-17T09:31:00Z">
        <w:r w:rsidR="003C3856" w:rsidRPr="00B53F93" w:rsidDel="004A4941">
          <w:rPr>
            <w:rFonts w:ascii="Tahoma" w:hAnsi="Tahoma" w:cs="Tahoma"/>
            <w:sz w:val="16"/>
            <w:szCs w:val="16"/>
          </w:rPr>
          <w:delText>Credit</w:delText>
        </w:r>
      </w:del>
      <w:ins w:id="95"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to be immediately due and payable; </w:t>
      </w:r>
    </w:p>
    <w:p w14:paraId="1D151605" w14:textId="53ECF79B" w:rsidR="00311877" w:rsidRPr="00B53F93" w:rsidRDefault="00311877" w:rsidP="009B1ABC">
      <w:pPr>
        <w:pStyle w:val="BodyText1"/>
        <w:numPr>
          <w:ilvl w:val="0"/>
          <w:numId w:val="7"/>
        </w:numPr>
        <w:spacing w:before="0" w:after="240"/>
        <w:ind w:left="1276" w:hanging="567"/>
        <w:jc w:val="both"/>
        <w:rPr>
          <w:rFonts w:ascii="Tahoma" w:hAnsi="Tahoma" w:cs="Tahoma"/>
          <w:sz w:val="16"/>
          <w:szCs w:val="16"/>
        </w:rPr>
      </w:pPr>
      <w:r w:rsidRPr="00B53F93">
        <w:rPr>
          <w:rFonts w:ascii="Tahoma" w:hAnsi="Tahoma" w:cs="Tahoma"/>
          <w:sz w:val="16"/>
          <w:szCs w:val="16"/>
        </w:rPr>
        <w:t xml:space="preserve">Terminate all obligations of the Lender under the </w:t>
      </w:r>
      <w:del w:id="96" w:author="Thuya" w:date="2015-12-17T09:31:00Z">
        <w:r w:rsidR="003C3856" w:rsidRPr="00B53F93" w:rsidDel="004A4941">
          <w:rPr>
            <w:rFonts w:ascii="Tahoma" w:hAnsi="Tahoma" w:cs="Tahoma"/>
            <w:sz w:val="16"/>
            <w:szCs w:val="16"/>
          </w:rPr>
          <w:delText>Credit</w:delText>
        </w:r>
      </w:del>
      <w:ins w:id="97"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 and</w:t>
      </w:r>
    </w:p>
    <w:p w14:paraId="40EFC3DD" w14:textId="44E3CE8C" w:rsidR="00311877" w:rsidRPr="00B53F93" w:rsidRDefault="00311877" w:rsidP="009B1ABC">
      <w:pPr>
        <w:pStyle w:val="BodyText1"/>
        <w:numPr>
          <w:ilvl w:val="0"/>
          <w:numId w:val="7"/>
        </w:numPr>
        <w:spacing w:before="0" w:after="240"/>
        <w:ind w:left="1276" w:hanging="567"/>
        <w:jc w:val="both"/>
        <w:rPr>
          <w:rFonts w:ascii="Tahoma" w:hAnsi="Tahoma" w:cs="Tahoma"/>
          <w:sz w:val="16"/>
          <w:szCs w:val="16"/>
        </w:rPr>
      </w:pPr>
      <w:r w:rsidRPr="00B53F93">
        <w:rPr>
          <w:rFonts w:ascii="Tahoma" w:hAnsi="Tahoma" w:cs="Tahoma"/>
          <w:sz w:val="16"/>
          <w:szCs w:val="16"/>
        </w:rPr>
        <w:t xml:space="preserve">Exercise all of its rights and remedies under the </w:t>
      </w:r>
      <w:del w:id="98" w:author="Thuya" w:date="2015-12-17T09:31:00Z">
        <w:r w:rsidR="003C3856" w:rsidRPr="00B53F93" w:rsidDel="004A4941">
          <w:rPr>
            <w:rFonts w:ascii="Tahoma" w:hAnsi="Tahoma" w:cs="Tahoma"/>
            <w:sz w:val="16"/>
            <w:szCs w:val="16"/>
          </w:rPr>
          <w:delText>Credit</w:delText>
        </w:r>
      </w:del>
      <w:ins w:id="99"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w:t>
      </w:r>
    </w:p>
    <w:p w14:paraId="49D74FC7" w14:textId="36C32BDD"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Indemnity</w:t>
      </w:r>
    </w:p>
    <w:p w14:paraId="641C748F" w14:textId="77777777" w:rsidR="00311877" w:rsidRPr="00B53F93" w:rsidRDefault="00311877" w:rsidP="009B1ABC">
      <w:pPr>
        <w:pStyle w:val="BodyText1"/>
        <w:spacing w:before="0" w:after="240"/>
        <w:ind w:left="700" w:hanging="700"/>
        <w:jc w:val="both"/>
        <w:rPr>
          <w:rFonts w:ascii="Tahoma" w:hAnsi="Tahoma" w:cs="Tahoma"/>
          <w:sz w:val="16"/>
          <w:szCs w:val="16"/>
        </w:rPr>
      </w:pPr>
      <w:r w:rsidRPr="00B53F93">
        <w:rPr>
          <w:rFonts w:ascii="Tahoma" w:hAnsi="Tahoma" w:cs="Tahoma"/>
          <w:b/>
          <w:bCs/>
          <w:sz w:val="16"/>
          <w:szCs w:val="16"/>
        </w:rPr>
        <w:tab/>
      </w:r>
      <w:r w:rsidRPr="00B53F93">
        <w:rPr>
          <w:rFonts w:ascii="Tahoma" w:hAnsi="Tahoma" w:cs="Tahoma"/>
          <w:sz w:val="16"/>
          <w:szCs w:val="16"/>
        </w:rPr>
        <w:tab/>
        <w:t>The Borrower shall indemnify the Lender against any cost, loss or liability incurred by the Lender as a result of:</w:t>
      </w:r>
    </w:p>
    <w:p w14:paraId="395FA54D" w14:textId="77777777" w:rsidR="00C127C0" w:rsidRPr="00B53F93" w:rsidRDefault="00311877" w:rsidP="009B1ABC">
      <w:pPr>
        <w:pStyle w:val="BodyText1"/>
        <w:numPr>
          <w:ilvl w:val="0"/>
          <w:numId w:val="17"/>
        </w:numPr>
        <w:spacing w:before="0" w:after="240"/>
        <w:ind w:hanging="700"/>
        <w:jc w:val="both"/>
        <w:rPr>
          <w:rFonts w:ascii="Tahoma" w:hAnsi="Tahoma" w:cs="Tahoma"/>
          <w:sz w:val="16"/>
          <w:szCs w:val="16"/>
        </w:rPr>
      </w:pPr>
      <w:r w:rsidRPr="00B53F93">
        <w:rPr>
          <w:rFonts w:ascii="Tahoma" w:hAnsi="Tahoma" w:cs="Tahoma"/>
          <w:sz w:val="16"/>
          <w:szCs w:val="16"/>
        </w:rPr>
        <w:t>The occurrence of any Event of Default;</w:t>
      </w:r>
    </w:p>
    <w:p w14:paraId="52B542FD" w14:textId="77777777" w:rsidR="00311877" w:rsidRPr="00B53F93" w:rsidRDefault="00311877" w:rsidP="009B1ABC">
      <w:pPr>
        <w:pStyle w:val="BodyText1"/>
        <w:numPr>
          <w:ilvl w:val="0"/>
          <w:numId w:val="17"/>
        </w:numPr>
        <w:spacing w:before="0" w:after="240"/>
        <w:ind w:hanging="700"/>
        <w:jc w:val="both"/>
        <w:rPr>
          <w:rFonts w:ascii="Tahoma" w:hAnsi="Tahoma" w:cs="Tahoma"/>
          <w:sz w:val="16"/>
          <w:szCs w:val="16"/>
        </w:rPr>
      </w:pPr>
      <w:r w:rsidRPr="00B53F93">
        <w:rPr>
          <w:rFonts w:ascii="Tahoma" w:hAnsi="Tahoma" w:cs="Tahoma"/>
          <w:sz w:val="16"/>
          <w:szCs w:val="16"/>
        </w:rPr>
        <w:t>The information produced or confirmed by the Borrower being or being alleged to be misleading and/or deceptive in any respect;</w:t>
      </w:r>
    </w:p>
    <w:p w14:paraId="05BC9EBF" w14:textId="7277B782" w:rsidR="00311877" w:rsidRPr="00B53F93" w:rsidRDefault="00311877" w:rsidP="0070690B">
      <w:pPr>
        <w:pStyle w:val="BodyText1"/>
        <w:spacing w:before="0" w:after="240"/>
        <w:ind w:left="1420"/>
        <w:jc w:val="both"/>
        <w:rPr>
          <w:rFonts w:ascii="Tahoma" w:hAnsi="Tahoma" w:cs="Tahoma"/>
          <w:sz w:val="16"/>
          <w:szCs w:val="16"/>
        </w:rPr>
      </w:pPr>
      <w:r w:rsidRPr="00B53F93">
        <w:rPr>
          <w:rFonts w:ascii="Tahoma" w:hAnsi="Tahoma" w:cs="Tahoma"/>
          <w:sz w:val="16"/>
          <w:szCs w:val="16"/>
        </w:rPr>
        <w:t xml:space="preserve">Any enquiry, investigation, subpoena (or similar order or litigation with respect to the Borrower) or with respect to the transactions contemplated or financed under the </w:t>
      </w:r>
      <w:del w:id="100" w:author="Thuya" w:date="2015-12-17T09:31:00Z">
        <w:r w:rsidR="003C3856" w:rsidRPr="00B53F93" w:rsidDel="004A4941">
          <w:rPr>
            <w:rFonts w:ascii="Tahoma" w:hAnsi="Tahoma" w:cs="Tahoma"/>
            <w:sz w:val="16"/>
            <w:szCs w:val="16"/>
          </w:rPr>
          <w:delText>Credit</w:delText>
        </w:r>
      </w:del>
      <w:ins w:id="101"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w:t>
      </w:r>
    </w:p>
    <w:p w14:paraId="3CC202FD" w14:textId="75C7F095" w:rsidR="00311877" w:rsidRPr="00B53F93" w:rsidRDefault="00311877" w:rsidP="0070690B">
      <w:pPr>
        <w:pStyle w:val="BodyText1"/>
        <w:spacing w:before="0" w:after="240"/>
        <w:ind w:left="1420"/>
        <w:jc w:val="both"/>
        <w:rPr>
          <w:rFonts w:ascii="Tahoma" w:hAnsi="Tahoma" w:cs="Tahoma"/>
          <w:sz w:val="16"/>
          <w:szCs w:val="16"/>
        </w:rPr>
      </w:pPr>
      <w:r w:rsidRPr="00B53F93">
        <w:rPr>
          <w:rFonts w:ascii="Tahoma" w:hAnsi="Tahoma" w:cs="Tahoma"/>
          <w:sz w:val="16"/>
          <w:szCs w:val="16"/>
        </w:rPr>
        <w:t xml:space="preserve">Funding, or making arrangements to fund the Loan in accordance with a drawdown notice submitted by the Borrower not being made due to the execution of any provision of the </w:t>
      </w:r>
      <w:del w:id="102" w:author="Thuya" w:date="2015-12-17T09:31:00Z">
        <w:r w:rsidR="003C3856" w:rsidRPr="00B53F93" w:rsidDel="004A4941">
          <w:rPr>
            <w:rFonts w:ascii="Tahoma" w:hAnsi="Tahoma" w:cs="Tahoma"/>
            <w:sz w:val="16"/>
            <w:szCs w:val="16"/>
          </w:rPr>
          <w:delText>Credit</w:delText>
        </w:r>
      </w:del>
      <w:ins w:id="103"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w:t>
      </w:r>
    </w:p>
    <w:p w14:paraId="70210589" w14:textId="126575CC" w:rsidR="00311877" w:rsidRPr="00B53F93" w:rsidRDefault="00311877" w:rsidP="0070690B">
      <w:pPr>
        <w:pStyle w:val="BodyText1"/>
        <w:spacing w:before="0" w:after="240"/>
        <w:ind w:left="1420"/>
        <w:jc w:val="both"/>
        <w:rPr>
          <w:rFonts w:ascii="Tahoma" w:hAnsi="Tahoma" w:cs="Tahoma"/>
          <w:sz w:val="16"/>
          <w:szCs w:val="16"/>
        </w:rPr>
      </w:pPr>
      <w:r w:rsidRPr="00B53F93">
        <w:rPr>
          <w:rFonts w:ascii="Tahoma" w:hAnsi="Tahoma" w:cs="Tahoma"/>
          <w:sz w:val="16"/>
          <w:szCs w:val="16"/>
        </w:rPr>
        <w:t xml:space="preserve">The Borrower’s Dues under the </w:t>
      </w:r>
      <w:del w:id="104" w:author="Thuya" w:date="2015-12-17T09:31:00Z">
        <w:r w:rsidRPr="00B53F93" w:rsidDel="004A4941">
          <w:rPr>
            <w:rFonts w:ascii="Tahoma" w:hAnsi="Tahoma" w:cs="Tahoma"/>
            <w:sz w:val="16"/>
            <w:szCs w:val="16"/>
          </w:rPr>
          <w:delText>Credit</w:delText>
        </w:r>
      </w:del>
      <w:ins w:id="105" w:author="Thuya" w:date="2015-12-17T09:31:00Z">
        <w:r w:rsidR="004A4941">
          <w:rPr>
            <w:rFonts w:ascii="Tahoma" w:hAnsi="Tahoma" w:cs="Tahoma"/>
            <w:sz w:val="16"/>
            <w:szCs w:val="16"/>
          </w:rPr>
          <w:t>Loan</w:t>
        </w:r>
      </w:ins>
      <w:r w:rsidRPr="00B53F93">
        <w:rPr>
          <w:rFonts w:ascii="Tahoma" w:hAnsi="Tahoma" w:cs="Tahoma"/>
          <w:sz w:val="16"/>
          <w:szCs w:val="16"/>
        </w:rPr>
        <w:t xml:space="preserve"> Agreement (or any part thereof) not being prepaid in accordance with a notice of prepayment given by the Borrower;</w:t>
      </w:r>
    </w:p>
    <w:p w14:paraId="14FFA61B" w14:textId="5964DBB7" w:rsidR="00311877" w:rsidRPr="00B53F93" w:rsidRDefault="00311877" w:rsidP="0070690B">
      <w:pPr>
        <w:pStyle w:val="BodyText1"/>
        <w:spacing w:before="0" w:after="240"/>
        <w:ind w:left="1420"/>
        <w:jc w:val="both"/>
        <w:rPr>
          <w:rFonts w:ascii="Tahoma" w:hAnsi="Tahoma" w:cs="Tahoma"/>
          <w:sz w:val="16"/>
          <w:szCs w:val="16"/>
        </w:rPr>
      </w:pPr>
      <w:proofErr w:type="gramStart"/>
      <w:r w:rsidRPr="00B53F93">
        <w:rPr>
          <w:rFonts w:ascii="Tahoma" w:hAnsi="Tahoma" w:cs="Tahoma"/>
          <w:sz w:val="16"/>
          <w:szCs w:val="16"/>
        </w:rPr>
        <w:t>The negotiation, preparation, printing, execution of the</w:t>
      </w:r>
      <w:r w:rsidR="003C3856" w:rsidRPr="00B53F93">
        <w:rPr>
          <w:rFonts w:ascii="Tahoma" w:hAnsi="Tahoma" w:cs="Tahoma"/>
          <w:sz w:val="16"/>
          <w:szCs w:val="16"/>
        </w:rPr>
        <w:t xml:space="preserve"> </w:t>
      </w:r>
      <w:del w:id="106" w:author="Thuya" w:date="2015-12-17T09:31:00Z">
        <w:r w:rsidR="003C3856" w:rsidRPr="00B53F93" w:rsidDel="004A4941">
          <w:rPr>
            <w:rFonts w:ascii="Tahoma" w:hAnsi="Tahoma" w:cs="Tahoma"/>
            <w:sz w:val="16"/>
            <w:szCs w:val="16"/>
          </w:rPr>
          <w:delText>Credit</w:delText>
        </w:r>
      </w:del>
      <w:ins w:id="107" w:author="Thuya" w:date="2015-12-17T09:31:00Z">
        <w:r w:rsidR="004A4941">
          <w:rPr>
            <w:rFonts w:ascii="Tahoma" w:hAnsi="Tahoma" w:cs="Tahoma"/>
            <w:sz w:val="16"/>
            <w:szCs w:val="16"/>
          </w:rPr>
          <w:t>Loan</w:t>
        </w:r>
      </w:ins>
      <w:r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relevant documents.</w:t>
      </w:r>
      <w:proofErr w:type="gramEnd"/>
    </w:p>
    <w:p w14:paraId="011C17B4" w14:textId="77777777"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Disclosure of Information</w:t>
      </w:r>
      <w:r w:rsidRPr="00B53F93">
        <w:rPr>
          <w:rFonts w:ascii="Tahoma" w:hAnsi="Tahoma" w:cs="Tahoma"/>
          <w:b/>
          <w:bCs/>
          <w:sz w:val="16"/>
          <w:szCs w:val="16"/>
        </w:rPr>
        <w:tab/>
      </w:r>
    </w:p>
    <w:p w14:paraId="2DC60B3D" w14:textId="13893376" w:rsidR="00311877" w:rsidRPr="00B53F93" w:rsidRDefault="00311877" w:rsidP="009B1ABC">
      <w:pPr>
        <w:pStyle w:val="BodyText1"/>
        <w:spacing w:before="0" w:after="240"/>
        <w:ind w:left="700"/>
        <w:jc w:val="both"/>
        <w:rPr>
          <w:rFonts w:ascii="Tahoma" w:hAnsi="Tahoma" w:cs="Tahoma"/>
          <w:sz w:val="16"/>
          <w:szCs w:val="16"/>
        </w:rPr>
      </w:pPr>
      <w:r w:rsidRPr="00B53F93">
        <w:rPr>
          <w:rFonts w:ascii="Tahoma" w:hAnsi="Tahoma" w:cs="Tahoma"/>
          <w:sz w:val="16"/>
          <w:szCs w:val="16"/>
        </w:rPr>
        <w:t xml:space="preserve">The Borrower hereby expressly permits the Lender to transfer and disclose to (i) </w:t>
      </w:r>
      <w:del w:id="108" w:author="Thuya" w:date="2015-12-18T11:31:00Z">
        <w:r w:rsidRPr="00B53F93" w:rsidDel="00063AA9">
          <w:rPr>
            <w:rFonts w:ascii="Tahoma" w:hAnsi="Tahoma" w:cs="Tahoma"/>
            <w:sz w:val="16"/>
            <w:szCs w:val="16"/>
          </w:rPr>
          <w:delText>the</w:delText>
        </w:r>
      </w:del>
      <w:r w:rsidRPr="00B53F93">
        <w:rPr>
          <w:rFonts w:ascii="Tahoma" w:hAnsi="Tahoma" w:cs="Tahoma"/>
          <w:sz w:val="16"/>
          <w:szCs w:val="16"/>
        </w:rPr>
        <w:t xml:space="preserve"> </w:t>
      </w:r>
      <w:del w:id="109" w:author="Thuya" w:date="2015-12-18T11:31:00Z">
        <w:r w:rsidRPr="00B53F93" w:rsidDel="00063AA9">
          <w:rPr>
            <w:rFonts w:ascii="Tahoma" w:hAnsi="Tahoma" w:cs="Tahoma"/>
            <w:sz w:val="16"/>
            <w:szCs w:val="16"/>
          </w:rPr>
          <w:delText>State Bank of Vietnam</w:delText>
        </w:r>
      </w:del>
      <w:ins w:id="110" w:author="Thuya" w:date="2015-12-18T11:32:00Z">
        <w:r w:rsidR="00063AA9">
          <w:rPr>
            <w:rFonts w:ascii="Tahoma" w:hAnsi="Tahoma" w:cs="Tahoma"/>
            <w:sz w:val="16"/>
            <w:szCs w:val="16"/>
          </w:rPr>
          <w:t xml:space="preserve">any </w:t>
        </w:r>
      </w:ins>
      <w:ins w:id="111" w:author="Thuya" w:date="2015-12-18T11:31:00Z">
        <w:r w:rsidR="00063AA9">
          <w:rPr>
            <w:rFonts w:ascii="Tahoma" w:hAnsi="Tahoma" w:cs="Tahoma"/>
            <w:sz w:val="16"/>
            <w:szCs w:val="16"/>
          </w:rPr>
          <w:t>Banks in Myanmar</w:t>
        </w:r>
      </w:ins>
      <w:r w:rsidRPr="00B53F93">
        <w:rPr>
          <w:rFonts w:ascii="Tahoma" w:hAnsi="Tahoma" w:cs="Tahoma"/>
          <w:sz w:val="16"/>
          <w:szCs w:val="16"/>
        </w:rPr>
        <w:t xml:space="preserve"> or such other authorit</w:t>
      </w:r>
      <w:del w:id="112" w:author="Thuya" w:date="2015-12-18T11:32:00Z">
        <w:r w:rsidRPr="00B53F93" w:rsidDel="00063AA9">
          <w:rPr>
            <w:rFonts w:ascii="Tahoma" w:hAnsi="Tahoma" w:cs="Tahoma"/>
            <w:sz w:val="16"/>
            <w:szCs w:val="16"/>
          </w:rPr>
          <w:delText>y</w:delText>
        </w:r>
      </w:del>
      <w:ins w:id="113" w:author="Thuya" w:date="2015-12-18T11:32:00Z">
        <w:r w:rsidR="00063AA9">
          <w:rPr>
            <w:rFonts w:ascii="Tahoma" w:hAnsi="Tahoma" w:cs="Tahoma"/>
            <w:sz w:val="16"/>
            <w:szCs w:val="16"/>
          </w:rPr>
          <w:t>ies</w:t>
        </w:r>
      </w:ins>
      <w:r w:rsidRPr="00B53F93">
        <w:rPr>
          <w:rFonts w:ascii="Tahoma" w:hAnsi="Tahoma" w:cs="Tahoma"/>
          <w:sz w:val="16"/>
          <w:szCs w:val="16"/>
        </w:rPr>
        <w:t xml:space="preserve">; (ii) any party/person proposing or considering to tender any payment towards or purchase the indebtedness under the Loan; (iii) the security party; (iv) its auditors, lawyers or any other debt collection agents; (v) </w:t>
      </w:r>
      <w:del w:id="114" w:author="Thuya" w:date="2015-12-17T09:31:00Z">
        <w:r w:rsidRPr="00B53F93" w:rsidDel="004A4941">
          <w:rPr>
            <w:rFonts w:ascii="Tahoma" w:hAnsi="Tahoma" w:cs="Tahoma"/>
            <w:sz w:val="16"/>
            <w:szCs w:val="16"/>
          </w:rPr>
          <w:delText>credit</w:delText>
        </w:r>
      </w:del>
      <w:ins w:id="115" w:author="Thuya" w:date="2015-12-17T09:31:00Z">
        <w:r w:rsidR="004A4941">
          <w:rPr>
            <w:rFonts w:ascii="Tahoma" w:hAnsi="Tahoma" w:cs="Tahoma"/>
            <w:sz w:val="16"/>
            <w:szCs w:val="16"/>
          </w:rPr>
          <w:t>Loan</w:t>
        </w:r>
      </w:ins>
      <w:r w:rsidRPr="00B53F93">
        <w:rPr>
          <w:rFonts w:ascii="Tahoma" w:hAnsi="Tahoma" w:cs="Tahoma"/>
          <w:sz w:val="16"/>
          <w:szCs w:val="16"/>
        </w:rPr>
        <w:t xml:space="preserve"> reporting agencies, nominees, trustee, custodians, securities depositories or registrars; (vi) insurance companies, agents, contractors or third party service providers who are involved in the provision of products and services to or by the Lender, the LGC and </w:t>
      </w:r>
      <w:commentRangeStart w:id="116"/>
      <w:r w:rsidRPr="00B53F93">
        <w:rPr>
          <w:rFonts w:ascii="Tahoma" w:hAnsi="Tahoma" w:cs="Tahoma"/>
          <w:sz w:val="16"/>
          <w:szCs w:val="16"/>
        </w:rPr>
        <w:t>the MCC</w:t>
      </w:r>
      <w:commentRangeEnd w:id="116"/>
      <w:r w:rsidR="0024096E">
        <w:rPr>
          <w:rStyle w:val="CommentReference"/>
        </w:rPr>
        <w:commentReference w:id="116"/>
      </w:r>
      <w:r w:rsidRPr="00B53F93">
        <w:rPr>
          <w:rFonts w:ascii="Tahoma" w:hAnsi="Tahoma" w:cs="Tahoma"/>
          <w:sz w:val="16"/>
          <w:szCs w:val="16"/>
        </w:rPr>
        <w:t xml:space="preserve"> and the holding company, head office, other branches, subsidiaries, related companies of the Lender, the LGC and </w:t>
      </w:r>
      <w:r w:rsidRPr="0024096E">
        <w:rPr>
          <w:rFonts w:ascii="Tahoma" w:hAnsi="Tahoma" w:cs="Tahoma"/>
          <w:sz w:val="16"/>
          <w:szCs w:val="16"/>
          <w:highlight w:val="yellow"/>
          <w:rPrChange w:id="117" w:author="Thuya" w:date="2015-12-18T12:25:00Z">
            <w:rPr>
              <w:rFonts w:ascii="Tahoma" w:eastAsia="Calibri" w:hAnsi="Tahoma" w:cs="Tahoma"/>
              <w:sz w:val="16"/>
              <w:szCs w:val="16"/>
              <w:lang w:val="en-US"/>
            </w:rPr>
          </w:rPrChange>
        </w:rPr>
        <w:t>the MCC</w:t>
      </w:r>
      <w:r w:rsidRPr="00B53F93">
        <w:rPr>
          <w:rFonts w:ascii="Tahoma" w:hAnsi="Tahoma" w:cs="Tahoma"/>
          <w:sz w:val="16"/>
          <w:szCs w:val="16"/>
        </w:rPr>
        <w:t xml:space="preserve"> (whether within or outside </w:t>
      </w:r>
      <w:del w:id="118" w:author="Thuya" w:date="2015-12-18T12:26:00Z">
        <w:r w:rsidRPr="00B53F93" w:rsidDel="0024096E">
          <w:rPr>
            <w:rFonts w:ascii="Tahoma" w:hAnsi="Tahoma" w:cs="Tahoma"/>
            <w:sz w:val="16"/>
            <w:szCs w:val="16"/>
          </w:rPr>
          <w:delText>Vietnam</w:delText>
        </w:r>
      </w:del>
      <w:ins w:id="119" w:author="Thuya" w:date="2015-12-18T12:26:00Z">
        <w:r w:rsidR="0024096E">
          <w:rPr>
            <w:rFonts w:ascii="Tahoma" w:hAnsi="Tahoma" w:cs="Tahoma"/>
            <w:sz w:val="16"/>
            <w:szCs w:val="16"/>
          </w:rPr>
          <w:t>Myanmar</w:t>
        </w:r>
      </w:ins>
      <w:r w:rsidRPr="00B53F93">
        <w:rPr>
          <w:rFonts w:ascii="Tahoma" w:hAnsi="Tahoma" w:cs="Tahoma"/>
          <w:sz w:val="16"/>
          <w:szCs w:val="16"/>
        </w:rPr>
        <w:t xml:space="preserve">); or (vii) for provision of or cross selling of products and services, any information relating to the Borrower’s affairs or account  in respect of the Loan, the </w:t>
      </w:r>
      <w:del w:id="120" w:author="Thuya" w:date="2015-12-17T09:31:00Z">
        <w:r w:rsidR="003C3856" w:rsidRPr="00B53F93" w:rsidDel="004A4941">
          <w:rPr>
            <w:rFonts w:ascii="Tahoma" w:hAnsi="Tahoma" w:cs="Tahoma"/>
            <w:sz w:val="16"/>
            <w:szCs w:val="16"/>
          </w:rPr>
          <w:delText>Credit</w:delText>
        </w:r>
      </w:del>
      <w:ins w:id="121"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at any time and to such extent as  the Lender may at its absolute discretion deem expedient or necessary. The Borrower hereby agrees that the aforesaid information may be used, encrypted, transmitted and stored by the Lender and its holding company, head office, other branches, subsidiaries, related companies (whether within or outside </w:t>
      </w:r>
      <w:del w:id="122" w:author="Thuya" w:date="2015-12-18T12:34:00Z">
        <w:r w:rsidRPr="00B53F93" w:rsidDel="0024096E">
          <w:rPr>
            <w:rFonts w:ascii="Tahoma" w:hAnsi="Tahoma" w:cs="Tahoma"/>
            <w:sz w:val="16"/>
            <w:szCs w:val="16"/>
          </w:rPr>
          <w:delText>Vietnam</w:delText>
        </w:r>
      </w:del>
      <w:ins w:id="123" w:author="Thuya" w:date="2015-12-18T12:34:00Z">
        <w:r w:rsidR="0024096E">
          <w:rPr>
            <w:rFonts w:ascii="Tahoma" w:hAnsi="Tahoma" w:cs="Tahoma"/>
            <w:sz w:val="16"/>
            <w:szCs w:val="16"/>
          </w:rPr>
          <w:t>Myanmar</w:t>
        </w:r>
      </w:ins>
      <w:r w:rsidRPr="00B53F93">
        <w:rPr>
          <w:rFonts w:ascii="Tahoma" w:hAnsi="Tahoma" w:cs="Tahoma"/>
          <w:sz w:val="16"/>
          <w:szCs w:val="16"/>
        </w:rPr>
        <w:t xml:space="preserve">) and/or may be exchanged to or with all such persons as the Lender considers necessary to the extent as permitted by law. The aforesaid actions are without liability to the </w:t>
      </w:r>
      <w:r w:rsidRPr="00B53F93">
        <w:rPr>
          <w:rFonts w:ascii="Tahoma" w:hAnsi="Tahoma" w:cs="Tahoma"/>
          <w:sz w:val="16"/>
          <w:szCs w:val="16"/>
        </w:rPr>
        <w:lastRenderedPageBreak/>
        <w:t xml:space="preserve">Borrower. The Borrower expressly consents to such actions and declares that no further consent from the Borrower is necessary or required in relation thereto.   </w:t>
      </w:r>
    </w:p>
    <w:p w14:paraId="112248C3" w14:textId="58944EA5"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Set-off</w:t>
      </w:r>
    </w:p>
    <w:p w14:paraId="6B4E2835" w14:textId="27FCA5B6" w:rsidR="00311877" w:rsidRPr="00B53F93" w:rsidRDefault="00311877" w:rsidP="009B1ABC">
      <w:pPr>
        <w:pStyle w:val="BodyText1"/>
        <w:spacing w:before="0" w:after="240"/>
        <w:ind w:left="700" w:hanging="700"/>
        <w:jc w:val="both"/>
        <w:rPr>
          <w:rFonts w:ascii="Tahoma" w:hAnsi="Tahoma" w:cs="Tahoma"/>
          <w:sz w:val="16"/>
          <w:szCs w:val="16"/>
        </w:rPr>
      </w:pPr>
      <w:r w:rsidRPr="00B53F93">
        <w:rPr>
          <w:rFonts w:ascii="Tahoma" w:hAnsi="Tahoma" w:cs="Tahoma"/>
          <w:sz w:val="16"/>
          <w:szCs w:val="16"/>
        </w:rPr>
        <w:tab/>
        <w:t xml:space="preserve">The Lender at its discretion shall set-off or deduct any amount from any account of the Borrower held at the Lender against any obligation due from the Borrower under the </w:t>
      </w:r>
      <w:del w:id="124" w:author="Thuya" w:date="2015-12-17T09:31:00Z">
        <w:r w:rsidR="003C3856" w:rsidRPr="00B53F93" w:rsidDel="004A4941">
          <w:rPr>
            <w:rFonts w:ascii="Tahoma" w:hAnsi="Tahoma" w:cs="Tahoma"/>
            <w:sz w:val="16"/>
            <w:szCs w:val="16"/>
          </w:rPr>
          <w:delText>Credit</w:delText>
        </w:r>
      </w:del>
      <w:ins w:id="125"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other related documents, regardless of the place of payment, booking branch or currency of either obligation. Any set-off of fixed deposit by the Lender shall be deemed as pre-mature withdrawal by the Borrower. If the currency of obligation is different from the currencies of accounts, the Lender may convert the currencies of the account into the currency of the obligation by reference to the market rate of exchange in its usual course of business.</w:t>
      </w:r>
    </w:p>
    <w:p w14:paraId="56981F7B" w14:textId="6CD37F49"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Review</w:t>
      </w:r>
    </w:p>
    <w:p w14:paraId="24FC86F4" w14:textId="77777777" w:rsidR="00311877" w:rsidRPr="00B53F93" w:rsidRDefault="00311877" w:rsidP="009B1ABC">
      <w:pPr>
        <w:pStyle w:val="Heading2"/>
        <w:spacing w:before="0" w:after="240"/>
        <w:jc w:val="both"/>
        <w:rPr>
          <w:rFonts w:ascii="Tahoma" w:hAnsi="Tahoma" w:cs="Tahoma"/>
          <w:b/>
          <w:bCs/>
          <w:sz w:val="16"/>
          <w:szCs w:val="16"/>
        </w:rPr>
      </w:pPr>
      <w:r w:rsidRPr="00B53F93">
        <w:rPr>
          <w:rFonts w:ascii="Tahoma" w:hAnsi="Tahoma" w:cs="Tahoma"/>
          <w:sz w:val="16"/>
          <w:szCs w:val="16"/>
        </w:rPr>
        <w:t xml:space="preserve">The Loan are subject to the Lender's review at any time and also subject to the Lender's overriding right of withdrawal and repayment on demand, which the Lender reserves the right to exercise at any time. </w:t>
      </w:r>
    </w:p>
    <w:p w14:paraId="4352CBC1" w14:textId="41319456" w:rsidR="00B80B7C" w:rsidRPr="00B53F93" w:rsidRDefault="22DFECA8" w:rsidP="004A39CD">
      <w:pPr>
        <w:pStyle w:val="Heading2"/>
        <w:spacing w:before="0" w:after="240"/>
        <w:jc w:val="both"/>
        <w:rPr>
          <w:rFonts w:ascii="Tahoma" w:eastAsia="Tahoma" w:hAnsi="Tahoma" w:cs="Tahoma"/>
          <w:sz w:val="16"/>
          <w:szCs w:val="16"/>
        </w:rPr>
      </w:pPr>
      <w:r w:rsidRPr="22DFECA8">
        <w:rPr>
          <w:rFonts w:ascii="Tahoma" w:eastAsia="Tahoma" w:hAnsi="Tahoma" w:cs="Tahoma"/>
          <w:sz w:val="16"/>
          <w:szCs w:val="16"/>
        </w:rPr>
        <w:t>All the Loans specified herein, unless expressly stated herein to the contrary, must be drawn down within 04 days from the date of disbursement as provided in the Notice of Approval sent the Borrower, failing which the Loan shall thereupon be automatically cancelled and withdrawn at that time.</w:t>
      </w:r>
    </w:p>
    <w:p w14:paraId="5A5F88D9" w14:textId="77777777" w:rsidR="000F2A4A" w:rsidRPr="00B53F93" w:rsidRDefault="00311877" w:rsidP="009B1ABC">
      <w:pPr>
        <w:pStyle w:val="Heading2"/>
        <w:spacing w:before="0" w:after="240"/>
        <w:jc w:val="both"/>
        <w:rPr>
          <w:rFonts w:ascii="Tahoma" w:hAnsi="Tahoma" w:cs="Tahoma"/>
          <w:b/>
          <w:bCs/>
          <w:sz w:val="16"/>
          <w:szCs w:val="16"/>
        </w:rPr>
      </w:pPr>
      <w:r w:rsidRPr="00B53F93">
        <w:rPr>
          <w:rFonts w:ascii="Tahoma" w:hAnsi="Tahoma" w:cs="Tahoma"/>
          <w:sz w:val="16"/>
          <w:szCs w:val="16"/>
        </w:rPr>
        <w:t>The Lender shall have the right to review and revise this Terms and Conditions at any time.</w:t>
      </w:r>
    </w:p>
    <w:p w14:paraId="2C5596C5" w14:textId="5AF7BB26" w:rsidR="00311877" w:rsidRPr="00B53F93" w:rsidRDefault="00311877" w:rsidP="009B1ABC">
      <w:pPr>
        <w:pStyle w:val="Heading1"/>
        <w:spacing w:before="0" w:after="240"/>
        <w:jc w:val="both"/>
        <w:rPr>
          <w:rFonts w:ascii="Tahoma" w:hAnsi="Tahoma" w:cs="Tahoma"/>
          <w:b/>
          <w:bCs/>
          <w:sz w:val="16"/>
          <w:szCs w:val="16"/>
        </w:rPr>
      </w:pPr>
      <w:r w:rsidRPr="00B53F93">
        <w:rPr>
          <w:rFonts w:ascii="Tahoma" w:hAnsi="Tahoma" w:cs="Tahoma"/>
          <w:b/>
          <w:bCs/>
          <w:sz w:val="16"/>
          <w:szCs w:val="16"/>
        </w:rPr>
        <w:t>Notices</w:t>
      </w:r>
    </w:p>
    <w:p w14:paraId="6A85BEE8" w14:textId="6D93D24D" w:rsidR="00BF075B" w:rsidRPr="00B53F93" w:rsidRDefault="00311877" w:rsidP="009B1ABC">
      <w:pPr>
        <w:pStyle w:val="Heading2"/>
        <w:spacing w:before="0" w:after="240"/>
        <w:rPr>
          <w:rFonts w:ascii="Tahoma" w:hAnsi="Tahoma" w:cs="Tahoma"/>
          <w:sz w:val="16"/>
          <w:szCs w:val="16"/>
        </w:rPr>
      </w:pPr>
      <w:r w:rsidRPr="00B53F93">
        <w:rPr>
          <w:rFonts w:ascii="Tahoma" w:hAnsi="Tahoma" w:cs="Tahoma"/>
          <w:sz w:val="16"/>
          <w:szCs w:val="16"/>
        </w:rPr>
        <w:t>Notice to the Borrower</w:t>
      </w:r>
    </w:p>
    <w:p w14:paraId="27F9C517" w14:textId="226E0738" w:rsidR="00311877" w:rsidRPr="00B53F93" w:rsidRDefault="00311877" w:rsidP="009B1ABC">
      <w:pPr>
        <w:pStyle w:val="Heading2"/>
        <w:numPr>
          <w:ilvl w:val="0"/>
          <w:numId w:val="0"/>
        </w:numPr>
        <w:spacing w:before="0" w:after="240"/>
        <w:ind w:left="709"/>
        <w:rPr>
          <w:rFonts w:ascii="Tahoma" w:hAnsi="Tahoma" w:cs="Tahoma"/>
          <w:sz w:val="16"/>
          <w:szCs w:val="16"/>
        </w:rPr>
      </w:pPr>
      <w:r w:rsidRPr="00B53F93">
        <w:rPr>
          <w:rFonts w:ascii="Tahoma" w:hAnsi="Tahoma" w:cs="Tahoma"/>
          <w:sz w:val="16"/>
          <w:szCs w:val="16"/>
        </w:rPr>
        <w:t xml:space="preserve">A notice given to the Borrower in connection with the </w:t>
      </w:r>
      <w:del w:id="126" w:author="Thuya" w:date="2015-12-17T09:31:00Z">
        <w:r w:rsidR="003C3856" w:rsidRPr="00B53F93" w:rsidDel="004A4941">
          <w:rPr>
            <w:rFonts w:ascii="Tahoma" w:hAnsi="Tahoma" w:cs="Tahoma"/>
            <w:sz w:val="16"/>
            <w:szCs w:val="16"/>
          </w:rPr>
          <w:delText>Credit</w:delText>
        </w:r>
      </w:del>
      <w:ins w:id="127"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may be delivered by hand or sent by prepaid ordinary post or sent by email (electronic mail) or sent by facsimile to the facsimile number of the addressee or sent by message to the mobile number of the addressee which is specified Transaction Documents. A notice given to the Borrower shall be treated as having been given and received:</w:t>
      </w:r>
    </w:p>
    <w:p w14:paraId="0AFC816D" w14:textId="77777777" w:rsidR="00311877"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delivered, on the day of delivery if a Business Day, otherwise on the next Business Day;</w:t>
      </w:r>
    </w:p>
    <w:p w14:paraId="0FD4A88B" w14:textId="77777777" w:rsidR="00BF075B"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sent by pre-paid mail, on the second Business Day after posting;</w:t>
      </w:r>
    </w:p>
    <w:p w14:paraId="34816B1E" w14:textId="77777777" w:rsidR="00311877"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sent by email and no failure notice is received by the sender, one hour after the time of the sending of the email; and</w:t>
      </w:r>
    </w:p>
    <w:p w14:paraId="19D250FF" w14:textId="77777777" w:rsidR="00311877"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transmitted by facsimile and a correct and complete transmission report is received, at the time of transmission recorded on that transmission report.</w:t>
      </w:r>
    </w:p>
    <w:p w14:paraId="47DBAC6E" w14:textId="77777777" w:rsidR="00311877" w:rsidRPr="00B53F93" w:rsidRDefault="00311877" w:rsidP="009B1ABC">
      <w:pPr>
        <w:pStyle w:val="BodyText1"/>
        <w:numPr>
          <w:ilvl w:val="0"/>
          <w:numId w:val="3"/>
        </w:numPr>
        <w:spacing w:before="0" w:after="240"/>
        <w:ind w:left="1440" w:hanging="720"/>
        <w:jc w:val="both"/>
        <w:rPr>
          <w:rFonts w:ascii="Tahoma" w:hAnsi="Tahoma" w:cs="Tahoma"/>
          <w:sz w:val="16"/>
          <w:szCs w:val="16"/>
        </w:rPr>
      </w:pPr>
      <w:r w:rsidRPr="00B53F93">
        <w:rPr>
          <w:rFonts w:ascii="Tahoma" w:hAnsi="Tahoma" w:cs="Tahoma"/>
          <w:sz w:val="16"/>
          <w:szCs w:val="16"/>
        </w:rPr>
        <w:t>If sent by message and no failure notice is received by the sender.</w:t>
      </w:r>
    </w:p>
    <w:p w14:paraId="3C3AFEE8" w14:textId="0D64C2DA" w:rsidR="00BF075B" w:rsidRPr="00B53F93" w:rsidRDefault="00BF075B" w:rsidP="009B1ABC">
      <w:pPr>
        <w:pStyle w:val="Heading2"/>
        <w:spacing w:before="0" w:after="240"/>
        <w:jc w:val="both"/>
        <w:rPr>
          <w:rFonts w:ascii="Tahoma" w:hAnsi="Tahoma" w:cs="Tahoma"/>
          <w:sz w:val="16"/>
          <w:szCs w:val="16"/>
        </w:rPr>
      </w:pPr>
      <w:r w:rsidRPr="00B53F93">
        <w:rPr>
          <w:rFonts w:ascii="Tahoma" w:hAnsi="Tahoma" w:cs="Tahoma"/>
          <w:sz w:val="16"/>
          <w:szCs w:val="16"/>
        </w:rPr>
        <w:t>Notice to the Lender</w:t>
      </w:r>
    </w:p>
    <w:p w14:paraId="3E51CE64" w14:textId="77777777" w:rsidR="00311877" w:rsidRPr="00B53F93" w:rsidRDefault="00311877" w:rsidP="009B1ABC">
      <w:pPr>
        <w:pStyle w:val="Heading2"/>
        <w:numPr>
          <w:ilvl w:val="0"/>
          <w:numId w:val="0"/>
        </w:numPr>
        <w:spacing w:before="0" w:after="240"/>
        <w:ind w:left="709"/>
        <w:rPr>
          <w:rFonts w:ascii="Tahoma" w:hAnsi="Tahoma" w:cs="Tahoma"/>
          <w:sz w:val="16"/>
          <w:szCs w:val="16"/>
        </w:rPr>
      </w:pPr>
      <w:r w:rsidRPr="00B53F93">
        <w:rPr>
          <w:rFonts w:ascii="Tahoma" w:hAnsi="Tahoma" w:cs="Tahoma"/>
          <w:sz w:val="16"/>
          <w:szCs w:val="16"/>
        </w:rPr>
        <w:t>Notices, demands or other communications shall be addressed to the Lender at its office whereby the Borrower applies for the Loan or such other address the Lender may notify to the Borrower for this purpose, and may be delivered personally, by leaving it at such address, by facsimile transmission or telex, or email, or by mobile message and shall be deemed to have been delivered to the Lender on the day of actual receipt.</w:t>
      </w:r>
    </w:p>
    <w:p w14:paraId="1BE897ED" w14:textId="0EF94F52" w:rsidR="009B1ABC" w:rsidRPr="00B53F93" w:rsidRDefault="00311877" w:rsidP="009B1ABC">
      <w:pPr>
        <w:pStyle w:val="BodyText1"/>
        <w:spacing w:before="0" w:after="240"/>
        <w:ind w:left="700" w:hanging="700"/>
        <w:jc w:val="both"/>
        <w:rPr>
          <w:rFonts w:ascii="Tahoma" w:hAnsi="Tahoma" w:cs="Tahoma"/>
          <w:b/>
          <w:bCs/>
          <w:sz w:val="16"/>
          <w:szCs w:val="16"/>
        </w:rPr>
      </w:pPr>
      <w:r w:rsidRPr="00B53F93">
        <w:rPr>
          <w:rFonts w:ascii="Tahoma" w:hAnsi="Tahoma" w:cs="Tahoma"/>
          <w:b/>
          <w:bCs/>
          <w:sz w:val="16"/>
          <w:szCs w:val="16"/>
        </w:rPr>
        <w:t>1</w:t>
      </w:r>
      <w:r w:rsidR="00693DAC" w:rsidRPr="00B53F93">
        <w:rPr>
          <w:rFonts w:ascii="Tahoma" w:hAnsi="Tahoma" w:cs="Tahoma"/>
          <w:b/>
          <w:bCs/>
          <w:sz w:val="16"/>
          <w:szCs w:val="16"/>
        </w:rPr>
        <w:t>5</w:t>
      </w:r>
      <w:r w:rsidRPr="00B53F93">
        <w:rPr>
          <w:rFonts w:ascii="Tahoma" w:hAnsi="Tahoma" w:cs="Tahoma"/>
          <w:b/>
          <w:bCs/>
          <w:sz w:val="16"/>
          <w:szCs w:val="16"/>
        </w:rPr>
        <w:t>.</w:t>
      </w:r>
      <w:r w:rsidRPr="00B53F93">
        <w:rPr>
          <w:rFonts w:ascii="Tahoma" w:hAnsi="Tahoma" w:cs="Tahoma"/>
          <w:b/>
          <w:bCs/>
          <w:sz w:val="16"/>
          <w:szCs w:val="16"/>
        </w:rPr>
        <w:tab/>
        <w:t>Certificates and Determinations</w:t>
      </w:r>
    </w:p>
    <w:p w14:paraId="45190D67" w14:textId="7217A97C" w:rsidR="009B1ABC" w:rsidRPr="00B53F93" w:rsidRDefault="00311877" w:rsidP="009B1ABC">
      <w:pPr>
        <w:pStyle w:val="BodyText1"/>
        <w:spacing w:before="0" w:after="240"/>
        <w:ind w:left="700" w:hanging="700"/>
        <w:jc w:val="both"/>
        <w:rPr>
          <w:rFonts w:ascii="Tahoma" w:hAnsi="Tahoma" w:cs="Tahoma"/>
          <w:b/>
          <w:bCs/>
          <w:sz w:val="16"/>
          <w:szCs w:val="16"/>
        </w:rPr>
      </w:pPr>
      <w:r w:rsidRPr="00B53F93">
        <w:rPr>
          <w:rFonts w:ascii="Tahoma" w:hAnsi="Tahoma" w:cs="Tahoma"/>
          <w:sz w:val="16"/>
          <w:szCs w:val="16"/>
        </w:rPr>
        <w:tab/>
        <w:t>Any certification or determination by the Lender of a rate or amount under the</w:t>
      </w:r>
      <w:r w:rsidR="003C3856" w:rsidRPr="00B53F93">
        <w:rPr>
          <w:rFonts w:ascii="Tahoma" w:hAnsi="Tahoma" w:cs="Tahoma"/>
          <w:sz w:val="16"/>
          <w:szCs w:val="16"/>
        </w:rPr>
        <w:t xml:space="preserve"> </w:t>
      </w:r>
      <w:del w:id="128" w:author="Thuya" w:date="2015-12-17T09:31:00Z">
        <w:r w:rsidR="003C3856" w:rsidRPr="00B53F93" w:rsidDel="004A4941">
          <w:rPr>
            <w:rFonts w:ascii="Tahoma" w:hAnsi="Tahoma" w:cs="Tahoma"/>
            <w:sz w:val="16"/>
            <w:szCs w:val="16"/>
          </w:rPr>
          <w:delText>Credit</w:delText>
        </w:r>
      </w:del>
      <w:ins w:id="129"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any relevant documents is, in the absence of manifest error, conclusive evidence of the matters to which it relates.</w:t>
      </w:r>
      <w:r w:rsidR="009B1ABC" w:rsidRPr="00B53F93">
        <w:rPr>
          <w:rFonts w:ascii="Tahoma" w:hAnsi="Tahoma" w:cs="Tahoma"/>
          <w:b/>
          <w:sz w:val="16"/>
          <w:szCs w:val="16"/>
        </w:rPr>
        <w:t xml:space="preserve"> </w:t>
      </w:r>
    </w:p>
    <w:p w14:paraId="1AED1ED7" w14:textId="6A6DBD05" w:rsidR="009B1ABC" w:rsidRPr="00B53F93" w:rsidRDefault="00311877" w:rsidP="009B1ABC">
      <w:pPr>
        <w:pStyle w:val="BodyText1"/>
        <w:spacing w:before="0" w:after="240"/>
        <w:ind w:left="700" w:hanging="700"/>
        <w:jc w:val="both"/>
        <w:rPr>
          <w:rFonts w:ascii="Tahoma" w:hAnsi="Tahoma" w:cs="Tahoma"/>
          <w:b/>
          <w:bCs/>
          <w:sz w:val="16"/>
          <w:szCs w:val="16"/>
        </w:rPr>
      </w:pPr>
      <w:r w:rsidRPr="00B53F93">
        <w:rPr>
          <w:rFonts w:ascii="Tahoma" w:hAnsi="Tahoma" w:cs="Tahoma"/>
          <w:b/>
          <w:bCs/>
          <w:sz w:val="16"/>
          <w:szCs w:val="16"/>
        </w:rPr>
        <w:t>1</w:t>
      </w:r>
      <w:r w:rsidR="00693DAC" w:rsidRPr="00B53F93">
        <w:rPr>
          <w:rFonts w:ascii="Tahoma" w:hAnsi="Tahoma" w:cs="Tahoma"/>
          <w:b/>
          <w:bCs/>
          <w:sz w:val="16"/>
          <w:szCs w:val="16"/>
        </w:rPr>
        <w:t>6</w:t>
      </w:r>
      <w:r w:rsidRPr="00B53F93">
        <w:rPr>
          <w:rFonts w:ascii="Tahoma" w:hAnsi="Tahoma" w:cs="Tahoma"/>
          <w:b/>
          <w:bCs/>
          <w:sz w:val="16"/>
          <w:szCs w:val="16"/>
        </w:rPr>
        <w:t>.</w:t>
      </w:r>
      <w:r w:rsidRPr="00B53F93">
        <w:rPr>
          <w:rFonts w:ascii="Tahoma" w:hAnsi="Tahoma" w:cs="Tahoma"/>
          <w:b/>
          <w:bCs/>
          <w:sz w:val="16"/>
          <w:szCs w:val="16"/>
        </w:rPr>
        <w:tab/>
        <w:t>Assignment and Transfer</w:t>
      </w:r>
    </w:p>
    <w:p w14:paraId="15C4D27C" w14:textId="38783B9F" w:rsidR="009B1ABC" w:rsidRPr="00B53F93" w:rsidRDefault="00311877" w:rsidP="009B1ABC">
      <w:pPr>
        <w:pStyle w:val="BodyText1"/>
        <w:spacing w:before="0" w:after="240"/>
        <w:ind w:left="697" w:hanging="700"/>
        <w:jc w:val="both"/>
        <w:rPr>
          <w:rFonts w:ascii="Tahoma" w:hAnsi="Tahoma" w:cs="Tahoma"/>
          <w:sz w:val="16"/>
          <w:szCs w:val="16"/>
        </w:rPr>
      </w:pPr>
      <w:r w:rsidRPr="00B53F93">
        <w:rPr>
          <w:rFonts w:ascii="Tahoma" w:hAnsi="Tahoma" w:cs="Tahoma"/>
          <w:sz w:val="16"/>
          <w:szCs w:val="16"/>
        </w:rPr>
        <w:tab/>
        <w:t xml:space="preserve">Notwithstanding any other provisions of the </w:t>
      </w:r>
      <w:del w:id="130" w:author="Thuya" w:date="2015-12-17T09:31:00Z">
        <w:r w:rsidR="003C3856" w:rsidRPr="00B53F93" w:rsidDel="004A4941">
          <w:rPr>
            <w:rFonts w:ascii="Tahoma" w:hAnsi="Tahoma" w:cs="Tahoma"/>
            <w:sz w:val="16"/>
            <w:szCs w:val="16"/>
          </w:rPr>
          <w:delText>Credit</w:delText>
        </w:r>
      </w:del>
      <w:ins w:id="131"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and/or other relevant documents, the Lender may at any time: (i) assign or transfer its rights and obligations; or (ii) create security in or over any or all of its rights or obligations under </w:t>
      </w:r>
      <w:proofErr w:type="gramStart"/>
      <w:r w:rsidRPr="00B53F93">
        <w:rPr>
          <w:rFonts w:ascii="Tahoma" w:hAnsi="Tahoma" w:cs="Tahoma"/>
          <w:sz w:val="16"/>
          <w:szCs w:val="16"/>
        </w:rPr>
        <w:t xml:space="preserve">the </w:t>
      </w:r>
      <w:r w:rsidR="003C3856" w:rsidRPr="00B53F93">
        <w:rPr>
          <w:rFonts w:ascii="Tahoma" w:hAnsi="Tahoma" w:cs="Tahoma"/>
          <w:sz w:val="16"/>
          <w:szCs w:val="16"/>
        </w:rPr>
        <w:t xml:space="preserve"> </w:t>
      </w:r>
      <w:proofErr w:type="gramEnd"/>
      <w:del w:id="132" w:author="Thuya" w:date="2015-12-17T09:31:00Z">
        <w:r w:rsidR="003C3856" w:rsidRPr="00B53F93" w:rsidDel="004A4941">
          <w:rPr>
            <w:rFonts w:ascii="Tahoma" w:hAnsi="Tahoma" w:cs="Tahoma"/>
            <w:sz w:val="16"/>
            <w:szCs w:val="16"/>
          </w:rPr>
          <w:delText>Credit</w:delText>
        </w:r>
      </w:del>
      <w:ins w:id="133"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 or other relevant documents to any person on provision of seven (7) Business Day written notice to the Borrower. The Borrower is not permitted to assign or transfer any of the Borrower’s </w:t>
      </w:r>
      <w:r w:rsidRPr="00B53F93">
        <w:rPr>
          <w:rFonts w:ascii="Tahoma" w:hAnsi="Tahoma" w:cs="Tahoma"/>
          <w:sz w:val="16"/>
          <w:szCs w:val="16"/>
        </w:rPr>
        <w:lastRenderedPageBreak/>
        <w:t xml:space="preserve">rights or obligations under the </w:t>
      </w:r>
      <w:del w:id="134" w:author="Thuya" w:date="2015-12-17T09:31:00Z">
        <w:r w:rsidR="003C3856" w:rsidRPr="00B53F93" w:rsidDel="004A4941">
          <w:rPr>
            <w:rFonts w:ascii="Tahoma" w:hAnsi="Tahoma" w:cs="Tahoma"/>
            <w:sz w:val="16"/>
            <w:szCs w:val="16"/>
          </w:rPr>
          <w:delText>Credit</w:delText>
        </w:r>
      </w:del>
      <w:ins w:id="135"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xml:space="preserve"> and/or other relevant documents without the prior written consent of the Lender.</w:t>
      </w:r>
    </w:p>
    <w:p w14:paraId="2E90128D" w14:textId="60D1C48A" w:rsidR="00AA75D3" w:rsidRPr="00B53F93" w:rsidRDefault="00693DAC" w:rsidP="009B1ABC">
      <w:pPr>
        <w:pStyle w:val="BodyText1"/>
        <w:spacing w:before="0" w:after="240"/>
        <w:ind w:left="697" w:hanging="700"/>
        <w:jc w:val="both"/>
        <w:rPr>
          <w:rFonts w:ascii="Tahoma" w:hAnsi="Tahoma" w:cs="Tahoma"/>
          <w:b/>
          <w:bCs/>
          <w:sz w:val="16"/>
          <w:szCs w:val="16"/>
        </w:rPr>
      </w:pPr>
      <w:r w:rsidRPr="00B53F93">
        <w:rPr>
          <w:rFonts w:ascii="Tahoma" w:hAnsi="Tahoma" w:cs="Tahoma"/>
          <w:b/>
          <w:bCs/>
          <w:sz w:val="16"/>
          <w:szCs w:val="16"/>
        </w:rPr>
        <w:t>17</w:t>
      </w:r>
      <w:r w:rsidR="00311877" w:rsidRPr="00B53F93">
        <w:rPr>
          <w:rFonts w:ascii="Tahoma" w:hAnsi="Tahoma" w:cs="Tahoma"/>
          <w:b/>
          <w:bCs/>
          <w:sz w:val="16"/>
          <w:szCs w:val="16"/>
        </w:rPr>
        <w:t>.</w:t>
      </w:r>
      <w:r w:rsidR="00311877" w:rsidRPr="00B53F93">
        <w:rPr>
          <w:rFonts w:ascii="Tahoma" w:hAnsi="Tahoma" w:cs="Tahoma"/>
          <w:b/>
          <w:bCs/>
          <w:sz w:val="16"/>
          <w:szCs w:val="16"/>
        </w:rPr>
        <w:tab/>
        <w:t>Waiver</w:t>
      </w:r>
    </w:p>
    <w:p w14:paraId="68247DF1" w14:textId="779403DF" w:rsidR="00311877" w:rsidRPr="00B53F93" w:rsidRDefault="00311877" w:rsidP="009B1ABC">
      <w:pPr>
        <w:pStyle w:val="BodyText1"/>
        <w:spacing w:before="0" w:after="240"/>
        <w:ind w:left="697" w:hanging="700"/>
        <w:jc w:val="both"/>
        <w:rPr>
          <w:rFonts w:ascii="Tahoma" w:hAnsi="Tahoma" w:cs="Tahoma"/>
          <w:sz w:val="16"/>
          <w:szCs w:val="16"/>
        </w:rPr>
      </w:pPr>
      <w:r w:rsidRPr="00B53F93">
        <w:rPr>
          <w:rFonts w:ascii="Tahoma" w:hAnsi="Tahoma" w:cs="Tahoma"/>
          <w:sz w:val="16"/>
          <w:szCs w:val="16"/>
        </w:rPr>
        <w:tab/>
        <w:t xml:space="preserve">The delay or failure of the Lender on exercise of any of its rights in </w:t>
      </w:r>
      <w:proofErr w:type="gramStart"/>
      <w:r w:rsidRPr="00B53F93">
        <w:rPr>
          <w:rFonts w:ascii="Tahoma" w:hAnsi="Tahoma" w:cs="Tahoma"/>
          <w:sz w:val="16"/>
          <w:szCs w:val="16"/>
        </w:rPr>
        <w:t xml:space="preserve">the </w:t>
      </w:r>
      <w:r w:rsidR="003C3856" w:rsidRPr="00B53F93">
        <w:rPr>
          <w:rFonts w:ascii="Tahoma" w:hAnsi="Tahoma" w:cs="Tahoma"/>
          <w:sz w:val="16"/>
          <w:szCs w:val="16"/>
        </w:rPr>
        <w:t xml:space="preserve"> </w:t>
      </w:r>
      <w:proofErr w:type="gramEnd"/>
      <w:del w:id="136" w:author="Thuya" w:date="2015-12-17T09:31:00Z">
        <w:r w:rsidR="003C3856" w:rsidRPr="00B53F93" w:rsidDel="004A4941">
          <w:rPr>
            <w:rFonts w:ascii="Tahoma" w:hAnsi="Tahoma" w:cs="Tahoma"/>
            <w:sz w:val="16"/>
            <w:szCs w:val="16"/>
          </w:rPr>
          <w:delText>Credit</w:delText>
        </w:r>
      </w:del>
      <w:ins w:id="137"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Pr="00B53F93">
        <w:rPr>
          <w:rFonts w:ascii="Tahoma" w:hAnsi="Tahoma" w:cs="Tahoma"/>
          <w:sz w:val="16"/>
          <w:szCs w:val="16"/>
        </w:rPr>
        <w:t>, and shall not be construed or deemed as a waiver of the Lender to such rights.</w:t>
      </w:r>
    </w:p>
    <w:p w14:paraId="3B8C8AD3" w14:textId="798AE721" w:rsidR="00B77D15" w:rsidRPr="00B53F93" w:rsidRDefault="00311877" w:rsidP="009B1ABC">
      <w:pPr>
        <w:pStyle w:val="BodyText1"/>
        <w:spacing w:before="0" w:after="240"/>
        <w:ind w:left="697" w:hanging="700"/>
        <w:jc w:val="both"/>
        <w:rPr>
          <w:rFonts w:ascii="Tahoma" w:hAnsi="Tahoma" w:cs="Tahoma"/>
          <w:b/>
          <w:bCs/>
          <w:sz w:val="16"/>
          <w:szCs w:val="16"/>
        </w:rPr>
      </w:pPr>
      <w:r w:rsidRPr="00B53F93">
        <w:rPr>
          <w:rFonts w:ascii="Tahoma" w:hAnsi="Tahoma" w:cs="Tahoma"/>
          <w:b/>
          <w:bCs/>
          <w:sz w:val="16"/>
          <w:szCs w:val="16"/>
        </w:rPr>
        <w:t>1</w:t>
      </w:r>
      <w:r w:rsidR="00693DAC" w:rsidRPr="00B53F93">
        <w:rPr>
          <w:rFonts w:ascii="Tahoma" w:hAnsi="Tahoma" w:cs="Tahoma"/>
          <w:b/>
          <w:bCs/>
          <w:sz w:val="16"/>
          <w:szCs w:val="16"/>
        </w:rPr>
        <w:t>8</w:t>
      </w:r>
      <w:r w:rsidRPr="00B53F93">
        <w:rPr>
          <w:rFonts w:ascii="Tahoma" w:hAnsi="Tahoma" w:cs="Tahoma"/>
          <w:b/>
          <w:bCs/>
          <w:sz w:val="16"/>
          <w:szCs w:val="16"/>
        </w:rPr>
        <w:t>.</w:t>
      </w:r>
      <w:r w:rsidRPr="00B53F93">
        <w:rPr>
          <w:rFonts w:ascii="Tahoma" w:hAnsi="Tahoma" w:cs="Tahoma"/>
          <w:b/>
          <w:bCs/>
          <w:sz w:val="16"/>
          <w:szCs w:val="16"/>
        </w:rPr>
        <w:tab/>
      </w:r>
      <w:r w:rsidR="003309B9" w:rsidRPr="00B53F93">
        <w:rPr>
          <w:rFonts w:ascii="Tahoma" w:hAnsi="Tahoma" w:cs="Tahoma"/>
          <w:b/>
          <w:bCs/>
          <w:sz w:val="16"/>
          <w:szCs w:val="16"/>
        </w:rPr>
        <w:t xml:space="preserve">Language and </w:t>
      </w:r>
      <w:r w:rsidR="00B77D15" w:rsidRPr="00B53F93">
        <w:rPr>
          <w:rFonts w:ascii="Tahoma" w:hAnsi="Tahoma" w:cs="Tahoma"/>
          <w:b/>
          <w:bCs/>
          <w:sz w:val="16"/>
          <w:szCs w:val="16"/>
        </w:rPr>
        <w:t>Governing Law</w:t>
      </w:r>
    </w:p>
    <w:p w14:paraId="19B691A7" w14:textId="1117D40A" w:rsidR="00311877" w:rsidRPr="00B53F93" w:rsidRDefault="00311877" w:rsidP="009B1ABC">
      <w:pPr>
        <w:pStyle w:val="BodyText1"/>
        <w:spacing w:before="0" w:after="240"/>
        <w:ind w:left="700" w:hanging="700"/>
        <w:jc w:val="both"/>
        <w:rPr>
          <w:rFonts w:ascii="Tahoma" w:hAnsi="Tahoma" w:cs="Tahoma"/>
          <w:sz w:val="16"/>
          <w:szCs w:val="16"/>
        </w:rPr>
      </w:pPr>
      <w:r w:rsidRPr="00B53F93">
        <w:rPr>
          <w:rFonts w:ascii="Tahoma" w:hAnsi="Tahoma" w:cs="Tahoma"/>
          <w:sz w:val="16"/>
          <w:szCs w:val="16"/>
        </w:rPr>
        <w:tab/>
        <w:t xml:space="preserve">The </w:t>
      </w:r>
      <w:del w:id="138" w:author="Thuya" w:date="2015-12-17T09:31:00Z">
        <w:r w:rsidR="003C3856" w:rsidRPr="00B53F93" w:rsidDel="004A4941">
          <w:rPr>
            <w:rFonts w:ascii="Tahoma" w:hAnsi="Tahoma" w:cs="Tahoma"/>
            <w:sz w:val="16"/>
            <w:szCs w:val="16"/>
          </w:rPr>
          <w:delText>Credit</w:delText>
        </w:r>
      </w:del>
      <w:ins w:id="139"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A90ACA" w:rsidRPr="00B53F93">
        <w:rPr>
          <w:rFonts w:ascii="Tahoma" w:hAnsi="Tahoma" w:cs="Tahoma"/>
          <w:sz w:val="16"/>
          <w:szCs w:val="16"/>
        </w:rPr>
        <w:t>Agreement</w:t>
      </w:r>
      <w:r w:rsidR="004A07B6" w:rsidRPr="00B53F93">
        <w:rPr>
          <w:rFonts w:ascii="Tahoma" w:hAnsi="Tahoma" w:cs="Tahoma"/>
          <w:sz w:val="16"/>
          <w:szCs w:val="16"/>
        </w:rPr>
        <w:t xml:space="preserve"> </w:t>
      </w:r>
      <w:r w:rsidRPr="00B53F93">
        <w:rPr>
          <w:rFonts w:ascii="Tahoma" w:hAnsi="Tahoma" w:cs="Tahoma"/>
          <w:sz w:val="16"/>
          <w:szCs w:val="16"/>
        </w:rPr>
        <w:t xml:space="preserve">are </w:t>
      </w:r>
      <w:r w:rsidR="003309B9" w:rsidRPr="00B53F93">
        <w:rPr>
          <w:rFonts w:ascii="Tahoma" w:hAnsi="Tahoma" w:cs="Tahoma"/>
          <w:sz w:val="16"/>
          <w:szCs w:val="16"/>
        </w:rPr>
        <w:t xml:space="preserve">made in </w:t>
      </w:r>
      <w:del w:id="140" w:author="Thuya" w:date="2015-12-18T12:57:00Z">
        <w:r w:rsidR="003309B9" w:rsidRPr="00B53F93" w:rsidDel="002D59E5">
          <w:rPr>
            <w:rFonts w:ascii="Tahoma" w:hAnsi="Tahoma" w:cs="Tahoma"/>
            <w:sz w:val="16"/>
            <w:szCs w:val="16"/>
          </w:rPr>
          <w:delText xml:space="preserve">Vietnamese </w:delText>
        </w:r>
      </w:del>
      <w:ins w:id="141" w:author="Thuya" w:date="2015-12-18T12:57:00Z">
        <w:r w:rsidR="002D59E5">
          <w:rPr>
            <w:rFonts w:ascii="Tahoma" w:hAnsi="Tahoma" w:cs="Tahoma"/>
            <w:sz w:val="16"/>
            <w:szCs w:val="16"/>
          </w:rPr>
          <w:t>Myanmar</w:t>
        </w:r>
        <w:r w:rsidR="002D59E5" w:rsidRPr="00B53F93">
          <w:rPr>
            <w:rFonts w:ascii="Tahoma" w:hAnsi="Tahoma" w:cs="Tahoma"/>
            <w:sz w:val="16"/>
            <w:szCs w:val="16"/>
          </w:rPr>
          <w:t xml:space="preserve"> </w:t>
        </w:r>
      </w:ins>
      <w:r w:rsidR="003309B9" w:rsidRPr="00B53F93">
        <w:rPr>
          <w:rFonts w:ascii="Tahoma" w:hAnsi="Tahoma" w:cs="Tahoma"/>
          <w:sz w:val="16"/>
          <w:szCs w:val="16"/>
        </w:rPr>
        <w:t xml:space="preserve">and </w:t>
      </w:r>
      <w:r w:rsidRPr="00B53F93">
        <w:rPr>
          <w:rFonts w:ascii="Tahoma" w:hAnsi="Tahoma" w:cs="Tahoma"/>
          <w:sz w:val="16"/>
          <w:szCs w:val="16"/>
        </w:rPr>
        <w:t xml:space="preserve">governed by the laws of </w:t>
      </w:r>
      <w:del w:id="142" w:author="Thuya" w:date="2015-12-18T12:56:00Z">
        <w:r w:rsidRPr="00B53F93" w:rsidDel="002D59E5">
          <w:rPr>
            <w:rFonts w:ascii="Tahoma" w:hAnsi="Tahoma" w:cs="Tahoma"/>
            <w:sz w:val="16"/>
            <w:szCs w:val="16"/>
          </w:rPr>
          <w:delText>Vietnam</w:delText>
        </w:r>
      </w:del>
      <w:ins w:id="143" w:author="Thuya" w:date="2015-12-18T12:57:00Z">
        <w:r w:rsidR="002D59E5">
          <w:rPr>
            <w:rFonts w:ascii="Tahoma" w:hAnsi="Tahoma" w:cs="Tahoma"/>
            <w:sz w:val="16"/>
            <w:szCs w:val="16"/>
          </w:rPr>
          <w:t>the Republic of the Union of Myanmar</w:t>
        </w:r>
      </w:ins>
      <w:r w:rsidRPr="00B53F93">
        <w:rPr>
          <w:rFonts w:ascii="Tahoma" w:hAnsi="Tahoma" w:cs="Tahoma"/>
          <w:sz w:val="16"/>
          <w:szCs w:val="16"/>
        </w:rPr>
        <w:t xml:space="preserve">. The competent courts of </w:t>
      </w:r>
      <w:del w:id="144" w:author="Thuya" w:date="2015-12-18T12:57:00Z">
        <w:r w:rsidRPr="00B53F93" w:rsidDel="002D59E5">
          <w:rPr>
            <w:rFonts w:ascii="Tahoma" w:hAnsi="Tahoma" w:cs="Tahoma"/>
            <w:sz w:val="16"/>
            <w:szCs w:val="16"/>
          </w:rPr>
          <w:delText xml:space="preserve">Vietnam </w:delText>
        </w:r>
      </w:del>
      <w:ins w:id="145" w:author="Thuya" w:date="2015-12-18T12:57:00Z">
        <w:r w:rsidR="002D59E5">
          <w:rPr>
            <w:rFonts w:ascii="Tahoma" w:hAnsi="Tahoma" w:cs="Tahoma"/>
            <w:sz w:val="16"/>
            <w:szCs w:val="16"/>
          </w:rPr>
          <w:t>Myanmar</w:t>
        </w:r>
        <w:r w:rsidR="002D59E5" w:rsidRPr="00B53F93">
          <w:rPr>
            <w:rFonts w:ascii="Tahoma" w:hAnsi="Tahoma" w:cs="Tahoma"/>
            <w:sz w:val="16"/>
            <w:szCs w:val="16"/>
          </w:rPr>
          <w:t xml:space="preserve"> </w:t>
        </w:r>
      </w:ins>
      <w:r w:rsidRPr="00B53F93">
        <w:rPr>
          <w:rFonts w:ascii="Tahoma" w:hAnsi="Tahoma" w:cs="Tahoma"/>
          <w:sz w:val="16"/>
          <w:szCs w:val="16"/>
        </w:rPr>
        <w:t>have jurisdiction to settle any dispute arising out of or in connection with the</w:t>
      </w:r>
      <w:r w:rsidR="004A07B6" w:rsidRPr="00B53F93">
        <w:rPr>
          <w:rFonts w:ascii="Tahoma" w:hAnsi="Tahoma" w:cs="Tahoma"/>
          <w:sz w:val="16"/>
          <w:szCs w:val="16"/>
        </w:rPr>
        <w:t xml:space="preserve"> </w:t>
      </w:r>
      <w:del w:id="146" w:author="Thuya" w:date="2015-12-17T09:31:00Z">
        <w:r w:rsidR="004A07B6" w:rsidRPr="00B53F93" w:rsidDel="004A4941">
          <w:rPr>
            <w:rFonts w:ascii="Tahoma" w:hAnsi="Tahoma" w:cs="Tahoma"/>
            <w:sz w:val="16"/>
            <w:szCs w:val="16"/>
          </w:rPr>
          <w:delText>Credit</w:delText>
        </w:r>
      </w:del>
      <w:ins w:id="147" w:author="Thuya" w:date="2015-12-17T09:31:00Z">
        <w:r w:rsidR="004A4941">
          <w:rPr>
            <w:rFonts w:ascii="Tahoma" w:hAnsi="Tahoma" w:cs="Tahoma"/>
            <w:sz w:val="16"/>
            <w:szCs w:val="16"/>
          </w:rPr>
          <w:t>Loan</w:t>
        </w:r>
      </w:ins>
      <w:r w:rsidRPr="00B53F93">
        <w:rPr>
          <w:rFonts w:ascii="Tahoma" w:hAnsi="Tahoma" w:cs="Tahoma"/>
          <w:sz w:val="16"/>
          <w:szCs w:val="16"/>
        </w:rPr>
        <w:t xml:space="preserve"> Agreement (including a dispute regarding the existence, validity or termination of the</w:t>
      </w:r>
      <w:r w:rsidR="003C3856" w:rsidRPr="00B53F93">
        <w:rPr>
          <w:rFonts w:ascii="Tahoma" w:hAnsi="Tahoma" w:cs="Tahoma"/>
          <w:sz w:val="16"/>
          <w:szCs w:val="16"/>
        </w:rPr>
        <w:t xml:space="preserve"> </w:t>
      </w:r>
      <w:del w:id="148" w:author="Thuya" w:date="2015-12-17T09:31:00Z">
        <w:r w:rsidR="003C3856" w:rsidRPr="00B53F93" w:rsidDel="004A4941">
          <w:rPr>
            <w:rFonts w:ascii="Tahoma" w:hAnsi="Tahoma" w:cs="Tahoma"/>
            <w:sz w:val="16"/>
            <w:szCs w:val="16"/>
          </w:rPr>
          <w:delText>Credit</w:delText>
        </w:r>
      </w:del>
      <w:ins w:id="149" w:author="Thuya" w:date="2015-12-17T09:31:00Z">
        <w:r w:rsidR="004A4941">
          <w:rPr>
            <w:rFonts w:ascii="Tahoma" w:hAnsi="Tahoma" w:cs="Tahoma"/>
            <w:sz w:val="16"/>
            <w:szCs w:val="16"/>
          </w:rPr>
          <w:t>Loan</w:t>
        </w:r>
      </w:ins>
      <w:r w:rsidRPr="00B53F93">
        <w:rPr>
          <w:rFonts w:ascii="Tahoma" w:hAnsi="Tahoma" w:cs="Tahoma"/>
          <w:sz w:val="16"/>
          <w:szCs w:val="16"/>
        </w:rPr>
        <w:t xml:space="preserve"> Agreement).</w:t>
      </w:r>
    </w:p>
    <w:p w14:paraId="3BD010B5" w14:textId="1CABFEA9" w:rsidR="008C1532" w:rsidRPr="00B53F93" w:rsidRDefault="005924EC" w:rsidP="009B1ABC">
      <w:pPr>
        <w:pStyle w:val="BodyText1"/>
        <w:spacing w:before="0" w:after="240"/>
        <w:ind w:left="700" w:hanging="700"/>
        <w:jc w:val="both"/>
        <w:rPr>
          <w:rFonts w:ascii="Tahoma" w:hAnsi="Tahoma" w:cs="Tahoma"/>
          <w:b/>
          <w:bCs/>
          <w:sz w:val="16"/>
          <w:szCs w:val="16"/>
        </w:rPr>
      </w:pPr>
      <w:r w:rsidRPr="00B53F93">
        <w:rPr>
          <w:rFonts w:ascii="Tahoma" w:hAnsi="Tahoma" w:cs="Tahoma"/>
          <w:b/>
          <w:bCs/>
          <w:sz w:val="16"/>
          <w:szCs w:val="16"/>
        </w:rPr>
        <w:t>18.</w:t>
      </w:r>
      <w:r w:rsidRPr="00B53F93">
        <w:rPr>
          <w:rFonts w:ascii="Tahoma" w:hAnsi="Tahoma" w:cs="Tahoma"/>
          <w:b/>
          <w:bCs/>
          <w:sz w:val="16"/>
          <w:szCs w:val="16"/>
        </w:rPr>
        <w:tab/>
        <w:t xml:space="preserve">Term of the </w:t>
      </w:r>
      <w:del w:id="150" w:author="Thuya" w:date="2015-12-17T09:31:00Z">
        <w:r w:rsidR="008A688D" w:rsidRPr="00B53F93" w:rsidDel="004A4941">
          <w:rPr>
            <w:rFonts w:ascii="Tahoma" w:hAnsi="Tahoma" w:cs="Tahoma"/>
            <w:b/>
            <w:bCs/>
            <w:sz w:val="16"/>
            <w:szCs w:val="16"/>
          </w:rPr>
          <w:delText>Credit</w:delText>
        </w:r>
      </w:del>
      <w:ins w:id="151" w:author="Thuya" w:date="2015-12-17T09:31:00Z">
        <w:r w:rsidR="004A4941">
          <w:rPr>
            <w:rFonts w:ascii="Tahoma" w:hAnsi="Tahoma" w:cs="Tahoma"/>
            <w:b/>
            <w:bCs/>
            <w:sz w:val="16"/>
            <w:szCs w:val="16"/>
          </w:rPr>
          <w:t>Loan</w:t>
        </w:r>
      </w:ins>
      <w:r w:rsidR="008A688D" w:rsidRPr="00B53F93">
        <w:rPr>
          <w:rFonts w:ascii="Tahoma" w:hAnsi="Tahoma" w:cs="Tahoma"/>
          <w:b/>
          <w:bCs/>
          <w:sz w:val="16"/>
          <w:szCs w:val="16"/>
        </w:rPr>
        <w:t xml:space="preserve"> </w:t>
      </w:r>
      <w:r w:rsidRPr="00B53F93">
        <w:rPr>
          <w:rFonts w:ascii="Tahoma" w:hAnsi="Tahoma" w:cs="Tahoma"/>
          <w:b/>
          <w:bCs/>
          <w:sz w:val="16"/>
          <w:szCs w:val="16"/>
        </w:rPr>
        <w:t>Agreement</w:t>
      </w:r>
    </w:p>
    <w:p w14:paraId="381DB823" w14:textId="6AB3AE06" w:rsidR="005924EC" w:rsidRPr="00B53F93" w:rsidRDefault="005924EC" w:rsidP="009B1ABC">
      <w:pPr>
        <w:pStyle w:val="BodyText1"/>
        <w:spacing w:before="0" w:after="240"/>
        <w:ind w:left="700"/>
        <w:jc w:val="both"/>
        <w:rPr>
          <w:rFonts w:ascii="Tahoma" w:hAnsi="Tahoma" w:cs="Tahoma"/>
          <w:sz w:val="16"/>
          <w:szCs w:val="16"/>
        </w:rPr>
      </w:pPr>
      <w:r w:rsidRPr="00B53F93">
        <w:rPr>
          <w:rFonts w:ascii="Tahoma" w:hAnsi="Tahoma" w:cs="Tahoma"/>
          <w:sz w:val="16"/>
          <w:szCs w:val="16"/>
        </w:rPr>
        <w:t xml:space="preserve">The </w:t>
      </w:r>
      <w:del w:id="152" w:author="Thuya" w:date="2015-12-17T09:31:00Z">
        <w:r w:rsidR="003C3856" w:rsidRPr="00B53F93" w:rsidDel="004A4941">
          <w:rPr>
            <w:rFonts w:ascii="Tahoma" w:hAnsi="Tahoma" w:cs="Tahoma"/>
            <w:sz w:val="16"/>
            <w:szCs w:val="16"/>
          </w:rPr>
          <w:delText>Credit</w:delText>
        </w:r>
      </w:del>
      <w:ins w:id="153"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0011121F" w:rsidRPr="00B53F93">
        <w:rPr>
          <w:rFonts w:ascii="Tahoma" w:hAnsi="Tahoma" w:cs="Tahoma"/>
          <w:sz w:val="16"/>
          <w:szCs w:val="16"/>
        </w:rPr>
        <w:t xml:space="preserve">Agreement </w:t>
      </w:r>
      <w:r w:rsidRPr="00B53F93">
        <w:rPr>
          <w:rFonts w:ascii="Tahoma" w:hAnsi="Tahoma" w:cs="Tahoma"/>
          <w:sz w:val="16"/>
          <w:szCs w:val="16"/>
        </w:rPr>
        <w:t xml:space="preserve">shall take effect from the date of signing until </w:t>
      </w:r>
      <w:del w:id="154" w:author="Thuya" w:date="2015-12-18T12:58:00Z">
        <w:r w:rsidR="0011121F" w:rsidRPr="00B53F93" w:rsidDel="00011693">
          <w:rPr>
            <w:rFonts w:ascii="Tahoma" w:hAnsi="Tahoma" w:cs="Tahoma"/>
            <w:sz w:val="16"/>
            <w:szCs w:val="16"/>
          </w:rPr>
          <w:delText xml:space="preserve">24 </w:delText>
        </w:r>
      </w:del>
      <w:ins w:id="155" w:author="Thuya" w:date="2015-12-18T12:58:00Z">
        <w:r w:rsidR="00011693">
          <w:rPr>
            <w:rFonts w:ascii="Tahoma" w:hAnsi="Tahoma" w:cs="Tahoma"/>
            <w:sz w:val="16"/>
            <w:szCs w:val="16"/>
          </w:rPr>
          <w:t>12</w:t>
        </w:r>
        <w:r w:rsidR="00011693" w:rsidRPr="00B53F93">
          <w:rPr>
            <w:rFonts w:ascii="Tahoma" w:hAnsi="Tahoma" w:cs="Tahoma"/>
            <w:sz w:val="16"/>
            <w:szCs w:val="16"/>
          </w:rPr>
          <w:t xml:space="preserve"> </w:t>
        </w:r>
      </w:ins>
      <w:r w:rsidR="0011121F" w:rsidRPr="00B53F93">
        <w:rPr>
          <w:rFonts w:ascii="Tahoma" w:hAnsi="Tahoma" w:cs="Tahoma"/>
          <w:sz w:val="16"/>
          <w:szCs w:val="16"/>
        </w:rPr>
        <w:t>months</w:t>
      </w:r>
      <w:r w:rsidRPr="00B53F93">
        <w:rPr>
          <w:rFonts w:ascii="Tahoma" w:hAnsi="Tahoma" w:cs="Tahoma"/>
          <w:sz w:val="16"/>
          <w:szCs w:val="16"/>
        </w:rPr>
        <w:t xml:space="preserve"> (the “Initial Term</w:t>
      </w:r>
      <w:r w:rsidR="0011121F" w:rsidRPr="00B53F93">
        <w:rPr>
          <w:rFonts w:ascii="Tahoma" w:hAnsi="Tahoma" w:cs="Tahoma"/>
          <w:sz w:val="16"/>
          <w:szCs w:val="16"/>
        </w:rPr>
        <w:t>”). Subject to the</w:t>
      </w:r>
      <w:r w:rsidRPr="00B53F93">
        <w:rPr>
          <w:rFonts w:ascii="Tahoma" w:hAnsi="Tahoma" w:cs="Tahoma"/>
          <w:sz w:val="16"/>
          <w:szCs w:val="16"/>
        </w:rPr>
        <w:t xml:space="preserve"> Agreement not having been terminated, at the end of the Initial Term, th</w:t>
      </w:r>
      <w:r w:rsidR="0011121F" w:rsidRPr="00B53F93">
        <w:rPr>
          <w:rFonts w:ascii="Tahoma" w:hAnsi="Tahoma" w:cs="Tahoma"/>
          <w:sz w:val="16"/>
          <w:szCs w:val="16"/>
        </w:rPr>
        <w:t>e</w:t>
      </w:r>
      <w:r w:rsidRPr="00B53F93">
        <w:rPr>
          <w:rFonts w:ascii="Tahoma" w:hAnsi="Tahoma" w:cs="Tahoma"/>
          <w:sz w:val="16"/>
          <w:szCs w:val="16"/>
        </w:rPr>
        <w:t xml:space="preserve"> </w:t>
      </w:r>
      <w:del w:id="156" w:author="Thuya" w:date="2015-12-17T09:31:00Z">
        <w:r w:rsidR="003C3856" w:rsidRPr="00B53F93" w:rsidDel="004A4941">
          <w:rPr>
            <w:rFonts w:ascii="Tahoma" w:hAnsi="Tahoma" w:cs="Tahoma"/>
            <w:sz w:val="16"/>
            <w:szCs w:val="16"/>
          </w:rPr>
          <w:delText>Credit</w:delText>
        </w:r>
      </w:del>
      <w:ins w:id="157" w:author="Thuya" w:date="2015-12-17T09:31:00Z">
        <w:r w:rsidR="004A4941">
          <w:rPr>
            <w:rFonts w:ascii="Tahoma" w:hAnsi="Tahoma" w:cs="Tahoma"/>
            <w:sz w:val="16"/>
            <w:szCs w:val="16"/>
          </w:rPr>
          <w:t>Loan</w:t>
        </w:r>
      </w:ins>
      <w:r w:rsidR="003C3856" w:rsidRPr="00B53F93">
        <w:rPr>
          <w:rFonts w:ascii="Tahoma" w:hAnsi="Tahoma" w:cs="Tahoma"/>
          <w:sz w:val="16"/>
          <w:szCs w:val="16"/>
        </w:rPr>
        <w:t xml:space="preserve"> </w:t>
      </w:r>
      <w:r w:rsidRPr="00B53F93">
        <w:rPr>
          <w:rFonts w:ascii="Tahoma" w:hAnsi="Tahoma" w:cs="Tahoma"/>
          <w:sz w:val="16"/>
          <w:szCs w:val="16"/>
        </w:rPr>
        <w:t>Agreement shall be renewed on the same terms for a further period of </w:t>
      </w:r>
      <w:del w:id="158" w:author="Thuya" w:date="2015-12-18T12:59:00Z">
        <w:r w:rsidR="0011121F" w:rsidRPr="00B53F93" w:rsidDel="00011693">
          <w:rPr>
            <w:rFonts w:ascii="Tahoma" w:hAnsi="Tahoma" w:cs="Tahoma"/>
            <w:sz w:val="16"/>
            <w:szCs w:val="16"/>
          </w:rPr>
          <w:delText>24</w:delText>
        </w:r>
      </w:del>
      <w:ins w:id="159" w:author="Thuya" w:date="2015-12-18T12:59:00Z">
        <w:r w:rsidR="00011693">
          <w:rPr>
            <w:rFonts w:ascii="Tahoma" w:hAnsi="Tahoma" w:cs="Tahoma"/>
            <w:sz w:val="16"/>
            <w:szCs w:val="16"/>
          </w:rPr>
          <w:t>12</w:t>
        </w:r>
      </w:ins>
      <w:r w:rsidR="0011121F" w:rsidRPr="00B53F93">
        <w:rPr>
          <w:rFonts w:ascii="Tahoma" w:hAnsi="Tahoma" w:cs="Tahoma"/>
          <w:sz w:val="16"/>
          <w:szCs w:val="16"/>
        </w:rPr>
        <w:t xml:space="preserve"> months</w:t>
      </w:r>
      <w:r w:rsidRPr="00B53F93">
        <w:rPr>
          <w:rFonts w:ascii="Tahoma" w:hAnsi="Tahoma" w:cs="Tahoma"/>
          <w:sz w:val="16"/>
          <w:szCs w:val="16"/>
        </w:rPr>
        <w:t xml:space="preserve"> (“Renewal Term”)</w:t>
      </w:r>
      <w:r w:rsidR="00693DAC" w:rsidRPr="00B53F93">
        <w:rPr>
          <w:rFonts w:ascii="Tahoma" w:hAnsi="Tahoma" w:cs="Tahoma"/>
          <w:sz w:val="16"/>
          <w:szCs w:val="16"/>
        </w:rPr>
        <w:t xml:space="preserve"> </w:t>
      </w:r>
      <w:r w:rsidRPr="00B53F93">
        <w:rPr>
          <w:rFonts w:ascii="Tahoma" w:hAnsi="Tahoma" w:cs="Tahoma"/>
          <w:sz w:val="16"/>
          <w:szCs w:val="16"/>
        </w:rPr>
        <w:t xml:space="preserve">unless </w:t>
      </w:r>
      <w:r w:rsidR="00504ECE" w:rsidRPr="00B53F93">
        <w:rPr>
          <w:rFonts w:ascii="Tahoma" w:hAnsi="Tahoma" w:cs="Tahoma"/>
          <w:sz w:val="16"/>
          <w:szCs w:val="16"/>
        </w:rPr>
        <w:t xml:space="preserve">the Lender informs the Borrower </w:t>
      </w:r>
      <w:r w:rsidRPr="00B53F93">
        <w:rPr>
          <w:rFonts w:ascii="Tahoma" w:hAnsi="Tahoma" w:cs="Tahoma"/>
          <w:sz w:val="16"/>
          <w:szCs w:val="16"/>
        </w:rPr>
        <w:t>of its intention not to renew by way of written notice at least one month prior to the end of the Initial Term or the Renewal Term (as the case may be)</w:t>
      </w:r>
      <w:r w:rsidR="00504ECE" w:rsidRPr="00B53F93">
        <w:rPr>
          <w:rFonts w:ascii="Tahoma" w:hAnsi="Tahoma" w:cs="Tahoma"/>
          <w:sz w:val="16"/>
          <w:szCs w:val="16"/>
        </w:rPr>
        <w:t>.</w:t>
      </w:r>
    </w:p>
    <w:p w14:paraId="655EACB1" w14:textId="77777777" w:rsidR="008C1532" w:rsidRPr="00061351" w:rsidRDefault="008C1532" w:rsidP="009B1ABC">
      <w:pPr>
        <w:pStyle w:val="BodyText1"/>
        <w:spacing w:before="0" w:after="240"/>
        <w:ind w:left="700"/>
        <w:jc w:val="both"/>
        <w:rPr>
          <w:rFonts w:ascii="Tahoma" w:hAnsi="Tahoma" w:cs="Tahoma"/>
          <w:sz w:val="16"/>
          <w:szCs w:val="16"/>
        </w:rPr>
      </w:pPr>
    </w:p>
    <w:sectPr w:rsidR="008C1532" w:rsidRPr="00061351" w:rsidSect="005B397B">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6" w:author="Thuya" w:date="2015-12-18T12:25:00Z" w:initials="TYZ">
    <w:p w14:paraId="4C099FFC" w14:textId="6F8C7E53" w:rsidR="0024096E" w:rsidRDefault="0024096E">
      <w:pPr>
        <w:pStyle w:val="CommentText"/>
      </w:pPr>
      <w:r>
        <w:rPr>
          <w:rStyle w:val="CommentReference"/>
        </w:rPr>
        <w:annotationRef/>
      </w:r>
      <w:r>
        <w:t>Do not understand what is MCC?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5F2F3" w14:textId="77777777" w:rsidR="007928A2" w:rsidRDefault="007928A2" w:rsidP="00FE1B93">
      <w:pPr>
        <w:spacing w:after="0" w:line="240" w:lineRule="auto"/>
      </w:pPr>
      <w:r>
        <w:separator/>
      </w:r>
    </w:p>
  </w:endnote>
  <w:endnote w:type="continuationSeparator" w:id="0">
    <w:p w14:paraId="331A789B" w14:textId="77777777" w:rsidR="007928A2" w:rsidRDefault="007928A2" w:rsidP="00FE1B93">
      <w:pPr>
        <w:spacing w:after="0" w:line="240" w:lineRule="auto"/>
      </w:pPr>
      <w:r>
        <w:continuationSeparator/>
      </w:r>
    </w:p>
  </w:endnote>
  <w:endnote w:type="continuationNotice" w:id="1">
    <w:p w14:paraId="00FF6817" w14:textId="77777777" w:rsidR="007928A2" w:rsidRDefault="007928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0461C" w14:textId="77777777" w:rsidR="006F7CED" w:rsidRDefault="003D0F42">
    <w:pPr>
      <w:pStyle w:val="Footer"/>
      <w:jc w:val="right"/>
    </w:pPr>
    <w:r w:rsidRPr="00FE1B93">
      <w:rPr>
        <w:rFonts w:ascii="Tahoma" w:hAnsi="Tahoma" w:cs="Tahoma"/>
        <w:sz w:val="18"/>
        <w:szCs w:val="18"/>
      </w:rPr>
      <w:fldChar w:fldCharType="begin"/>
    </w:r>
    <w:r w:rsidR="006F7CED" w:rsidRPr="00FE1B93">
      <w:rPr>
        <w:rFonts w:ascii="Tahoma" w:hAnsi="Tahoma" w:cs="Tahoma"/>
        <w:sz w:val="18"/>
        <w:szCs w:val="18"/>
      </w:rPr>
      <w:instrText xml:space="preserve"> PAGE   \* MERGEFORMAT </w:instrText>
    </w:r>
    <w:r w:rsidRPr="00FE1B93">
      <w:rPr>
        <w:rFonts w:ascii="Tahoma" w:hAnsi="Tahoma" w:cs="Tahoma"/>
        <w:sz w:val="18"/>
        <w:szCs w:val="18"/>
      </w:rPr>
      <w:fldChar w:fldCharType="separate"/>
    </w:r>
    <w:r w:rsidR="000D0328">
      <w:rPr>
        <w:rFonts w:ascii="Tahoma" w:hAnsi="Tahoma" w:cs="Tahoma"/>
        <w:noProof/>
        <w:sz w:val="18"/>
        <w:szCs w:val="18"/>
      </w:rPr>
      <w:t>2</w:t>
    </w:r>
    <w:r w:rsidRPr="00FE1B93">
      <w:rPr>
        <w:rFonts w:ascii="Tahoma" w:hAnsi="Tahoma" w:cs="Tahoma"/>
        <w:sz w:val="18"/>
        <w:szCs w:val="18"/>
      </w:rPr>
      <w:fldChar w:fldCharType="end"/>
    </w:r>
  </w:p>
  <w:p w14:paraId="60AE7B6F" w14:textId="77777777" w:rsidR="006F7CED" w:rsidRDefault="006F7C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BADD5" w14:textId="77777777" w:rsidR="007928A2" w:rsidRDefault="007928A2" w:rsidP="00FE1B93">
      <w:pPr>
        <w:spacing w:after="0" w:line="240" w:lineRule="auto"/>
      </w:pPr>
      <w:r>
        <w:separator/>
      </w:r>
    </w:p>
  </w:footnote>
  <w:footnote w:type="continuationSeparator" w:id="0">
    <w:p w14:paraId="3D4D1636" w14:textId="77777777" w:rsidR="007928A2" w:rsidRDefault="007928A2" w:rsidP="00FE1B93">
      <w:pPr>
        <w:spacing w:after="0" w:line="240" w:lineRule="auto"/>
      </w:pPr>
      <w:r>
        <w:continuationSeparator/>
      </w:r>
    </w:p>
  </w:footnote>
  <w:footnote w:type="continuationNotice" w:id="1">
    <w:p w14:paraId="04271774" w14:textId="77777777" w:rsidR="007928A2" w:rsidRDefault="007928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E8782" w14:textId="77777777" w:rsidR="004A39CD" w:rsidRDefault="004A39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5B0F"/>
    <w:multiLevelType w:val="multilevel"/>
    <w:tmpl w:val="F6F0F03E"/>
    <w:lvl w:ilvl="0">
      <w:start w:val="1"/>
      <w:numFmt w:val="decimal"/>
      <w:pStyle w:val="Heading1"/>
      <w:lvlText w:val="%1."/>
      <w:lvlJc w:val="left"/>
      <w:pPr>
        <w:tabs>
          <w:tab w:val="num" w:pos="709"/>
        </w:tabs>
        <w:ind w:left="709" w:hanging="709"/>
      </w:pPr>
      <w:rPr>
        <w:rFonts w:ascii="Tahoma" w:hAnsi="Tahoma" w:cs="Tahoma" w:hint="default"/>
        <w:b/>
        <w:bCs/>
        <w:i w:val="0"/>
        <w:iCs w:val="0"/>
        <w:sz w:val="16"/>
        <w:szCs w:val="16"/>
      </w:rPr>
    </w:lvl>
    <w:lvl w:ilvl="1">
      <w:start w:val="1"/>
      <w:numFmt w:val="decimal"/>
      <w:pStyle w:val="Heading2"/>
      <w:lvlText w:val="%1.%2"/>
      <w:lvlJc w:val="left"/>
      <w:pPr>
        <w:tabs>
          <w:tab w:val="num" w:pos="709"/>
        </w:tabs>
        <w:ind w:left="709" w:hanging="709"/>
      </w:pPr>
      <w:rPr>
        <w:rFonts w:ascii="Tahoma" w:hAnsi="Tahoma" w:cs="Tahoma" w:hint="default"/>
        <w:b w:val="0"/>
        <w:bCs w:val="0"/>
        <w:i w:val="0"/>
        <w:iCs w:val="0"/>
        <w:color w:val="auto"/>
        <w:sz w:val="16"/>
        <w:szCs w:val="16"/>
      </w:rPr>
    </w:lvl>
    <w:lvl w:ilvl="2">
      <w:start w:val="1"/>
      <w:numFmt w:val="decimal"/>
      <w:pStyle w:val="Heading3"/>
      <w:lvlText w:val="(%3)"/>
      <w:lvlJc w:val="left"/>
      <w:pPr>
        <w:tabs>
          <w:tab w:val="num" w:pos="1418"/>
        </w:tabs>
        <w:ind w:left="1418" w:hanging="709"/>
      </w:pPr>
      <w:rPr>
        <w:rFonts w:ascii="Arial" w:hAnsi="Arial" w:cs="Arial" w:hint="default"/>
        <w:b/>
        <w:bCs/>
        <w:i w:val="0"/>
        <w:iCs w:val="0"/>
        <w:sz w:val="20"/>
        <w:szCs w:val="20"/>
      </w:rPr>
    </w:lvl>
    <w:lvl w:ilvl="3">
      <w:start w:val="1"/>
      <w:numFmt w:val="lowerLetter"/>
      <w:pStyle w:val="Heading4"/>
      <w:lvlText w:val="(%4)"/>
      <w:lvlJc w:val="left"/>
      <w:pPr>
        <w:tabs>
          <w:tab w:val="num" w:pos="2126"/>
        </w:tabs>
        <w:ind w:left="2126" w:hanging="708"/>
      </w:pPr>
      <w:rPr>
        <w:rFonts w:ascii="Tahoma" w:hAnsi="Tahoma" w:cs="Tahoma" w:hint="default"/>
        <w:b w:val="0"/>
        <w:bCs w:val="0"/>
        <w:i w:val="0"/>
        <w:iCs w:val="0"/>
        <w:sz w:val="16"/>
        <w:szCs w:val="16"/>
      </w:rPr>
    </w:lvl>
    <w:lvl w:ilvl="4">
      <w:start w:val="1"/>
      <w:numFmt w:val="lowerLetter"/>
      <w:lvlText w:val="(%5)"/>
      <w:lvlJc w:val="center"/>
      <w:pPr>
        <w:tabs>
          <w:tab w:val="num" w:pos="2486"/>
        </w:tabs>
        <w:ind w:left="2486" w:hanging="2198"/>
      </w:pPr>
      <w:rPr>
        <w:rFonts w:hint="default"/>
        <w:b w:val="0"/>
        <w:bCs w:val="0"/>
        <w:i w:val="0"/>
        <w:iCs w:val="0"/>
        <w:sz w:val="20"/>
        <w:szCs w:val="20"/>
      </w:rPr>
    </w:lvl>
    <w:lvl w:ilvl="5">
      <w:start w:val="1"/>
      <w:numFmt w:val="upperLetter"/>
      <w:pStyle w:val="Heading6"/>
      <w:lvlText w:val="(%6)"/>
      <w:lvlJc w:val="left"/>
      <w:pPr>
        <w:tabs>
          <w:tab w:val="num" w:pos="3544"/>
        </w:tabs>
        <w:ind w:left="3544" w:hanging="709"/>
      </w:pPr>
      <w:rPr>
        <w:rFonts w:ascii="Arial" w:hAnsi="Arial" w:cs="Arial" w:hint="default"/>
        <w:b w:val="0"/>
        <w:bCs w:val="0"/>
        <w:i w:val="0"/>
        <w:iCs w:val="0"/>
        <w:sz w:val="20"/>
        <w:szCs w:val="20"/>
      </w:rPr>
    </w:lvl>
    <w:lvl w:ilvl="6">
      <w:start w:val="1"/>
      <w:numFmt w:val="none"/>
      <w:suff w:val="nothing"/>
      <w:lvlText w:val=""/>
      <w:lvlJc w:val="left"/>
      <w:rPr>
        <w:rFonts w:hint="default"/>
      </w:rPr>
    </w:lvl>
    <w:lvl w:ilvl="7">
      <w:start w:val="1"/>
      <w:numFmt w:val="none"/>
      <w:suff w:val="nothing"/>
      <w:lvlText w:val=""/>
      <w:lvlJc w:val="left"/>
      <w:rPr>
        <w:rFonts w:hint="default"/>
      </w:rPr>
    </w:lvl>
    <w:lvl w:ilvl="8">
      <w:start w:val="1"/>
      <w:numFmt w:val="none"/>
      <w:suff w:val="nothing"/>
      <w:lvlText w:val=""/>
      <w:lvlJc w:val="left"/>
      <w:rPr>
        <w:rFonts w:hint="default"/>
      </w:rPr>
    </w:lvl>
  </w:abstractNum>
  <w:abstractNum w:abstractNumId="1">
    <w:nsid w:val="0AE35440"/>
    <w:multiLevelType w:val="hybridMultilevel"/>
    <w:tmpl w:val="767E3912"/>
    <w:lvl w:ilvl="0" w:tplc="D41237A4">
      <w:start w:val="1"/>
      <w:numFmt w:val="lowerLetter"/>
      <w:lvlText w:val="(%1)"/>
      <w:lvlJc w:val="center"/>
      <w:pPr>
        <w:ind w:left="1420" w:hanging="360"/>
      </w:pPr>
      <w:rPr>
        <w:rFonts w:hint="default"/>
        <w:b w:val="0"/>
        <w:bCs w:val="0"/>
        <w:i w:val="0"/>
        <w:iCs w:val="0"/>
        <w:sz w:val="16"/>
        <w:szCs w:val="16"/>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2">
    <w:nsid w:val="0FDA58F7"/>
    <w:multiLevelType w:val="hybridMultilevel"/>
    <w:tmpl w:val="EF16DB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224FC"/>
    <w:multiLevelType w:val="hybridMultilevel"/>
    <w:tmpl w:val="2BFCD294"/>
    <w:lvl w:ilvl="0" w:tplc="0409000F">
      <w:start w:val="1"/>
      <w:numFmt w:val="decimal"/>
      <w:lvlText w:val="%1."/>
      <w:lvlJc w:val="left"/>
      <w:pPr>
        <w:ind w:left="720" w:hanging="360"/>
      </w:pPr>
    </w:lvl>
    <w:lvl w:ilvl="1" w:tplc="0419000F">
      <w:start w:val="1"/>
      <w:numFmt w:val="lowerLetter"/>
      <w:lvlText w:val="(%2)"/>
      <w:lvlJc w:val="center"/>
      <w:pPr>
        <w:ind w:left="1440" w:hanging="360"/>
      </w:pPr>
      <w:rPr>
        <w:rFonts w:hint="default"/>
        <w:b w:val="0"/>
        <w:bCs w:val="0"/>
        <w:i w:val="0"/>
        <w:iCs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A0B5F7D"/>
    <w:multiLevelType w:val="hybridMultilevel"/>
    <w:tmpl w:val="F8C404FC"/>
    <w:lvl w:ilvl="0" w:tplc="0409000F">
      <w:start w:val="1"/>
      <w:numFmt w:val="decimal"/>
      <w:lvlText w:val="%1."/>
      <w:lvlJc w:val="left"/>
      <w:pPr>
        <w:ind w:left="1417" w:hanging="360"/>
      </w:pPr>
    </w:lvl>
    <w:lvl w:ilvl="1" w:tplc="04090019">
      <w:start w:val="1"/>
      <w:numFmt w:val="lowerLetter"/>
      <w:lvlText w:val="%2."/>
      <w:lvlJc w:val="left"/>
      <w:pPr>
        <w:ind w:left="2137" w:hanging="360"/>
      </w:pPr>
    </w:lvl>
    <w:lvl w:ilvl="2" w:tplc="0409001B">
      <w:start w:val="1"/>
      <w:numFmt w:val="lowerRoman"/>
      <w:lvlText w:val="%3."/>
      <w:lvlJc w:val="right"/>
      <w:pPr>
        <w:ind w:left="2857" w:hanging="180"/>
      </w:pPr>
    </w:lvl>
    <w:lvl w:ilvl="3" w:tplc="0409000F">
      <w:start w:val="1"/>
      <w:numFmt w:val="decimal"/>
      <w:lvlText w:val="%4."/>
      <w:lvlJc w:val="left"/>
      <w:pPr>
        <w:ind w:left="3577" w:hanging="360"/>
      </w:pPr>
    </w:lvl>
    <w:lvl w:ilvl="4" w:tplc="04090019">
      <w:start w:val="1"/>
      <w:numFmt w:val="lowerLetter"/>
      <w:lvlText w:val="%5."/>
      <w:lvlJc w:val="left"/>
      <w:pPr>
        <w:ind w:left="4297" w:hanging="360"/>
      </w:pPr>
    </w:lvl>
    <w:lvl w:ilvl="5" w:tplc="0409001B">
      <w:start w:val="1"/>
      <w:numFmt w:val="lowerRoman"/>
      <w:lvlText w:val="%6."/>
      <w:lvlJc w:val="right"/>
      <w:pPr>
        <w:ind w:left="5017" w:hanging="180"/>
      </w:pPr>
    </w:lvl>
    <w:lvl w:ilvl="6" w:tplc="0409000F">
      <w:start w:val="1"/>
      <w:numFmt w:val="decimal"/>
      <w:lvlText w:val="%7."/>
      <w:lvlJc w:val="left"/>
      <w:pPr>
        <w:ind w:left="5737" w:hanging="360"/>
      </w:pPr>
    </w:lvl>
    <w:lvl w:ilvl="7" w:tplc="04090019">
      <w:start w:val="1"/>
      <w:numFmt w:val="lowerLetter"/>
      <w:lvlText w:val="%8."/>
      <w:lvlJc w:val="left"/>
      <w:pPr>
        <w:ind w:left="6457" w:hanging="360"/>
      </w:pPr>
    </w:lvl>
    <w:lvl w:ilvl="8" w:tplc="0409001B">
      <w:start w:val="1"/>
      <w:numFmt w:val="lowerRoman"/>
      <w:lvlText w:val="%9."/>
      <w:lvlJc w:val="right"/>
      <w:pPr>
        <w:ind w:left="7177" w:hanging="180"/>
      </w:pPr>
    </w:lvl>
  </w:abstractNum>
  <w:abstractNum w:abstractNumId="5">
    <w:nsid w:val="2864398A"/>
    <w:multiLevelType w:val="hybridMultilevel"/>
    <w:tmpl w:val="2422A12A"/>
    <w:lvl w:ilvl="0" w:tplc="4B4E6DBC">
      <w:start w:val="1"/>
      <w:numFmt w:val="lowerRoman"/>
      <w:lvlText w:val="(%1)"/>
      <w:lvlJc w:val="left"/>
      <w:pPr>
        <w:ind w:left="1420" w:hanging="360"/>
      </w:pPr>
      <w:rPr>
        <w:rFonts w:ascii="Tahoma" w:hAnsi="Tahoma" w:cs="Tahoma" w:hint="default"/>
        <w:b w:val="0"/>
        <w:bCs w:val="0"/>
        <w:i w:val="0"/>
        <w:iCs w:val="0"/>
        <w:color w:val="auto"/>
        <w:spacing w:val="0"/>
        <w:sz w:val="16"/>
        <w:szCs w:val="16"/>
        <w:u w:val="none"/>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6">
    <w:nsid w:val="2B4B1843"/>
    <w:multiLevelType w:val="hybridMultilevel"/>
    <w:tmpl w:val="E4647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32E3704"/>
    <w:multiLevelType w:val="hybridMultilevel"/>
    <w:tmpl w:val="D6E48278"/>
    <w:lvl w:ilvl="0" w:tplc="DBEA572C">
      <w:start w:val="1"/>
      <w:numFmt w:val="lowerLetter"/>
      <w:lvlText w:val="(%1)"/>
      <w:lvlJc w:val="left"/>
      <w:pPr>
        <w:ind w:left="1420" w:hanging="360"/>
      </w:pPr>
      <w:rPr>
        <w:rFonts w:ascii="Times New Roman" w:hAnsi="Times New Roman" w:cs="Times New Roman" w:hint="default"/>
        <w:b w:val="0"/>
        <w:bCs w:val="0"/>
        <w:i w:val="0"/>
        <w:iCs w:val="0"/>
        <w:sz w:val="21"/>
        <w:szCs w:val="21"/>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8">
    <w:nsid w:val="34637882"/>
    <w:multiLevelType w:val="hybridMultilevel"/>
    <w:tmpl w:val="B56445CA"/>
    <w:lvl w:ilvl="0" w:tplc="B8B0D1D4">
      <w:start w:val="1"/>
      <w:numFmt w:val="lowerLetter"/>
      <w:lvlText w:val="%1."/>
      <w:lvlJc w:val="left"/>
      <w:pPr>
        <w:ind w:left="720" w:hanging="360"/>
      </w:pPr>
      <w:rPr>
        <w:rFonts w:ascii="Calibri" w:eastAsia="Times New Roman" w:hAnsi="Calibr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3AD36CFB"/>
    <w:multiLevelType w:val="hybridMultilevel"/>
    <w:tmpl w:val="334677FA"/>
    <w:lvl w:ilvl="0" w:tplc="496415CC">
      <w:start w:val="1"/>
      <w:numFmt w:val="lowerLetter"/>
      <w:lvlText w:val="(%1)"/>
      <w:lvlJc w:val="center"/>
      <w:pPr>
        <w:ind w:left="1420" w:hanging="360"/>
      </w:pPr>
      <w:rPr>
        <w:rFonts w:hint="default"/>
        <w:b w:val="0"/>
        <w:bCs w:val="0"/>
        <w:i w:val="0"/>
        <w:iCs w:val="0"/>
        <w:sz w:val="21"/>
        <w:szCs w:val="21"/>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10">
    <w:nsid w:val="3F0F6E8C"/>
    <w:multiLevelType w:val="singleLevel"/>
    <w:tmpl w:val="DB54A568"/>
    <w:lvl w:ilvl="0">
      <w:start w:val="1"/>
      <w:numFmt w:val="none"/>
      <w:lvlText w:val="(ii)"/>
      <w:lvlJc w:val="left"/>
      <w:pPr>
        <w:tabs>
          <w:tab w:val="num" w:pos="360"/>
        </w:tabs>
        <w:ind w:left="360" w:hanging="360"/>
      </w:pPr>
      <w:rPr>
        <w:rFonts w:hint="default"/>
      </w:rPr>
    </w:lvl>
  </w:abstractNum>
  <w:abstractNum w:abstractNumId="11">
    <w:nsid w:val="41E95942"/>
    <w:multiLevelType w:val="hybridMultilevel"/>
    <w:tmpl w:val="991A1178"/>
    <w:lvl w:ilvl="0" w:tplc="7D5CB0A0">
      <w:start w:val="14"/>
      <w:numFmt w:val="bullet"/>
      <w:lvlText w:val="-"/>
      <w:lvlJc w:val="left"/>
      <w:pPr>
        <w:ind w:left="720" w:hanging="360"/>
      </w:pPr>
      <w:rPr>
        <w:rFonts w:ascii="Calibri" w:eastAsia="Calibri" w:hAnsi="Calibri" w:cs="Calibri" w:hint="default"/>
      </w:rPr>
    </w:lvl>
    <w:lvl w:ilvl="1" w:tplc="5AA265AA" w:tentative="1">
      <w:start w:val="1"/>
      <w:numFmt w:val="bullet"/>
      <w:lvlText w:val="o"/>
      <w:lvlJc w:val="left"/>
      <w:pPr>
        <w:ind w:left="1440" w:hanging="360"/>
      </w:pPr>
      <w:rPr>
        <w:rFonts w:ascii="Courier New" w:hAnsi="Courier New" w:cs="Courier New" w:hint="default"/>
      </w:rPr>
    </w:lvl>
    <w:lvl w:ilvl="2" w:tplc="8E34D618" w:tentative="1">
      <w:start w:val="1"/>
      <w:numFmt w:val="bullet"/>
      <w:lvlText w:val=""/>
      <w:lvlJc w:val="left"/>
      <w:pPr>
        <w:ind w:left="2160" w:hanging="360"/>
      </w:pPr>
      <w:rPr>
        <w:rFonts w:ascii="Wingdings" w:hAnsi="Wingdings" w:hint="default"/>
      </w:rPr>
    </w:lvl>
    <w:lvl w:ilvl="3" w:tplc="DACC5018" w:tentative="1">
      <w:start w:val="1"/>
      <w:numFmt w:val="bullet"/>
      <w:lvlText w:val=""/>
      <w:lvlJc w:val="left"/>
      <w:pPr>
        <w:ind w:left="2880" w:hanging="360"/>
      </w:pPr>
      <w:rPr>
        <w:rFonts w:ascii="Symbol" w:hAnsi="Symbol" w:hint="default"/>
      </w:rPr>
    </w:lvl>
    <w:lvl w:ilvl="4" w:tplc="1A0A345A" w:tentative="1">
      <w:start w:val="1"/>
      <w:numFmt w:val="bullet"/>
      <w:lvlText w:val="o"/>
      <w:lvlJc w:val="left"/>
      <w:pPr>
        <w:ind w:left="3600" w:hanging="360"/>
      </w:pPr>
      <w:rPr>
        <w:rFonts w:ascii="Courier New" w:hAnsi="Courier New" w:cs="Courier New" w:hint="default"/>
      </w:rPr>
    </w:lvl>
    <w:lvl w:ilvl="5" w:tplc="BFCC7E4C" w:tentative="1">
      <w:start w:val="1"/>
      <w:numFmt w:val="bullet"/>
      <w:lvlText w:val=""/>
      <w:lvlJc w:val="left"/>
      <w:pPr>
        <w:ind w:left="4320" w:hanging="360"/>
      </w:pPr>
      <w:rPr>
        <w:rFonts w:ascii="Wingdings" w:hAnsi="Wingdings" w:hint="default"/>
      </w:rPr>
    </w:lvl>
    <w:lvl w:ilvl="6" w:tplc="96F82D90" w:tentative="1">
      <w:start w:val="1"/>
      <w:numFmt w:val="bullet"/>
      <w:lvlText w:val=""/>
      <w:lvlJc w:val="left"/>
      <w:pPr>
        <w:ind w:left="5040" w:hanging="360"/>
      </w:pPr>
      <w:rPr>
        <w:rFonts w:ascii="Symbol" w:hAnsi="Symbol" w:hint="default"/>
      </w:rPr>
    </w:lvl>
    <w:lvl w:ilvl="7" w:tplc="5268BFA2" w:tentative="1">
      <w:start w:val="1"/>
      <w:numFmt w:val="bullet"/>
      <w:lvlText w:val="o"/>
      <w:lvlJc w:val="left"/>
      <w:pPr>
        <w:ind w:left="5760" w:hanging="360"/>
      </w:pPr>
      <w:rPr>
        <w:rFonts w:ascii="Courier New" w:hAnsi="Courier New" w:cs="Courier New" w:hint="default"/>
      </w:rPr>
    </w:lvl>
    <w:lvl w:ilvl="8" w:tplc="44969E84" w:tentative="1">
      <w:start w:val="1"/>
      <w:numFmt w:val="bullet"/>
      <w:lvlText w:val=""/>
      <w:lvlJc w:val="left"/>
      <w:pPr>
        <w:ind w:left="6480" w:hanging="360"/>
      </w:pPr>
      <w:rPr>
        <w:rFonts w:ascii="Wingdings" w:hAnsi="Wingdings" w:hint="default"/>
      </w:rPr>
    </w:lvl>
  </w:abstractNum>
  <w:abstractNum w:abstractNumId="12">
    <w:nsid w:val="43106E68"/>
    <w:multiLevelType w:val="multilevel"/>
    <w:tmpl w:val="4D320478"/>
    <w:lvl w:ilvl="0">
      <w:start w:val="2"/>
      <w:numFmt w:val="decimal"/>
      <w:lvlText w:val="%1."/>
      <w:lvlJc w:val="left"/>
      <w:pPr>
        <w:tabs>
          <w:tab w:val="num" w:pos="1080"/>
        </w:tabs>
        <w:ind w:left="1080" w:hanging="72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8371F47"/>
    <w:multiLevelType w:val="hybridMultilevel"/>
    <w:tmpl w:val="FD648ACE"/>
    <w:lvl w:ilvl="0" w:tplc="36A81362">
      <w:start w:val="1"/>
      <w:numFmt w:val="lowerLetter"/>
      <w:lvlText w:val="(%1)"/>
      <w:lvlJc w:val="center"/>
      <w:pPr>
        <w:tabs>
          <w:tab w:val="num" w:pos="3474"/>
        </w:tabs>
        <w:ind w:left="3474" w:hanging="2198"/>
      </w:pPr>
      <w:rPr>
        <w:rFonts w:hint="default"/>
        <w:b w:val="0"/>
        <w:bCs w:val="0"/>
        <w:i w:val="0"/>
        <w:iCs w:val="0"/>
        <w:color w:val="auto"/>
      </w:rPr>
    </w:lvl>
    <w:lvl w:ilvl="1" w:tplc="E7CE5C3A">
      <w:start w:val="1"/>
      <w:numFmt w:val="lowerLetter"/>
      <w:lvlText w:val="%2."/>
      <w:lvlJc w:val="left"/>
      <w:pPr>
        <w:tabs>
          <w:tab w:val="num" w:pos="1440"/>
        </w:tabs>
        <w:ind w:left="1440" w:hanging="360"/>
      </w:pPr>
    </w:lvl>
    <w:lvl w:ilvl="2" w:tplc="B7967BDC">
      <w:start w:val="1"/>
      <w:numFmt w:val="lowerRoman"/>
      <w:lvlText w:val="%3."/>
      <w:lvlJc w:val="right"/>
      <w:pPr>
        <w:tabs>
          <w:tab w:val="num" w:pos="2160"/>
        </w:tabs>
        <w:ind w:left="2160" w:hanging="180"/>
      </w:pPr>
    </w:lvl>
    <w:lvl w:ilvl="3" w:tplc="0A3E3D12">
      <w:start w:val="1"/>
      <w:numFmt w:val="decimal"/>
      <w:lvlText w:val="%4."/>
      <w:lvlJc w:val="left"/>
      <w:pPr>
        <w:tabs>
          <w:tab w:val="num" w:pos="2880"/>
        </w:tabs>
        <w:ind w:left="2880" w:hanging="360"/>
      </w:pPr>
    </w:lvl>
    <w:lvl w:ilvl="4" w:tplc="47E0F42E">
      <w:start w:val="1"/>
      <w:numFmt w:val="lowerLetter"/>
      <w:lvlText w:val="%5."/>
      <w:lvlJc w:val="left"/>
      <w:pPr>
        <w:tabs>
          <w:tab w:val="num" w:pos="3600"/>
        </w:tabs>
        <w:ind w:left="3600" w:hanging="360"/>
      </w:pPr>
    </w:lvl>
    <w:lvl w:ilvl="5" w:tplc="0FC8D13C">
      <w:start w:val="1"/>
      <w:numFmt w:val="lowerRoman"/>
      <w:lvlText w:val="%6."/>
      <w:lvlJc w:val="right"/>
      <w:pPr>
        <w:tabs>
          <w:tab w:val="num" w:pos="4320"/>
        </w:tabs>
        <w:ind w:left="4320" w:hanging="180"/>
      </w:pPr>
    </w:lvl>
    <w:lvl w:ilvl="6" w:tplc="9A1461EC">
      <w:start w:val="1"/>
      <w:numFmt w:val="decimal"/>
      <w:lvlText w:val="%7."/>
      <w:lvlJc w:val="left"/>
      <w:pPr>
        <w:tabs>
          <w:tab w:val="num" w:pos="5040"/>
        </w:tabs>
        <w:ind w:left="5040" w:hanging="360"/>
      </w:pPr>
    </w:lvl>
    <w:lvl w:ilvl="7" w:tplc="0AEEA6B2">
      <w:start w:val="1"/>
      <w:numFmt w:val="lowerLetter"/>
      <w:lvlText w:val="%8."/>
      <w:lvlJc w:val="left"/>
      <w:pPr>
        <w:tabs>
          <w:tab w:val="num" w:pos="5760"/>
        </w:tabs>
        <w:ind w:left="5760" w:hanging="360"/>
      </w:pPr>
    </w:lvl>
    <w:lvl w:ilvl="8" w:tplc="9DFE8356">
      <w:start w:val="1"/>
      <w:numFmt w:val="lowerRoman"/>
      <w:lvlText w:val="%9."/>
      <w:lvlJc w:val="right"/>
      <w:pPr>
        <w:tabs>
          <w:tab w:val="num" w:pos="6480"/>
        </w:tabs>
        <w:ind w:left="6480" w:hanging="180"/>
      </w:pPr>
    </w:lvl>
  </w:abstractNum>
  <w:abstractNum w:abstractNumId="14">
    <w:nsid w:val="497840CE"/>
    <w:multiLevelType w:val="hybridMultilevel"/>
    <w:tmpl w:val="CC72D926"/>
    <w:lvl w:ilvl="0" w:tplc="981AB478">
      <w:start w:val="1"/>
      <w:numFmt w:val="decimal"/>
      <w:lvlText w:val="%1."/>
      <w:lvlJc w:val="left"/>
      <w:pPr>
        <w:ind w:left="720" w:hanging="360"/>
      </w:pPr>
      <w:rPr>
        <w:rFonts w:hint="default"/>
      </w:rPr>
    </w:lvl>
    <w:lvl w:ilvl="1" w:tplc="0C09000F">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nsid w:val="4A00217E"/>
    <w:multiLevelType w:val="hybridMultilevel"/>
    <w:tmpl w:val="38D000D2"/>
    <w:lvl w:ilvl="0" w:tplc="0419000F">
      <w:start w:val="1"/>
      <w:numFmt w:val="lowerLetter"/>
      <w:lvlText w:val="(%1)"/>
      <w:lvlJc w:val="center"/>
      <w:pPr>
        <w:tabs>
          <w:tab w:val="num" w:pos="3474"/>
        </w:tabs>
        <w:ind w:left="3474" w:hanging="2198"/>
      </w:pPr>
      <w:rPr>
        <w:rFonts w:hint="default"/>
        <w:b w:val="0"/>
        <w:bCs w:val="0"/>
        <w:i w:val="0"/>
        <w:iCs w:val="0"/>
        <w:color w:val="auto"/>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6">
    <w:nsid w:val="4CB33A64"/>
    <w:multiLevelType w:val="hybridMultilevel"/>
    <w:tmpl w:val="72824C7A"/>
    <w:lvl w:ilvl="0" w:tplc="496415CC">
      <w:start w:val="1"/>
      <w:numFmt w:val="lowerLetter"/>
      <w:lvlText w:val="(%1)"/>
      <w:lvlJc w:val="left"/>
      <w:pPr>
        <w:ind w:left="1420" w:hanging="360"/>
      </w:pPr>
      <w:rPr>
        <w:rFonts w:ascii="Tahoma" w:hAnsi="Tahoma" w:cs="Tahoma" w:hint="default"/>
        <w:b w:val="0"/>
        <w:bCs w:val="0"/>
        <w:i w:val="0"/>
        <w:iCs w:val="0"/>
        <w:sz w:val="18"/>
        <w:szCs w:val="18"/>
      </w:rPr>
    </w:lvl>
    <w:lvl w:ilvl="1" w:tplc="0C09000F">
      <w:start w:val="1"/>
      <w:numFmt w:val="lowerLetter"/>
      <w:lvlText w:val="%2."/>
      <w:lvlJc w:val="left"/>
      <w:pPr>
        <w:ind w:left="2140" w:hanging="360"/>
      </w:pPr>
    </w:lvl>
    <w:lvl w:ilvl="2" w:tplc="0C09001B">
      <w:start w:val="1"/>
      <w:numFmt w:val="lowerRoman"/>
      <w:lvlText w:val="%3."/>
      <w:lvlJc w:val="right"/>
      <w:pPr>
        <w:ind w:left="2860" w:hanging="180"/>
      </w:pPr>
    </w:lvl>
    <w:lvl w:ilvl="3" w:tplc="0C09000F">
      <w:start w:val="1"/>
      <w:numFmt w:val="decimal"/>
      <w:lvlText w:val="%4."/>
      <w:lvlJc w:val="left"/>
      <w:pPr>
        <w:ind w:left="3580" w:hanging="360"/>
      </w:pPr>
    </w:lvl>
    <w:lvl w:ilvl="4" w:tplc="0C090019">
      <w:start w:val="1"/>
      <w:numFmt w:val="lowerLetter"/>
      <w:lvlText w:val="%5."/>
      <w:lvlJc w:val="left"/>
      <w:pPr>
        <w:ind w:left="4300" w:hanging="360"/>
      </w:pPr>
    </w:lvl>
    <w:lvl w:ilvl="5" w:tplc="0C09001B">
      <w:start w:val="1"/>
      <w:numFmt w:val="lowerRoman"/>
      <w:lvlText w:val="%6."/>
      <w:lvlJc w:val="right"/>
      <w:pPr>
        <w:ind w:left="5020" w:hanging="180"/>
      </w:pPr>
    </w:lvl>
    <w:lvl w:ilvl="6" w:tplc="0C09000F">
      <w:start w:val="1"/>
      <w:numFmt w:val="decimal"/>
      <w:lvlText w:val="%7."/>
      <w:lvlJc w:val="left"/>
      <w:pPr>
        <w:ind w:left="5740" w:hanging="360"/>
      </w:pPr>
    </w:lvl>
    <w:lvl w:ilvl="7" w:tplc="0C090019">
      <w:start w:val="1"/>
      <w:numFmt w:val="lowerLetter"/>
      <w:lvlText w:val="%8."/>
      <w:lvlJc w:val="left"/>
      <w:pPr>
        <w:ind w:left="6460" w:hanging="360"/>
      </w:pPr>
    </w:lvl>
    <w:lvl w:ilvl="8" w:tplc="0C09001B">
      <w:start w:val="1"/>
      <w:numFmt w:val="lowerRoman"/>
      <w:lvlText w:val="%9."/>
      <w:lvlJc w:val="right"/>
      <w:pPr>
        <w:ind w:left="7180" w:hanging="180"/>
      </w:pPr>
    </w:lvl>
  </w:abstractNum>
  <w:abstractNum w:abstractNumId="17">
    <w:nsid w:val="55683856"/>
    <w:multiLevelType w:val="hybridMultilevel"/>
    <w:tmpl w:val="8056FC80"/>
    <w:lvl w:ilvl="0" w:tplc="3B7EC0F8">
      <w:start w:val="1"/>
      <w:numFmt w:val="lowerLetter"/>
      <w:lvlText w:val="(%1)"/>
      <w:lvlJc w:val="left"/>
      <w:pPr>
        <w:ind w:left="1420" w:hanging="360"/>
      </w:pPr>
      <w:rPr>
        <w:rFonts w:ascii="Tahoma" w:hAnsi="Tahoma" w:cs="Tahoma" w:hint="default"/>
        <w:b w:val="0"/>
        <w:bCs w:val="0"/>
        <w:i w:val="0"/>
        <w:iCs w:val="0"/>
        <w:sz w:val="16"/>
        <w:szCs w:val="16"/>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18">
    <w:nsid w:val="5C597FFA"/>
    <w:multiLevelType w:val="hybridMultilevel"/>
    <w:tmpl w:val="D264C006"/>
    <w:lvl w:ilvl="0" w:tplc="628608A6">
      <w:start w:val="1"/>
      <w:numFmt w:val="lowerLetter"/>
      <w:lvlText w:val="(%1)"/>
      <w:lvlJc w:val="left"/>
      <w:pPr>
        <w:ind w:left="1420" w:hanging="360"/>
      </w:pPr>
      <w:rPr>
        <w:rFonts w:ascii="Tahoma" w:hAnsi="Tahoma" w:cs="Tahoma" w:hint="default"/>
        <w:b w:val="0"/>
        <w:bCs w:val="0"/>
        <w:i w:val="0"/>
        <w:iCs w:val="0"/>
        <w:sz w:val="16"/>
        <w:szCs w:val="16"/>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19">
    <w:nsid w:val="5D060B87"/>
    <w:multiLevelType w:val="hybridMultilevel"/>
    <w:tmpl w:val="9C64411A"/>
    <w:lvl w:ilvl="0" w:tplc="5D2A9926">
      <w:start w:val="1"/>
      <w:numFmt w:val="decimal"/>
      <w:pStyle w:val="ANumHead3"/>
      <w:lvlText w:val="(%1)"/>
      <w:lvlJc w:val="left"/>
      <w:pPr>
        <w:tabs>
          <w:tab w:val="num" w:pos="1440"/>
        </w:tabs>
        <w:ind w:left="1440" w:hanging="360"/>
      </w:pPr>
      <w:rPr>
        <w:rFonts w:ascii="Arial Narrow" w:hAnsi="Arial Narrow" w:hint="default"/>
        <w:b w:val="0"/>
        <w:i w:val="0"/>
        <w:strike w:val="0"/>
        <w:dstrike w:val="0"/>
        <w:color w:val="auto"/>
        <w:sz w:val="12"/>
        <w:szCs w:val="12"/>
        <w:u w:val="none"/>
        <w:vertAlign w:val="baseline"/>
      </w:rPr>
    </w:lvl>
    <w:lvl w:ilvl="1" w:tplc="04090019">
      <w:start w:val="1"/>
      <w:numFmt w:val="decimal"/>
      <w:pStyle w:val="ANumHead4"/>
      <w:lvlText w:val="(%2)"/>
      <w:lvlJc w:val="left"/>
      <w:pPr>
        <w:tabs>
          <w:tab w:val="num" w:pos="1920"/>
        </w:tabs>
        <w:ind w:left="1920" w:hanging="360"/>
      </w:pPr>
      <w:rPr>
        <w:rFonts w:ascii="Arial Narrow" w:hAnsi="Arial Narrow" w:hint="default"/>
        <w:b w:val="0"/>
        <w:i w:val="0"/>
        <w:strike w:val="0"/>
        <w:dstrike w:val="0"/>
        <w:color w:val="auto"/>
        <w:sz w:val="12"/>
        <w:szCs w:val="12"/>
        <w:u w:val="none"/>
        <w:vertAlign w:val="baseline"/>
      </w:rPr>
    </w:lvl>
    <w:lvl w:ilvl="2" w:tplc="0409001B" w:tentative="1">
      <w:start w:val="1"/>
      <w:numFmt w:val="bullet"/>
      <w:lvlText w:val=""/>
      <w:lvlJc w:val="left"/>
      <w:pPr>
        <w:tabs>
          <w:tab w:val="num" w:pos="2640"/>
        </w:tabs>
        <w:ind w:left="2640" w:hanging="360"/>
      </w:pPr>
      <w:rPr>
        <w:rFonts w:ascii="Wingdings" w:hAnsi="Wingdings" w:hint="default"/>
      </w:rPr>
    </w:lvl>
    <w:lvl w:ilvl="3" w:tplc="0409000F" w:tentative="1">
      <w:start w:val="1"/>
      <w:numFmt w:val="bullet"/>
      <w:lvlText w:val=""/>
      <w:lvlJc w:val="left"/>
      <w:pPr>
        <w:tabs>
          <w:tab w:val="num" w:pos="3360"/>
        </w:tabs>
        <w:ind w:left="3360" w:hanging="360"/>
      </w:pPr>
      <w:rPr>
        <w:rFonts w:ascii="Symbol" w:hAnsi="Symbol" w:hint="default"/>
      </w:rPr>
    </w:lvl>
    <w:lvl w:ilvl="4" w:tplc="04090019" w:tentative="1">
      <w:start w:val="1"/>
      <w:numFmt w:val="bullet"/>
      <w:lvlText w:val="o"/>
      <w:lvlJc w:val="left"/>
      <w:pPr>
        <w:tabs>
          <w:tab w:val="num" w:pos="4080"/>
        </w:tabs>
        <w:ind w:left="4080" w:hanging="360"/>
      </w:pPr>
      <w:rPr>
        <w:rFonts w:ascii="Courier New" w:hAnsi="Courier New" w:cs="Courier New" w:hint="default"/>
      </w:rPr>
    </w:lvl>
    <w:lvl w:ilvl="5" w:tplc="0409001B" w:tentative="1">
      <w:start w:val="1"/>
      <w:numFmt w:val="bullet"/>
      <w:lvlText w:val=""/>
      <w:lvlJc w:val="left"/>
      <w:pPr>
        <w:tabs>
          <w:tab w:val="num" w:pos="4800"/>
        </w:tabs>
        <w:ind w:left="4800" w:hanging="360"/>
      </w:pPr>
      <w:rPr>
        <w:rFonts w:ascii="Wingdings" w:hAnsi="Wingdings" w:hint="default"/>
      </w:rPr>
    </w:lvl>
    <w:lvl w:ilvl="6" w:tplc="0409000F" w:tentative="1">
      <w:start w:val="1"/>
      <w:numFmt w:val="bullet"/>
      <w:lvlText w:val=""/>
      <w:lvlJc w:val="left"/>
      <w:pPr>
        <w:tabs>
          <w:tab w:val="num" w:pos="5520"/>
        </w:tabs>
        <w:ind w:left="5520" w:hanging="360"/>
      </w:pPr>
      <w:rPr>
        <w:rFonts w:ascii="Symbol" w:hAnsi="Symbol" w:hint="default"/>
      </w:rPr>
    </w:lvl>
    <w:lvl w:ilvl="7" w:tplc="04090019" w:tentative="1">
      <w:start w:val="1"/>
      <w:numFmt w:val="bullet"/>
      <w:lvlText w:val="o"/>
      <w:lvlJc w:val="left"/>
      <w:pPr>
        <w:tabs>
          <w:tab w:val="num" w:pos="6240"/>
        </w:tabs>
        <w:ind w:left="6240" w:hanging="360"/>
      </w:pPr>
      <w:rPr>
        <w:rFonts w:ascii="Courier New" w:hAnsi="Courier New" w:cs="Courier New" w:hint="default"/>
      </w:rPr>
    </w:lvl>
    <w:lvl w:ilvl="8" w:tplc="0409001B" w:tentative="1">
      <w:start w:val="1"/>
      <w:numFmt w:val="bullet"/>
      <w:lvlText w:val=""/>
      <w:lvlJc w:val="left"/>
      <w:pPr>
        <w:tabs>
          <w:tab w:val="num" w:pos="6960"/>
        </w:tabs>
        <w:ind w:left="6960" w:hanging="360"/>
      </w:pPr>
      <w:rPr>
        <w:rFonts w:ascii="Wingdings" w:hAnsi="Wingdings" w:hint="default"/>
      </w:rPr>
    </w:lvl>
  </w:abstractNum>
  <w:abstractNum w:abstractNumId="20">
    <w:nsid w:val="63853A17"/>
    <w:multiLevelType w:val="hybridMultilevel"/>
    <w:tmpl w:val="11706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6652317B"/>
    <w:multiLevelType w:val="hybridMultilevel"/>
    <w:tmpl w:val="DAA480BA"/>
    <w:lvl w:ilvl="0" w:tplc="714E5490">
      <w:start w:val="1"/>
      <w:numFmt w:val="lowerLetter"/>
      <w:lvlText w:val="(%1)"/>
      <w:lvlJc w:val="left"/>
      <w:pPr>
        <w:ind w:left="1420" w:hanging="360"/>
      </w:pPr>
      <w:rPr>
        <w:rFonts w:ascii="Tahoma" w:hAnsi="Tahoma" w:cs="Tahoma" w:hint="default"/>
        <w:b w:val="0"/>
        <w:bCs w:val="0"/>
        <w:i w:val="0"/>
        <w:iCs w:val="0"/>
        <w:sz w:val="16"/>
        <w:szCs w:val="16"/>
      </w:rPr>
    </w:lvl>
    <w:lvl w:ilvl="1" w:tplc="E234662A">
      <w:start w:val="1"/>
      <w:numFmt w:val="lowerLetter"/>
      <w:lvlText w:val="%2."/>
      <w:lvlJc w:val="left"/>
      <w:pPr>
        <w:ind w:left="2140" w:hanging="360"/>
      </w:pPr>
    </w:lvl>
    <w:lvl w:ilvl="2" w:tplc="04090005">
      <w:start w:val="1"/>
      <w:numFmt w:val="lowerRoman"/>
      <w:lvlText w:val="%3."/>
      <w:lvlJc w:val="right"/>
      <w:pPr>
        <w:ind w:left="2860" w:hanging="180"/>
      </w:pPr>
    </w:lvl>
    <w:lvl w:ilvl="3" w:tplc="04090001">
      <w:start w:val="1"/>
      <w:numFmt w:val="decimal"/>
      <w:lvlText w:val="%4."/>
      <w:lvlJc w:val="left"/>
      <w:pPr>
        <w:ind w:left="3580" w:hanging="360"/>
      </w:pPr>
    </w:lvl>
    <w:lvl w:ilvl="4" w:tplc="04090003">
      <w:start w:val="1"/>
      <w:numFmt w:val="lowerLetter"/>
      <w:lvlText w:val="%5."/>
      <w:lvlJc w:val="left"/>
      <w:pPr>
        <w:ind w:left="4300" w:hanging="360"/>
      </w:pPr>
    </w:lvl>
    <w:lvl w:ilvl="5" w:tplc="04090005">
      <w:start w:val="1"/>
      <w:numFmt w:val="lowerRoman"/>
      <w:lvlText w:val="%6."/>
      <w:lvlJc w:val="right"/>
      <w:pPr>
        <w:ind w:left="5020" w:hanging="180"/>
      </w:pPr>
    </w:lvl>
    <w:lvl w:ilvl="6" w:tplc="04090001">
      <w:start w:val="1"/>
      <w:numFmt w:val="decimal"/>
      <w:lvlText w:val="%7."/>
      <w:lvlJc w:val="left"/>
      <w:pPr>
        <w:ind w:left="5740" w:hanging="360"/>
      </w:pPr>
    </w:lvl>
    <w:lvl w:ilvl="7" w:tplc="04090003">
      <w:start w:val="1"/>
      <w:numFmt w:val="lowerLetter"/>
      <w:lvlText w:val="%8."/>
      <w:lvlJc w:val="left"/>
      <w:pPr>
        <w:ind w:left="6460" w:hanging="360"/>
      </w:pPr>
    </w:lvl>
    <w:lvl w:ilvl="8" w:tplc="04090005">
      <w:start w:val="1"/>
      <w:numFmt w:val="lowerRoman"/>
      <w:lvlText w:val="%9."/>
      <w:lvlJc w:val="right"/>
      <w:pPr>
        <w:ind w:left="7180" w:hanging="180"/>
      </w:pPr>
    </w:lvl>
  </w:abstractNum>
  <w:abstractNum w:abstractNumId="22">
    <w:nsid w:val="66B57E43"/>
    <w:multiLevelType w:val="hybridMultilevel"/>
    <w:tmpl w:val="23329CF8"/>
    <w:lvl w:ilvl="0" w:tplc="C1F2D3BE">
      <w:start w:val="1"/>
      <w:numFmt w:val="bullet"/>
      <w:lvlText w:val=""/>
      <w:lvlJc w:val="left"/>
      <w:pPr>
        <w:ind w:left="1440" w:hanging="360"/>
      </w:pPr>
      <w:rPr>
        <w:rFonts w:ascii="Symbol" w:hAnsi="Symbol" w:cs="Symbol" w:hint="default"/>
      </w:rPr>
    </w:lvl>
    <w:lvl w:ilvl="1" w:tplc="04090019">
      <w:start w:val="1"/>
      <w:numFmt w:val="bullet"/>
      <w:lvlText w:val="o"/>
      <w:lvlJc w:val="left"/>
      <w:pPr>
        <w:ind w:left="2160" w:hanging="360"/>
      </w:pPr>
      <w:rPr>
        <w:rFonts w:ascii="Courier New" w:hAnsi="Courier New" w:cs="Courier New" w:hint="default"/>
      </w:rPr>
    </w:lvl>
    <w:lvl w:ilvl="2" w:tplc="0409001B">
      <w:start w:val="1"/>
      <w:numFmt w:val="bullet"/>
      <w:lvlText w:val=""/>
      <w:lvlJc w:val="left"/>
      <w:pPr>
        <w:ind w:left="2880" w:hanging="360"/>
      </w:pPr>
      <w:rPr>
        <w:rFonts w:ascii="Wingdings" w:hAnsi="Wingdings" w:cs="Wingdings" w:hint="default"/>
      </w:rPr>
    </w:lvl>
    <w:lvl w:ilvl="3" w:tplc="0409000F">
      <w:start w:val="1"/>
      <w:numFmt w:val="bullet"/>
      <w:lvlText w:val=""/>
      <w:lvlJc w:val="left"/>
      <w:pPr>
        <w:ind w:left="3600" w:hanging="360"/>
      </w:pPr>
      <w:rPr>
        <w:rFonts w:ascii="Symbol" w:hAnsi="Symbol" w:cs="Symbol" w:hint="default"/>
      </w:rPr>
    </w:lvl>
    <w:lvl w:ilvl="4" w:tplc="04090019">
      <w:start w:val="1"/>
      <w:numFmt w:val="bullet"/>
      <w:lvlText w:val="o"/>
      <w:lvlJc w:val="left"/>
      <w:pPr>
        <w:ind w:left="4320" w:hanging="360"/>
      </w:pPr>
      <w:rPr>
        <w:rFonts w:ascii="Courier New" w:hAnsi="Courier New" w:cs="Courier New" w:hint="default"/>
      </w:rPr>
    </w:lvl>
    <w:lvl w:ilvl="5" w:tplc="0409001B">
      <w:start w:val="1"/>
      <w:numFmt w:val="bullet"/>
      <w:lvlText w:val=""/>
      <w:lvlJc w:val="left"/>
      <w:pPr>
        <w:ind w:left="5040" w:hanging="360"/>
      </w:pPr>
      <w:rPr>
        <w:rFonts w:ascii="Wingdings" w:hAnsi="Wingdings" w:cs="Wingdings" w:hint="default"/>
      </w:rPr>
    </w:lvl>
    <w:lvl w:ilvl="6" w:tplc="0409000F">
      <w:start w:val="1"/>
      <w:numFmt w:val="bullet"/>
      <w:lvlText w:val=""/>
      <w:lvlJc w:val="left"/>
      <w:pPr>
        <w:ind w:left="5760" w:hanging="360"/>
      </w:pPr>
      <w:rPr>
        <w:rFonts w:ascii="Symbol" w:hAnsi="Symbol" w:cs="Symbol" w:hint="default"/>
      </w:rPr>
    </w:lvl>
    <w:lvl w:ilvl="7" w:tplc="04090019">
      <w:start w:val="1"/>
      <w:numFmt w:val="bullet"/>
      <w:lvlText w:val="o"/>
      <w:lvlJc w:val="left"/>
      <w:pPr>
        <w:ind w:left="6480" w:hanging="360"/>
      </w:pPr>
      <w:rPr>
        <w:rFonts w:ascii="Courier New" w:hAnsi="Courier New" w:cs="Courier New" w:hint="default"/>
      </w:rPr>
    </w:lvl>
    <w:lvl w:ilvl="8" w:tplc="0409001B">
      <w:start w:val="1"/>
      <w:numFmt w:val="bullet"/>
      <w:lvlText w:val=""/>
      <w:lvlJc w:val="left"/>
      <w:pPr>
        <w:ind w:left="7200" w:hanging="360"/>
      </w:pPr>
      <w:rPr>
        <w:rFonts w:ascii="Wingdings" w:hAnsi="Wingdings" w:cs="Wingdings" w:hint="default"/>
      </w:rPr>
    </w:lvl>
  </w:abstractNum>
  <w:abstractNum w:abstractNumId="23">
    <w:nsid w:val="68763655"/>
    <w:multiLevelType w:val="hybridMultilevel"/>
    <w:tmpl w:val="29088830"/>
    <w:lvl w:ilvl="0" w:tplc="04090001">
      <w:start w:val="1"/>
      <w:numFmt w:val="decimal"/>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24">
    <w:nsid w:val="69CC1184"/>
    <w:multiLevelType w:val="hybridMultilevel"/>
    <w:tmpl w:val="A53C885E"/>
    <w:lvl w:ilvl="0" w:tplc="0409000F">
      <w:start w:val="1"/>
      <w:numFmt w:val="lowerLetter"/>
      <w:lvlText w:val="(%1)"/>
      <w:lvlJc w:val="left"/>
      <w:pPr>
        <w:ind w:left="1420" w:hanging="360"/>
      </w:pPr>
      <w:rPr>
        <w:rFonts w:ascii="Tahoma" w:hAnsi="Tahoma" w:cs="Tahoma" w:hint="default"/>
        <w:b w:val="0"/>
        <w:bCs w:val="0"/>
        <w:i w:val="0"/>
        <w:iCs w:val="0"/>
        <w:sz w:val="16"/>
        <w:szCs w:val="16"/>
      </w:rPr>
    </w:lvl>
    <w:lvl w:ilvl="1" w:tplc="04090019">
      <w:start w:val="1"/>
      <w:numFmt w:val="lowerLetter"/>
      <w:lvlText w:val="%2."/>
      <w:lvlJc w:val="left"/>
      <w:pPr>
        <w:ind w:left="2140" w:hanging="360"/>
      </w:pPr>
    </w:lvl>
    <w:lvl w:ilvl="2" w:tplc="0409001B">
      <w:start w:val="1"/>
      <w:numFmt w:val="lowerRoman"/>
      <w:lvlText w:val="%3."/>
      <w:lvlJc w:val="right"/>
      <w:pPr>
        <w:ind w:left="2860" w:hanging="180"/>
      </w:pPr>
    </w:lvl>
    <w:lvl w:ilvl="3" w:tplc="0409000F">
      <w:start w:val="1"/>
      <w:numFmt w:val="decimal"/>
      <w:lvlText w:val="%4."/>
      <w:lvlJc w:val="left"/>
      <w:pPr>
        <w:ind w:left="3580" w:hanging="360"/>
      </w:pPr>
    </w:lvl>
    <w:lvl w:ilvl="4" w:tplc="04090019">
      <w:start w:val="1"/>
      <w:numFmt w:val="lowerLetter"/>
      <w:lvlText w:val="%5."/>
      <w:lvlJc w:val="left"/>
      <w:pPr>
        <w:ind w:left="4300" w:hanging="360"/>
      </w:pPr>
    </w:lvl>
    <w:lvl w:ilvl="5" w:tplc="0409001B">
      <w:start w:val="1"/>
      <w:numFmt w:val="lowerRoman"/>
      <w:lvlText w:val="%6."/>
      <w:lvlJc w:val="right"/>
      <w:pPr>
        <w:ind w:left="5020" w:hanging="180"/>
      </w:pPr>
    </w:lvl>
    <w:lvl w:ilvl="6" w:tplc="0409000F">
      <w:start w:val="1"/>
      <w:numFmt w:val="decimal"/>
      <w:lvlText w:val="%7."/>
      <w:lvlJc w:val="left"/>
      <w:pPr>
        <w:ind w:left="5740" w:hanging="360"/>
      </w:pPr>
    </w:lvl>
    <w:lvl w:ilvl="7" w:tplc="04090019">
      <w:start w:val="1"/>
      <w:numFmt w:val="lowerLetter"/>
      <w:lvlText w:val="%8."/>
      <w:lvlJc w:val="left"/>
      <w:pPr>
        <w:ind w:left="6460" w:hanging="360"/>
      </w:pPr>
    </w:lvl>
    <w:lvl w:ilvl="8" w:tplc="0409001B">
      <w:start w:val="1"/>
      <w:numFmt w:val="lowerRoman"/>
      <w:lvlText w:val="%9."/>
      <w:lvlJc w:val="right"/>
      <w:pPr>
        <w:ind w:left="7180" w:hanging="180"/>
      </w:pPr>
    </w:lvl>
  </w:abstractNum>
  <w:abstractNum w:abstractNumId="25">
    <w:nsid w:val="712B5D09"/>
    <w:multiLevelType w:val="hybridMultilevel"/>
    <w:tmpl w:val="526C86F2"/>
    <w:lvl w:ilvl="0" w:tplc="E9B0A776">
      <w:numFmt w:val="bullet"/>
      <w:lvlText w:val=""/>
      <w:lvlJc w:val="left"/>
      <w:pPr>
        <w:ind w:left="720" w:hanging="360"/>
      </w:pPr>
      <w:rPr>
        <w:rFonts w:ascii="Wingdings" w:eastAsia="Times New Roman" w:hAnsi="Wingdings"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6"/>
  </w:num>
  <w:num w:numId="6">
    <w:abstractNumId w:val="24"/>
  </w:num>
  <w:num w:numId="7">
    <w:abstractNumId w:val="21"/>
  </w:num>
  <w:num w:numId="8">
    <w:abstractNumId w:val="7"/>
  </w:num>
  <w:num w:numId="9">
    <w:abstractNumId w:val="22"/>
  </w:num>
  <w:num w:numId="10">
    <w:abstractNumId w:val="5"/>
  </w:num>
  <w:num w:numId="11">
    <w:abstractNumId w:val="6"/>
  </w:num>
  <w:num w:numId="12">
    <w:abstractNumId w:val="4"/>
  </w:num>
  <w:num w:numId="13">
    <w:abstractNumId w:val="23"/>
  </w:num>
  <w:num w:numId="14">
    <w:abstractNumId w:val="15"/>
  </w:num>
  <w:num w:numId="15">
    <w:abstractNumId w:val="1"/>
  </w:num>
  <w:num w:numId="16">
    <w:abstractNumId w:val="9"/>
  </w:num>
  <w:num w:numId="17">
    <w:abstractNumId w:val="18"/>
  </w:num>
  <w:num w:numId="18">
    <w:abstractNumId w:val="14"/>
  </w:num>
  <w:num w:numId="19">
    <w:abstractNumId w:val="8"/>
  </w:num>
  <w:num w:numId="20">
    <w:abstractNumId w:val="12"/>
  </w:num>
  <w:num w:numId="21">
    <w:abstractNumId w:val="2"/>
  </w:num>
  <w:num w:numId="22">
    <w:abstractNumId w:val="11"/>
  </w:num>
  <w:num w:numId="23">
    <w:abstractNumId w:val="0"/>
  </w:num>
  <w:num w:numId="24">
    <w:abstractNumId w:val="0"/>
  </w:num>
  <w:num w:numId="25">
    <w:abstractNumId w:val="0"/>
  </w:num>
  <w:num w:numId="26">
    <w:abstractNumId w:val="25"/>
  </w:num>
  <w:num w:numId="27">
    <w:abstractNumId w:val="19"/>
  </w:num>
  <w:num w:numId="28">
    <w:abstractNumId w:val="0"/>
  </w:num>
  <w:num w:numId="29">
    <w:abstractNumId w:val="10"/>
  </w:num>
  <w:num w:numId="30">
    <w:abstractNumId w:val="0"/>
  </w:num>
  <w:num w:numId="31">
    <w:abstractNumId w:val="0"/>
  </w:num>
  <w:num w:numId="32">
    <w:abstractNumId w:val="0"/>
  </w:num>
  <w:num w:numId="33">
    <w:abstractNumId w:val="3"/>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trackRevisions/>
  <w:defaultTabStop w:val="720"/>
  <w:doNotHyphenateCaps/>
  <w:drawingGridHorizontalSpacing w:val="110"/>
  <w:displayHorizontalDrawingGridEvery w:val="2"/>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998"/>
    <w:rsid w:val="00007EF5"/>
    <w:rsid w:val="00011178"/>
    <w:rsid w:val="00011693"/>
    <w:rsid w:val="00014408"/>
    <w:rsid w:val="00014BA9"/>
    <w:rsid w:val="00016502"/>
    <w:rsid w:val="0002156E"/>
    <w:rsid w:val="000218F6"/>
    <w:rsid w:val="00021E3D"/>
    <w:rsid w:val="00024540"/>
    <w:rsid w:val="0003136D"/>
    <w:rsid w:val="0003221D"/>
    <w:rsid w:val="000328CC"/>
    <w:rsid w:val="000331C1"/>
    <w:rsid w:val="00034E98"/>
    <w:rsid w:val="000355DC"/>
    <w:rsid w:val="00035FFC"/>
    <w:rsid w:val="00040F70"/>
    <w:rsid w:val="0004227A"/>
    <w:rsid w:val="00046B48"/>
    <w:rsid w:val="00050A78"/>
    <w:rsid w:val="00051F28"/>
    <w:rsid w:val="0005357D"/>
    <w:rsid w:val="00056DFD"/>
    <w:rsid w:val="0005701C"/>
    <w:rsid w:val="00061351"/>
    <w:rsid w:val="000629C9"/>
    <w:rsid w:val="00063AA9"/>
    <w:rsid w:val="00063CF3"/>
    <w:rsid w:val="00073B71"/>
    <w:rsid w:val="00075F20"/>
    <w:rsid w:val="00076B36"/>
    <w:rsid w:val="000807C1"/>
    <w:rsid w:val="000830A8"/>
    <w:rsid w:val="00083A45"/>
    <w:rsid w:val="00084F8B"/>
    <w:rsid w:val="000853E2"/>
    <w:rsid w:val="000856EB"/>
    <w:rsid w:val="0008666D"/>
    <w:rsid w:val="00086D8D"/>
    <w:rsid w:val="00086E26"/>
    <w:rsid w:val="00087468"/>
    <w:rsid w:val="00092C6A"/>
    <w:rsid w:val="00094A44"/>
    <w:rsid w:val="00095176"/>
    <w:rsid w:val="000952B7"/>
    <w:rsid w:val="00097EFC"/>
    <w:rsid w:val="000A0F3C"/>
    <w:rsid w:val="000A25C6"/>
    <w:rsid w:val="000A3804"/>
    <w:rsid w:val="000A4BAA"/>
    <w:rsid w:val="000C08FE"/>
    <w:rsid w:val="000C0F47"/>
    <w:rsid w:val="000C103D"/>
    <w:rsid w:val="000C374A"/>
    <w:rsid w:val="000C38FC"/>
    <w:rsid w:val="000C59AF"/>
    <w:rsid w:val="000D0328"/>
    <w:rsid w:val="000D1437"/>
    <w:rsid w:val="000D325C"/>
    <w:rsid w:val="000D4B3E"/>
    <w:rsid w:val="000E09AD"/>
    <w:rsid w:val="000E3B1A"/>
    <w:rsid w:val="000E4041"/>
    <w:rsid w:val="000E4BDE"/>
    <w:rsid w:val="000E6E17"/>
    <w:rsid w:val="000F2A4A"/>
    <w:rsid w:val="000F6510"/>
    <w:rsid w:val="001017FE"/>
    <w:rsid w:val="00104039"/>
    <w:rsid w:val="00110A75"/>
    <w:rsid w:val="00110A8D"/>
    <w:rsid w:val="0011121F"/>
    <w:rsid w:val="0011299A"/>
    <w:rsid w:val="0011343B"/>
    <w:rsid w:val="00113760"/>
    <w:rsid w:val="00115B08"/>
    <w:rsid w:val="00116B01"/>
    <w:rsid w:val="00116C9B"/>
    <w:rsid w:val="00121887"/>
    <w:rsid w:val="00122CD0"/>
    <w:rsid w:val="00123C09"/>
    <w:rsid w:val="001265C4"/>
    <w:rsid w:val="00131037"/>
    <w:rsid w:val="001334AC"/>
    <w:rsid w:val="001348FB"/>
    <w:rsid w:val="00136212"/>
    <w:rsid w:val="00136BA7"/>
    <w:rsid w:val="00140127"/>
    <w:rsid w:val="001409E1"/>
    <w:rsid w:val="001459C6"/>
    <w:rsid w:val="0015050D"/>
    <w:rsid w:val="00153E17"/>
    <w:rsid w:val="00156F49"/>
    <w:rsid w:val="00157240"/>
    <w:rsid w:val="00164127"/>
    <w:rsid w:val="00164B05"/>
    <w:rsid w:val="00164BCE"/>
    <w:rsid w:val="00164E5E"/>
    <w:rsid w:val="001650CB"/>
    <w:rsid w:val="00167571"/>
    <w:rsid w:val="00171DE9"/>
    <w:rsid w:val="00174D92"/>
    <w:rsid w:val="00175D53"/>
    <w:rsid w:val="001852A6"/>
    <w:rsid w:val="00190A88"/>
    <w:rsid w:val="001933F7"/>
    <w:rsid w:val="0019357A"/>
    <w:rsid w:val="001A0391"/>
    <w:rsid w:val="001A3142"/>
    <w:rsid w:val="001B41F4"/>
    <w:rsid w:val="001B4445"/>
    <w:rsid w:val="001B5702"/>
    <w:rsid w:val="001B636D"/>
    <w:rsid w:val="001B73FD"/>
    <w:rsid w:val="001C0FF3"/>
    <w:rsid w:val="001C5ECC"/>
    <w:rsid w:val="001C7D35"/>
    <w:rsid w:val="001D31AE"/>
    <w:rsid w:val="001D6014"/>
    <w:rsid w:val="001D65FB"/>
    <w:rsid w:val="001E4145"/>
    <w:rsid w:val="001E6A76"/>
    <w:rsid w:val="001F0484"/>
    <w:rsid w:val="001F0914"/>
    <w:rsid w:val="001F0BFC"/>
    <w:rsid w:val="00202482"/>
    <w:rsid w:val="002131D2"/>
    <w:rsid w:val="00215488"/>
    <w:rsid w:val="00216121"/>
    <w:rsid w:val="002204BD"/>
    <w:rsid w:val="00227110"/>
    <w:rsid w:val="002320FC"/>
    <w:rsid w:val="002342AC"/>
    <w:rsid w:val="00234CFB"/>
    <w:rsid w:val="00234FB8"/>
    <w:rsid w:val="002357B2"/>
    <w:rsid w:val="00237C41"/>
    <w:rsid w:val="0024096E"/>
    <w:rsid w:val="00241E1D"/>
    <w:rsid w:val="00242F12"/>
    <w:rsid w:val="00244B48"/>
    <w:rsid w:val="002552EA"/>
    <w:rsid w:val="00256E87"/>
    <w:rsid w:val="00257A75"/>
    <w:rsid w:val="00257D2C"/>
    <w:rsid w:val="00260660"/>
    <w:rsid w:val="00261C2E"/>
    <w:rsid w:val="0027147B"/>
    <w:rsid w:val="00276B75"/>
    <w:rsid w:val="00283D06"/>
    <w:rsid w:val="0028494C"/>
    <w:rsid w:val="0028601C"/>
    <w:rsid w:val="00296310"/>
    <w:rsid w:val="0029765E"/>
    <w:rsid w:val="002A3305"/>
    <w:rsid w:val="002B3CF8"/>
    <w:rsid w:val="002B4CD7"/>
    <w:rsid w:val="002B5F85"/>
    <w:rsid w:val="002B6421"/>
    <w:rsid w:val="002C2258"/>
    <w:rsid w:val="002C2B7E"/>
    <w:rsid w:val="002C5103"/>
    <w:rsid w:val="002C6131"/>
    <w:rsid w:val="002C717B"/>
    <w:rsid w:val="002D1AAA"/>
    <w:rsid w:val="002D36EE"/>
    <w:rsid w:val="002D3A26"/>
    <w:rsid w:val="002D59E5"/>
    <w:rsid w:val="002D6006"/>
    <w:rsid w:val="002D72AB"/>
    <w:rsid w:val="002E26F6"/>
    <w:rsid w:val="002E2E71"/>
    <w:rsid w:val="002F1E95"/>
    <w:rsid w:val="002F2463"/>
    <w:rsid w:val="00300E4F"/>
    <w:rsid w:val="00302DA7"/>
    <w:rsid w:val="003045F5"/>
    <w:rsid w:val="00307C14"/>
    <w:rsid w:val="00311877"/>
    <w:rsid w:val="00317080"/>
    <w:rsid w:val="00320283"/>
    <w:rsid w:val="003206AF"/>
    <w:rsid w:val="00320C82"/>
    <w:rsid w:val="0032204F"/>
    <w:rsid w:val="003309B9"/>
    <w:rsid w:val="00334C3F"/>
    <w:rsid w:val="00334D20"/>
    <w:rsid w:val="00334E98"/>
    <w:rsid w:val="00340863"/>
    <w:rsid w:val="003431BE"/>
    <w:rsid w:val="00356B5A"/>
    <w:rsid w:val="00360032"/>
    <w:rsid w:val="00364068"/>
    <w:rsid w:val="00364B5F"/>
    <w:rsid w:val="0036564D"/>
    <w:rsid w:val="00375D18"/>
    <w:rsid w:val="003769A3"/>
    <w:rsid w:val="00381D92"/>
    <w:rsid w:val="00385BEB"/>
    <w:rsid w:val="00397043"/>
    <w:rsid w:val="003B5287"/>
    <w:rsid w:val="003B541A"/>
    <w:rsid w:val="003B56F7"/>
    <w:rsid w:val="003B593E"/>
    <w:rsid w:val="003B627F"/>
    <w:rsid w:val="003B7CDB"/>
    <w:rsid w:val="003C0526"/>
    <w:rsid w:val="003C21C0"/>
    <w:rsid w:val="003C2D65"/>
    <w:rsid w:val="003C2FB5"/>
    <w:rsid w:val="003C32B9"/>
    <w:rsid w:val="003C3717"/>
    <w:rsid w:val="003C3856"/>
    <w:rsid w:val="003C52F0"/>
    <w:rsid w:val="003D0F42"/>
    <w:rsid w:val="003D3596"/>
    <w:rsid w:val="003D479C"/>
    <w:rsid w:val="003D734A"/>
    <w:rsid w:val="003E0B36"/>
    <w:rsid w:val="003E469D"/>
    <w:rsid w:val="003F1194"/>
    <w:rsid w:val="003F65FA"/>
    <w:rsid w:val="00404C01"/>
    <w:rsid w:val="00410624"/>
    <w:rsid w:val="004106A0"/>
    <w:rsid w:val="00412213"/>
    <w:rsid w:val="0041418A"/>
    <w:rsid w:val="00414253"/>
    <w:rsid w:val="0041596F"/>
    <w:rsid w:val="00417104"/>
    <w:rsid w:val="00421A6C"/>
    <w:rsid w:val="00422087"/>
    <w:rsid w:val="0042671D"/>
    <w:rsid w:val="00426932"/>
    <w:rsid w:val="004275E7"/>
    <w:rsid w:val="004316B1"/>
    <w:rsid w:val="00431F55"/>
    <w:rsid w:val="004333CC"/>
    <w:rsid w:val="004503EA"/>
    <w:rsid w:val="00452140"/>
    <w:rsid w:val="00453C25"/>
    <w:rsid w:val="00456081"/>
    <w:rsid w:val="00460906"/>
    <w:rsid w:val="00462279"/>
    <w:rsid w:val="00463D07"/>
    <w:rsid w:val="004711C6"/>
    <w:rsid w:val="004730C3"/>
    <w:rsid w:val="00473B15"/>
    <w:rsid w:val="00480247"/>
    <w:rsid w:val="00485B3C"/>
    <w:rsid w:val="004901A9"/>
    <w:rsid w:val="004902A8"/>
    <w:rsid w:val="00491D1A"/>
    <w:rsid w:val="004932F0"/>
    <w:rsid w:val="00493918"/>
    <w:rsid w:val="00494684"/>
    <w:rsid w:val="00494773"/>
    <w:rsid w:val="0049552A"/>
    <w:rsid w:val="00495B28"/>
    <w:rsid w:val="00495DD7"/>
    <w:rsid w:val="00496BE7"/>
    <w:rsid w:val="004A01C4"/>
    <w:rsid w:val="004A07B6"/>
    <w:rsid w:val="004A1813"/>
    <w:rsid w:val="004A1BB2"/>
    <w:rsid w:val="004A1F41"/>
    <w:rsid w:val="004A39CD"/>
    <w:rsid w:val="004A4941"/>
    <w:rsid w:val="004A5D05"/>
    <w:rsid w:val="004B02AE"/>
    <w:rsid w:val="004B4465"/>
    <w:rsid w:val="004B771C"/>
    <w:rsid w:val="004B773F"/>
    <w:rsid w:val="004C5061"/>
    <w:rsid w:val="004C6305"/>
    <w:rsid w:val="004C6E4F"/>
    <w:rsid w:val="004C73A7"/>
    <w:rsid w:val="004D2213"/>
    <w:rsid w:val="004D3520"/>
    <w:rsid w:val="004D3841"/>
    <w:rsid w:val="004D38E4"/>
    <w:rsid w:val="004D6407"/>
    <w:rsid w:val="004D7781"/>
    <w:rsid w:val="004E350B"/>
    <w:rsid w:val="004E3AC5"/>
    <w:rsid w:val="004E3B4A"/>
    <w:rsid w:val="004E461B"/>
    <w:rsid w:val="004E74F5"/>
    <w:rsid w:val="004F017F"/>
    <w:rsid w:val="004F480C"/>
    <w:rsid w:val="004F4815"/>
    <w:rsid w:val="00500E01"/>
    <w:rsid w:val="0050133E"/>
    <w:rsid w:val="00504781"/>
    <w:rsid w:val="00504ECE"/>
    <w:rsid w:val="0050547D"/>
    <w:rsid w:val="00505B0B"/>
    <w:rsid w:val="00505CC8"/>
    <w:rsid w:val="005067AC"/>
    <w:rsid w:val="00507615"/>
    <w:rsid w:val="00511A2D"/>
    <w:rsid w:val="00511C96"/>
    <w:rsid w:val="00513F8E"/>
    <w:rsid w:val="0051495B"/>
    <w:rsid w:val="005166C7"/>
    <w:rsid w:val="005217DA"/>
    <w:rsid w:val="00521886"/>
    <w:rsid w:val="00523366"/>
    <w:rsid w:val="0052673E"/>
    <w:rsid w:val="00526A97"/>
    <w:rsid w:val="00527DA6"/>
    <w:rsid w:val="00532253"/>
    <w:rsid w:val="005336CB"/>
    <w:rsid w:val="00534694"/>
    <w:rsid w:val="005349D0"/>
    <w:rsid w:val="00537063"/>
    <w:rsid w:val="00537ED0"/>
    <w:rsid w:val="00540153"/>
    <w:rsid w:val="0054646F"/>
    <w:rsid w:val="00546490"/>
    <w:rsid w:val="0054721B"/>
    <w:rsid w:val="0055302F"/>
    <w:rsid w:val="00561898"/>
    <w:rsid w:val="00561D65"/>
    <w:rsid w:val="00561D94"/>
    <w:rsid w:val="00562D0D"/>
    <w:rsid w:val="005664FE"/>
    <w:rsid w:val="005676B0"/>
    <w:rsid w:val="00567BAC"/>
    <w:rsid w:val="00567FCD"/>
    <w:rsid w:val="00570A82"/>
    <w:rsid w:val="005716A1"/>
    <w:rsid w:val="00576AC3"/>
    <w:rsid w:val="00577AAD"/>
    <w:rsid w:val="005810CB"/>
    <w:rsid w:val="005836EF"/>
    <w:rsid w:val="00584DBF"/>
    <w:rsid w:val="005901F7"/>
    <w:rsid w:val="00591131"/>
    <w:rsid w:val="00591F20"/>
    <w:rsid w:val="005924EC"/>
    <w:rsid w:val="00597B87"/>
    <w:rsid w:val="005A36D8"/>
    <w:rsid w:val="005A3D47"/>
    <w:rsid w:val="005A55DE"/>
    <w:rsid w:val="005B1510"/>
    <w:rsid w:val="005B1A0D"/>
    <w:rsid w:val="005B397B"/>
    <w:rsid w:val="005B5153"/>
    <w:rsid w:val="005B5B35"/>
    <w:rsid w:val="005B626F"/>
    <w:rsid w:val="005C116E"/>
    <w:rsid w:val="005C799C"/>
    <w:rsid w:val="005D118E"/>
    <w:rsid w:val="005D2483"/>
    <w:rsid w:val="005E002A"/>
    <w:rsid w:val="005E1210"/>
    <w:rsid w:val="005E1F5D"/>
    <w:rsid w:val="005E2437"/>
    <w:rsid w:val="005E34B7"/>
    <w:rsid w:val="005E5096"/>
    <w:rsid w:val="005E60BD"/>
    <w:rsid w:val="005F061F"/>
    <w:rsid w:val="005F1842"/>
    <w:rsid w:val="005F51C8"/>
    <w:rsid w:val="005F7FF7"/>
    <w:rsid w:val="006005E5"/>
    <w:rsid w:val="00601BFC"/>
    <w:rsid w:val="006023D3"/>
    <w:rsid w:val="00603032"/>
    <w:rsid w:val="006032CE"/>
    <w:rsid w:val="006036E1"/>
    <w:rsid w:val="00603F9C"/>
    <w:rsid w:val="00604D8B"/>
    <w:rsid w:val="00605FA7"/>
    <w:rsid w:val="00607E62"/>
    <w:rsid w:val="0061024E"/>
    <w:rsid w:val="00612E53"/>
    <w:rsid w:val="0061378C"/>
    <w:rsid w:val="0061407B"/>
    <w:rsid w:val="006150FA"/>
    <w:rsid w:val="0061760D"/>
    <w:rsid w:val="0062167B"/>
    <w:rsid w:val="00630EDD"/>
    <w:rsid w:val="006316B9"/>
    <w:rsid w:val="006322D9"/>
    <w:rsid w:val="00632D83"/>
    <w:rsid w:val="006339EA"/>
    <w:rsid w:val="00635C2B"/>
    <w:rsid w:val="00636EFE"/>
    <w:rsid w:val="006479C1"/>
    <w:rsid w:val="006531FE"/>
    <w:rsid w:val="00657B9B"/>
    <w:rsid w:val="0066041D"/>
    <w:rsid w:val="00662168"/>
    <w:rsid w:val="006634C7"/>
    <w:rsid w:val="00665497"/>
    <w:rsid w:val="006709B3"/>
    <w:rsid w:val="00674D07"/>
    <w:rsid w:val="00676DAB"/>
    <w:rsid w:val="006804B0"/>
    <w:rsid w:val="006805C2"/>
    <w:rsid w:val="006911B3"/>
    <w:rsid w:val="00693DAC"/>
    <w:rsid w:val="006A44C4"/>
    <w:rsid w:val="006A7EFD"/>
    <w:rsid w:val="006B593E"/>
    <w:rsid w:val="006B6B77"/>
    <w:rsid w:val="006C2DA8"/>
    <w:rsid w:val="006C3471"/>
    <w:rsid w:val="006C57CD"/>
    <w:rsid w:val="006C5FCC"/>
    <w:rsid w:val="006D0A94"/>
    <w:rsid w:val="006D2625"/>
    <w:rsid w:val="006D52B1"/>
    <w:rsid w:val="006E583B"/>
    <w:rsid w:val="006F5701"/>
    <w:rsid w:val="006F7CED"/>
    <w:rsid w:val="006F7E78"/>
    <w:rsid w:val="007045A7"/>
    <w:rsid w:val="007063DA"/>
    <w:rsid w:val="0070690B"/>
    <w:rsid w:val="00706A99"/>
    <w:rsid w:val="00707E2F"/>
    <w:rsid w:val="00712EC2"/>
    <w:rsid w:val="00715DBA"/>
    <w:rsid w:val="00722A0A"/>
    <w:rsid w:val="00732595"/>
    <w:rsid w:val="00735F4B"/>
    <w:rsid w:val="007404CE"/>
    <w:rsid w:val="00740E6D"/>
    <w:rsid w:val="00741FEA"/>
    <w:rsid w:val="00744B32"/>
    <w:rsid w:val="00753418"/>
    <w:rsid w:val="007544BA"/>
    <w:rsid w:val="00762439"/>
    <w:rsid w:val="00765D95"/>
    <w:rsid w:val="0076691D"/>
    <w:rsid w:val="0077081E"/>
    <w:rsid w:val="00771204"/>
    <w:rsid w:val="00771ECD"/>
    <w:rsid w:val="0077227E"/>
    <w:rsid w:val="00780898"/>
    <w:rsid w:val="00783183"/>
    <w:rsid w:val="007837AF"/>
    <w:rsid w:val="00783D4F"/>
    <w:rsid w:val="007928A2"/>
    <w:rsid w:val="00794E91"/>
    <w:rsid w:val="00795810"/>
    <w:rsid w:val="007A108C"/>
    <w:rsid w:val="007A1367"/>
    <w:rsid w:val="007B240B"/>
    <w:rsid w:val="007C4032"/>
    <w:rsid w:val="007C4ABA"/>
    <w:rsid w:val="007C5EE3"/>
    <w:rsid w:val="007C6F73"/>
    <w:rsid w:val="007C7DB2"/>
    <w:rsid w:val="007D0269"/>
    <w:rsid w:val="007D0AD5"/>
    <w:rsid w:val="007D2961"/>
    <w:rsid w:val="007D3402"/>
    <w:rsid w:val="007D5683"/>
    <w:rsid w:val="007D72C2"/>
    <w:rsid w:val="007D7A81"/>
    <w:rsid w:val="007E3130"/>
    <w:rsid w:val="007E3687"/>
    <w:rsid w:val="007E3CEE"/>
    <w:rsid w:val="007E5CCA"/>
    <w:rsid w:val="007E6989"/>
    <w:rsid w:val="007F2449"/>
    <w:rsid w:val="008018B1"/>
    <w:rsid w:val="00802A6B"/>
    <w:rsid w:val="00804641"/>
    <w:rsid w:val="00810A3E"/>
    <w:rsid w:val="0081133B"/>
    <w:rsid w:val="00822AB6"/>
    <w:rsid w:val="008240C6"/>
    <w:rsid w:val="00825CF3"/>
    <w:rsid w:val="00825D1B"/>
    <w:rsid w:val="00826F37"/>
    <w:rsid w:val="00827376"/>
    <w:rsid w:val="0082737A"/>
    <w:rsid w:val="0082744F"/>
    <w:rsid w:val="00827DE0"/>
    <w:rsid w:val="00830A5F"/>
    <w:rsid w:val="00834D3B"/>
    <w:rsid w:val="00836ECC"/>
    <w:rsid w:val="0083738B"/>
    <w:rsid w:val="0084241C"/>
    <w:rsid w:val="008431EE"/>
    <w:rsid w:val="008478C6"/>
    <w:rsid w:val="008530CB"/>
    <w:rsid w:val="0085450F"/>
    <w:rsid w:val="00855807"/>
    <w:rsid w:val="0086055F"/>
    <w:rsid w:val="008605EA"/>
    <w:rsid w:val="00860A72"/>
    <w:rsid w:val="00862584"/>
    <w:rsid w:val="00863EC4"/>
    <w:rsid w:val="0086649A"/>
    <w:rsid w:val="00872496"/>
    <w:rsid w:val="00876B54"/>
    <w:rsid w:val="00882448"/>
    <w:rsid w:val="008830EC"/>
    <w:rsid w:val="008834C7"/>
    <w:rsid w:val="00885F6B"/>
    <w:rsid w:val="00891C35"/>
    <w:rsid w:val="00892D25"/>
    <w:rsid w:val="00896C27"/>
    <w:rsid w:val="008A688D"/>
    <w:rsid w:val="008B1EDE"/>
    <w:rsid w:val="008B398D"/>
    <w:rsid w:val="008B70BF"/>
    <w:rsid w:val="008C0135"/>
    <w:rsid w:val="008C12B7"/>
    <w:rsid w:val="008C1532"/>
    <w:rsid w:val="008C333B"/>
    <w:rsid w:val="008C548A"/>
    <w:rsid w:val="008C6819"/>
    <w:rsid w:val="008C7D72"/>
    <w:rsid w:val="008D37C6"/>
    <w:rsid w:val="008D408D"/>
    <w:rsid w:val="008E7519"/>
    <w:rsid w:val="008F109B"/>
    <w:rsid w:val="008F122C"/>
    <w:rsid w:val="008F228C"/>
    <w:rsid w:val="008F26B4"/>
    <w:rsid w:val="008F430B"/>
    <w:rsid w:val="008F4F78"/>
    <w:rsid w:val="008F4FCB"/>
    <w:rsid w:val="008F6841"/>
    <w:rsid w:val="00904497"/>
    <w:rsid w:val="009049E1"/>
    <w:rsid w:val="0090678E"/>
    <w:rsid w:val="00906831"/>
    <w:rsid w:val="00910574"/>
    <w:rsid w:val="009161F1"/>
    <w:rsid w:val="009164D0"/>
    <w:rsid w:val="00916762"/>
    <w:rsid w:val="00920AF9"/>
    <w:rsid w:val="00920F86"/>
    <w:rsid w:val="0092393A"/>
    <w:rsid w:val="0092458E"/>
    <w:rsid w:val="00925267"/>
    <w:rsid w:val="009275D3"/>
    <w:rsid w:val="00930902"/>
    <w:rsid w:val="00930D07"/>
    <w:rsid w:val="00941BD0"/>
    <w:rsid w:val="009421A4"/>
    <w:rsid w:val="00945369"/>
    <w:rsid w:val="00946830"/>
    <w:rsid w:val="00950BC8"/>
    <w:rsid w:val="00957DBE"/>
    <w:rsid w:val="009600F1"/>
    <w:rsid w:val="009607BC"/>
    <w:rsid w:val="0096186F"/>
    <w:rsid w:val="00962117"/>
    <w:rsid w:val="009621E6"/>
    <w:rsid w:val="00962EE2"/>
    <w:rsid w:val="009720A1"/>
    <w:rsid w:val="009862EA"/>
    <w:rsid w:val="00986444"/>
    <w:rsid w:val="009866C5"/>
    <w:rsid w:val="00986EAA"/>
    <w:rsid w:val="0098713F"/>
    <w:rsid w:val="00992973"/>
    <w:rsid w:val="0099369A"/>
    <w:rsid w:val="0099405C"/>
    <w:rsid w:val="009948A5"/>
    <w:rsid w:val="00994ECE"/>
    <w:rsid w:val="009A1039"/>
    <w:rsid w:val="009A2B09"/>
    <w:rsid w:val="009A361D"/>
    <w:rsid w:val="009A4D9C"/>
    <w:rsid w:val="009A51C8"/>
    <w:rsid w:val="009A531F"/>
    <w:rsid w:val="009A5C92"/>
    <w:rsid w:val="009B1201"/>
    <w:rsid w:val="009B1ABC"/>
    <w:rsid w:val="009B303D"/>
    <w:rsid w:val="009B7F1A"/>
    <w:rsid w:val="009C6E91"/>
    <w:rsid w:val="009D0838"/>
    <w:rsid w:val="009D52DB"/>
    <w:rsid w:val="009D7490"/>
    <w:rsid w:val="009E08A8"/>
    <w:rsid w:val="009E2B7B"/>
    <w:rsid w:val="009E4821"/>
    <w:rsid w:val="009E528C"/>
    <w:rsid w:val="009E6B2C"/>
    <w:rsid w:val="009E71FB"/>
    <w:rsid w:val="009E7402"/>
    <w:rsid w:val="009E7952"/>
    <w:rsid w:val="009F5E58"/>
    <w:rsid w:val="009F6FBA"/>
    <w:rsid w:val="00A037DE"/>
    <w:rsid w:val="00A046B9"/>
    <w:rsid w:val="00A122A8"/>
    <w:rsid w:val="00A16019"/>
    <w:rsid w:val="00A26AA7"/>
    <w:rsid w:val="00A34E5D"/>
    <w:rsid w:val="00A43BF6"/>
    <w:rsid w:val="00A4658D"/>
    <w:rsid w:val="00A4729E"/>
    <w:rsid w:val="00A52A97"/>
    <w:rsid w:val="00A560D3"/>
    <w:rsid w:val="00A56C22"/>
    <w:rsid w:val="00A61FC3"/>
    <w:rsid w:val="00A64056"/>
    <w:rsid w:val="00A66D10"/>
    <w:rsid w:val="00A7300A"/>
    <w:rsid w:val="00A736BD"/>
    <w:rsid w:val="00A73A9D"/>
    <w:rsid w:val="00A77B1B"/>
    <w:rsid w:val="00A805EB"/>
    <w:rsid w:val="00A841A3"/>
    <w:rsid w:val="00A90ACA"/>
    <w:rsid w:val="00A918A7"/>
    <w:rsid w:val="00A91F2B"/>
    <w:rsid w:val="00A91FAB"/>
    <w:rsid w:val="00A93481"/>
    <w:rsid w:val="00A95067"/>
    <w:rsid w:val="00A972C2"/>
    <w:rsid w:val="00AA6A7E"/>
    <w:rsid w:val="00AA75D3"/>
    <w:rsid w:val="00AB34D8"/>
    <w:rsid w:val="00AB6FE4"/>
    <w:rsid w:val="00AC0006"/>
    <w:rsid w:val="00AC2D4F"/>
    <w:rsid w:val="00AC587A"/>
    <w:rsid w:val="00AC7D4C"/>
    <w:rsid w:val="00AD173A"/>
    <w:rsid w:val="00AD2671"/>
    <w:rsid w:val="00AE5D39"/>
    <w:rsid w:val="00AF109E"/>
    <w:rsid w:val="00AF2871"/>
    <w:rsid w:val="00AF41D1"/>
    <w:rsid w:val="00AF4EAA"/>
    <w:rsid w:val="00AF6694"/>
    <w:rsid w:val="00B020EC"/>
    <w:rsid w:val="00B04403"/>
    <w:rsid w:val="00B04696"/>
    <w:rsid w:val="00B11A2E"/>
    <w:rsid w:val="00B121F5"/>
    <w:rsid w:val="00B15FC0"/>
    <w:rsid w:val="00B16F29"/>
    <w:rsid w:val="00B17BD9"/>
    <w:rsid w:val="00B230EB"/>
    <w:rsid w:val="00B24662"/>
    <w:rsid w:val="00B25710"/>
    <w:rsid w:val="00B25CCE"/>
    <w:rsid w:val="00B264D0"/>
    <w:rsid w:val="00B31F7B"/>
    <w:rsid w:val="00B33692"/>
    <w:rsid w:val="00B33709"/>
    <w:rsid w:val="00B34964"/>
    <w:rsid w:val="00B37540"/>
    <w:rsid w:val="00B45B40"/>
    <w:rsid w:val="00B463E0"/>
    <w:rsid w:val="00B53F93"/>
    <w:rsid w:val="00B61E23"/>
    <w:rsid w:val="00B62DA9"/>
    <w:rsid w:val="00B64B91"/>
    <w:rsid w:val="00B65228"/>
    <w:rsid w:val="00B65B74"/>
    <w:rsid w:val="00B6616E"/>
    <w:rsid w:val="00B66BAA"/>
    <w:rsid w:val="00B66E73"/>
    <w:rsid w:val="00B72E3E"/>
    <w:rsid w:val="00B77D15"/>
    <w:rsid w:val="00B80B7C"/>
    <w:rsid w:val="00B85A7B"/>
    <w:rsid w:val="00B9185A"/>
    <w:rsid w:val="00B92958"/>
    <w:rsid w:val="00B935A2"/>
    <w:rsid w:val="00B97A1B"/>
    <w:rsid w:val="00BA2436"/>
    <w:rsid w:val="00BA311E"/>
    <w:rsid w:val="00BA3C1E"/>
    <w:rsid w:val="00BA51F8"/>
    <w:rsid w:val="00BB0FC9"/>
    <w:rsid w:val="00BB6862"/>
    <w:rsid w:val="00BB74D0"/>
    <w:rsid w:val="00BC376C"/>
    <w:rsid w:val="00BC569A"/>
    <w:rsid w:val="00BD2157"/>
    <w:rsid w:val="00BD6BFD"/>
    <w:rsid w:val="00BE3173"/>
    <w:rsid w:val="00BE536A"/>
    <w:rsid w:val="00BE6A2F"/>
    <w:rsid w:val="00BF075B"/>
    <w:rsid w:val="00BF0CDA"/>
    <w:rsid w:val="00BF19F5"/>
    <w:rsid w:val="00BF332A"/>
    <w:rsid w:val="00BF69D7"/>
    <w:rsid w:val="00C01543"/>
    <w:rsid w:val="00C03EBF"/>
    <w:rsid w:val="00C05234"/>
    <w:rsid w:val="00C07D69"/>
    <w:rsid w:val="00C127C0"/>
    <w:rsid w:val="00C13306"/>
    <w:rsid w:val="00C14260"/>
    <w:rsid w:val="00C164FE"/>
    <w:rsid w:val="00C20066"/>
    <w:rsid w:val="00C21CE3"/>
    <w:rsid w:val="00C26D71"/>
    <w:rsid w:val="00C2772D"/>
    <w:rsid w:val="00C33F68"/>
    <w:rsid w:val="00C35790"/>
    <w:rsid w:val="00C35EF1"/>
    <w:rsid w:val="00C40A29"/>
    <w:rsid w:val="00C46F6A"/>
    <w:rsid w:val="00C4781D"/>
    <w:rsid w:val="00C5065E"/>
    <w:rsid w:val="00C5213A"/>
    <w:rsid w:val="00C55FEA"/>
    <w:rsid w:val="00C56351"/>
    <w:rsid w:val="00C56BA0"/>
    <w:rsid w:val="00C5797E"/>
    <w:rsid w:val="00C64825"/>
    <w:rsid w:val="00C71535"/>
    <w:rsid w:val="00C716F5"/>
    <w:rsid w:val="00C7188E"/>
    <w:rsid w:val="00C75358"/>
    <w:rsid w:val="00C756A8"/>
    <w:rsid w:val="00C75D93"/>
    <w:rsid w:val="00C7719C"/>
    <w:rsid w:val="00C8339B"/>
    <w:rsid w:val="00C83AF4"/>
    <w:rsid w:val="00C87131"/>
    <w:rsid w:val="00C87B1C"/>
    <w:rsid w:val="00C915E7"/>
    <w:rsid w:val="00C91ABD"/>
    <w:rsid w:val="00C92B6F"/>
    <w:rsid w:val="00C930BD"/>
    <w:rsid w:val="00C93628"/>
    <w:rsid w:val="00C96AF2"/>
    <w:rsid w:val="00CA1102"/>
    <w:rsid w:val="00CA2C67"/>
    <w:rsid w:val="00CA2D96"/>
    <w:rsid w:val="00CA4357"/>
    <w:rsid w:val="00CA6C34"/>
    <w:rsid w:val="00CB2260"/>
    <w:rsid w:val="00CB3A0D"/>
    <w:rsid w:val="00CB3C28"/>
    <w:rsid w:val="00CB3D68"/>
    <w:rsid w:val="00CB5CC3"/>
    <w:rsid w:val="00CC16DD"/>
    <w:rsid w:val="00CC1D79"/>
    <w:rsid w:val="00CC30BA"/>
    <w:rsid w:val="00CC7831"/>
    <w:rsid w:val="00CD01E5"/>
    <w:rsid w:val="00CD03E9"/>
    <w:rsid w:val="00CD444A"/>
    <w:rsid w:val="00CD5A44"/>
    <w:rsid w:val="00CE289D"/>
    <w:rsid w:val="00CE3422"/>
    <w:rsid w:val="00CE6C1D"/>
    <w:rsid w:val="00CF301D"/>
    <w:rsid w:val="00CF31B0"/>
    <w:rsid w:val="00CF5366"/>
    <w:rsid w:val="00CF678E"/>
    <w:rsid w:val="00CF6CC9"/>
    <w:rsid w:val="00D00293"/>
    <w:rsid w:val="00D00439"/>
    <w:rsid w:val="00D01DFF"/>
    <w:rsid w:val="00D027B0"/>
    <w:rsid w:val="00D032D0"/>
    <w:rsid w:val="00D03A59"/>
    <w:rsid w:val="00D05A12"/>
    <w:rsid w:val="00D07091"/>
    <w:rsid w:val="00D127C6"/>
    <w:rsid w:val="00D133A2"/>
    <w:rsid w:val="00D137DA"/>
    <w:rsid w:val="00D153A5"/>
    <w:rsid w:val="00D20B22"/>
    <w:rsid w:val="00D20F6F"/>
    <w:rsid w:val="00D22AD9"/>
    <w:rsid w:val="00D2356B"/>
    <w:rsid w:val="00D24C82"/>
    <w:rsid w:val="00D25B91"/>
    <w:rsid w:val="00D30636"/>
    <w:rsid w:val="00D31B13"/>
    <w:rsid w:val="00D34540"/>
    <w:rsid w:val="00D4100D"/>
    <w:rsid w:val="00D42AC5"/>
    <w:rsid w:val="00D434B7"/>
    <w:rsid w:val="00D435A0"/>
    <w:rsid w:val="00D4498A"/>
    <w:rsid w:val="00D45CFD"/>
    <w:rsid w:val="00D476AE"/>
    <w:rsid w:val="00D51B1A"/>
    <w:rsid w:val="00D5388D"/>
    <w:rsid w:val="00D55D44"/>
    <w:rsid w:val="00D65125"/>
    <w:rsid w:val="00D717CD"/>
    <w:rsid w:val="00D75B92"/>
    <w:rsid w:val="00D77E74"/>
    <w:rsid w:val="00D826BF"/>
    <w:rsid w:val="00D82C3A"/>
    <w:rsid w:val="00D8506C"/>
    <w:rsid w:val="00D87DFE"/>
    <w:rsid w:val="00D90183"/>
    <w:rsid w:val="00D90902"/>
    <w:rsid w:val="00D92D19"/>
    <w:rsid w:val="00D9449F"/>
    <w:rsid w:val="00D94EC5"/>
    <w:rsid w:val="00DA04F9"/>
    <w:rsid w:val="00DA5CA4"/>
    <w:rsid w:val="00DB0696"/>
    <w:rsid w:val="00DB1F2F"/>
    <w:rsid w:val="00DB402A"/>
    <w:rsid w:val="00DB47C5"/>
    <w:rsid w:val="00DC136C"/>
    <w:rsid w:val="00DC28C8"/>
    <w:rsid w:val="00DC6279"/>
    <w:rsid w:val="00DC62A5"/>
    <w:rsid w:val="00DC6F99"/>
    <w:rsid w:val="00DC6FBD"/>
    <w:rsid w:val="00DC7552"/>
    <w:rsid w:val="00DD177A"/>
    <w:rsid w:val="00DD2120"/>
    <w:rsid w:val="00DD50DA"/>
    <w:rsid w:val="00DE0835"/>
    <w:rsid w:val="00DE103B"/>
    <w:rsid w:val="00DE4B56"/>
    <w:rsid w:val="00DE5E1F"/>
    <w:rsid w:val="00DE6DF8"/>
    <w:rsid w:val="00DF25D9"/>
    <w:rsid w:val="00E12504"/>
    <w:rsid w:val="00E16F4E"/>
    <w:rsid w:val="00E243E9"/>
    <w:rsid w:val="00E26094"/>
    <w:rsid w:val="00E30D52"/>
    <w:rsid w:val="00E31CC5"/>
    <w:rsid w:val="00E368AE"/>
    <w:rsid w:val="00E421C9"/>
    <w:rsid w:val="00E43902"/>
    <w:rsid w:val="00E44D80"/>
    <w:rsid w:val="00E46523"/>
    <w:rsid w:val="00E53340"/>
    <w:rsid w:val="00E53B89"/>
    <w:rsid w:val="00E566A2"/>
    <w:rsid w:val="00E60998"/>
    <w:rsid w:val="00E610E0"/>
    <w:rsid w:val="00E61197"/>
    <w:rsid w:val="00E61FFE"/>
    <w:rsid w:val="00E630D0"/>
    <w:rsid w:val="00E70DB0"/>
    <w:rsid w:val="00E72702"/>
    <w:rsid w:val="00E74EA0"/>
    <w:rsid w:val="00E774BF"/>
    <w:rsid w:val="00E77C8A"/>
    <w:rsid w:val="00E83A75"/>
    <w:rsid w:val="00E8712B"/>
    <w:rsid w:val="00E910FD"/>
    <w:rsid w:val="00E91412"/>
    <w:rsid w:val="00E91B28"/>
    <w:rsid w:val="00E93F45"/>
    <w:rsid w:val="00E95B1F"/>
    <w:rsid w:val="00E963ED"/>
    <w:rsid w:val="00E96E59"/>
    <w:rsid w:val="00E9720C"/>
    <w:rsid w:val="00EA045D"/>
    <w:rsid w:val="00EA197D"/>
    <w:rsid w:val="00EA2E26"/>
    <w:rsid w:val="00EA6CDF"/>
    <w:rsid w:val="00EA7FCA"/>
    <w:rsid w:val="00EB7844"/>
    <w:rsid w:val="00EC11AC"/>
    <w:rsid w:val="00EC11EA"/>
    <w:rsid w:val="00EC2880"/>
    <w:rsid w:val="00EC70E2"/>
    <w:rsid w:val="00ED14C4"/>
    <w:rsid w:val="00ED24A7"/>
    <w:rsid w:val="00ED4AAD"/>
    <w:rsid w:val="00ED7025"/>
    <w:rsid w:val="00ED7A08"/>
    <w:rsid w:val="00F017A2"/>
    <w:rsid w:val="00F060E4"/>
    <w:rsid w:val="00F0671F"/>
    <w:rsid w:val="00F0699A"/>
    <w:rsid w:val="00F10E2A"/>
    <w:rsid w:val="00F11BDA"/>
    <w:rsid w:val="00F11FAB"/>
    <w:rsid w:val="00F1364D"/>
    <w:rsid w:val="00F15BF4"/>
    <w:rsid w:val="00F175F8"/>
    <w:rsid w:val="00F223A9"/>
    <w:rsid w:val="00F2396C"/>
    <w:rsid w:val="00F25759"/>
    <w:rsid w:val="00F300DD"/>
    <w:rsid w:val="00F30ADE"/>
    <w:rsid w:val="00F36070"/>
    <w:rsid w:val="00F426E8"/>
    <w:rsid w:val="00F471FD"/>
    <w:rsid w:val="00F478E1"/>
    <w:rsid w:val="00F5531F"/>
    <w:rsid w:val="00F641FC"/>
    <w:rsid w:val="00F64471"/>
    <w:rsid w:val="00F664DE"/>
    <w:rsid w:val="00F67396"/>
    <w:rsid w:val="00F715A5"/>
    <w:rsid w:val="00F71A09"/>
    <w:rsid w:val="00F72610"/>
    <w:rsid w:val="00F72AD2"/>
    <w:rsid w:val="00F804D6"/>
    <w:rsid w:val="00F815B8"/>
    <w:rsid w:val="00F8247D"/>
    <w:rsid w:val="00F83D95"/>
    <w:rsid w:val="00F865E8"/>
    <w:rsid w:val="00F91D53"/>
    <w:rsid w:val="00F9325A"/>
    <w:rsid w:val="00F95DA7"/>
    <w:rsid w:val="00FA0107"/>
    <w:rsid w:val="00FA0251"/>
    <w:rsid w:val="00FA226A"/>
    <w:rsid w:val="00FA2A59"/>
    <w:rsid w:val="00FA3B3E"/>
    <w:rsid w:val="00FA78C1"/>
    <w:rsid w:val="00FB0379"/>
    <w:rsid w:val="00FB0CBB"/>
    <w:rsid w:val="00FB2B2E"/>
    <w:rsid w:val="00FB30FF"/>
    <w:rsid w:val="00FB521C"/>
    <w:rsid w:val="00FC1AD9"/>
    <w:rsid w:val="00FC4763"/>
    <w:rsid w:val="00FD0F40"/>
    <w:rsid w:val="00FD1303"/>
    <w:rsid w:val="00FD4727"/>
    <w:rsid w:val="00FE1367"/>
    <w:rsid w:val="00FE1B93"/>
    <w:rsid w:val="00FE41AD"/>
    <w:rsid w:val="00FE62B4"/>
    <w:rsid w:val="00FF0FC6"/>
    <w:rsid w:val="00FF541B"/>
    <w:rsid w:val="00FF6662"/>
    <w:rsid w:val="21E30E3A"/>
    <w:rsid w:val="22DFECA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AD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semiHidden="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22C"/>
    <w:pPr>
      <w:spacing w:after="200" w:line="276" w:lineRule="auto"/>
    </w:pPr>
    <w:rPr>
      <w:rFonts w:cs="Calibri"/>
    </w:rPr>
  </w:style>
  <w:style w:type="paragraph" w:styleId="Heading1">
    <w:name w:val="heading 1"/>
    <w:basedOn w:val="Normal"/>
    <w:link w:val="Heading1Char"/>
    <w:uiPriority w:val="99"/>
    <w:qFormat/>
    <w:rsid w:val="00D5388D"/>
    <w:pPr>
      <w:numPr>
        <w:numId w:val="1"/>
      </w:numPr>
      <w:spacing w:before="240" w:after="0" w:line="240" w:lineRule="auto"/>
      <w:outlineLvl w:val="0"/>
    </w:pPr>
    <w:rPr>
      <w:rFonts w:ascii="Arial" w:eastAsia="Times New Roman" w:hAnsi="Arial" w:cs="Arial"/>
      <w:sz w:val="20"/>
      <w:szCs w:val="20"/>
      <w:lang w:val="en-AU"/>
    </w:rPr>
  </w:style>
  <w:style w:type="paragraph" w:styleId="Heading2">
    <w:name w:val="heading 2"/>
    <w:basedOn w:val="Normal"/>
    <w:link w:val="Heading2Char"/>
    <w:uiPriority w:val="99"/>
    <w:qFormat/>
    <w:rsid w:val="00D5388D"/>
    <w:pPr>
      <w:numPr>
        <w:ilvl w:val="1"/>
        <w:numId w:val="1"/>
      </w:numPr>
      <w:spacing w:before="240" w:after="0" w:line="240" w:lineRule="auto"/>
      <w:outlineLvl w:val="1"/>
    </w:pPr>
    <w:rPr>
      <w:rFonts w:ascii="Arial" w:eastAsia="Times New Roman" w:hAnsi="Arial" w:cs="Arial"/>
      <w:sz w:val="20"/>
      <w:szCs w:val="20"/>
      <w:lang w:val="en-AU"/>
    </w:rPr>
  </w:style>
  <w:style w:type="paragraph" w:styleId="Heading3">
    <w:name w:val="heading 3"/>
    <w:basedOn w:val="Normal"/>
    <w:link w:val="Heading3Char"/>
    <w:uiPriority w:val="99"/>
    <w:qFormat/>
    <w:rsid w:val="00D5388D"/>
    <w:pPr>
      <w:numPr>
        <w:ilvl w:val="2"/>
        <w:numId w:val="1"/>
      </w:numPr>
      <w:spacing w:before="240" w:after="0" w:line="240" w:lineRule="auto"/>
      <w:outlineLvl w:val="2"/>
    </w:pPr>
    <w:rPr>
      <w:rFonts w:ascii="Arial" w:eastAsia="Times New Roman" w:hAnsi="Arial" w:cs="Arial"/>
      <w:sz w:val="20"/>
      <w:szCs w:val="20"/>
      <w:lang w:val="en-AU"/>
    </w:rPr>
  </w:style>
  <w:style w:type="paragraph" w:styleId="Heading4">
    <w:name w:val="heading 4"/>
    <w:basedOn w:val="Normal"/>
    <w:link w:val="Heading4Char"/>
    <w:uiPriority w:val="99"/>
    <w:qFormat/>
    <w:rsid w:val="00D5388D"/>
    <w:pPr>
      <w:numPr>
        <w:ilvl w:val="3"/>
        <w:numId w:val="1"/>
      </w:numPr>
      <w:spacing w:before="240" w:after="0" w:line="240" w:lineRule="auto"/>
      <w:outlineLvl w:val="3"/>
    </w:pPr>
    <w:rPr>
      <w:rFonts w:ascii="Arial" w:eastAsia="Times New Roman" w:hAnsi="Arial" w:cs="Arial"/>
      <w:sz w:val="20"/>
      <w:szCs w:val="20"/>
      <w:lang w:val="en-AU"/>
    </w:rPr>
  </w:style>
  <w:style w:type="paragraph" w:styleId="Heading6">
    <w:name w:val="heading 6"/>
    <w:aliases w:val="h6,H6,Legal Level 1.,L1 PIP,Name of Org"/>
    <w:basedOn w:val="Normal"/>
    <w:link w:val="Heading6Char"/>
    <w:uiPriority w:val="99"/>
    <w:qFormat/>
    <w:rsid w:val="00D5388D"/>
    <w:pPr>
      <w:numPr>
        <w:ilvl w:val="5"/>
        <w:numId w:val="1"/>
      </w:numPr>
      <w:spacing w:before="240" w:after="0" w:line="240" w:lineRule="auto"/>
      <w:outlineLvl w:val="5"/>
    </w:pPr>
    <w:rPr>
      <w:rFonts w:ascii="Arial" w:eastAsia="Times New Roman" w:hAnsi="Arial" w:cs="Arial"/>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5388D"/>
    <w:rPr>
      <w:rFonts w:ascii="Arial" w:hAnsi="Arial" w:cs="Arial"/>
      <w:sz w:val="20"/>
      <w:szCs w:val="20"/>
      <w:lang w:val="en-AU"/>
    </w:rPr>
  </w:style>
  <w:style w:type="character" w:customStyle="1" w:styleId="Heading2Char">
    <w:name w:val="Heading 2 Char"/>
    <w:basedOn w:val="DefaultParagraphFont"/>
    <w:link w:val="Heading2"/>
    <w:uiPriority w:val="99"/>
    <w:locked/>
    <w:rsid w:val="00D5388D"/>
    <w:rPr>
      <w:rFonts w:ascii="Arial" w:eastAsia="Times New Roman" w:hAnsi="Arial" w:cs="Arial"/>
      <w:sz w:val="20"/>
      <w:szCs w:val="20"/>
      <w:lang w:val="en-AU"/>
    </w:rPr>
  </w:style>
  <w:style w:type="character" w:customStyle="1" w:styleId="Heading3Char">
    <w:name w:val="Heading 3 Char"/>
    <w:basedOn w:val="DefaultParagraphFont"/>
    <w:link w:val="Heading3"/>
    <w:uiPriority w:val="99"/>
    <w:locked/>
    <w:rsid w:val="00D5388D"/>
    <w:rPr>
      <w:rFonts w:ascii="Arial" w:hAnsi="Arial" w:cs="Arial"/>
      <w:sz w:val="20"/>
      <w:szCs w:val="20"/>
      <w:lang w:val="en-AU"/>
    </w:rPr>
  </w:style>
  <w:style w:type="character" w:customStyle="1" w:styleId="Heading4Char">
    <w:name w:val="Heading 4 Char"/>
    <w:basedOn w:val="DefaultParagraphFont"/>
    <w:link w:val="Heading4"/>
    <w:uiPriority w:val="99"/>
    <w:locked/>
    <w:rsid w:val="00D5388D"/>
    <w:rPr>
      <w:rFonts w:ascii="Arial" w:hAnsi="Arial" w:cs="Arial"/>
      <w:sz w:val="20"/>
      <w:szCs w:val="20"/>
      <w:lang w:val="en-AU"/>
    </w:rPr>
  </w:style>
  <w:style w:type="character" w:customStyle="1" w:styleId="Heading6Char">
    <w:name w:val="Heading 6 Char"/>
    <w:aliases w:val="h6 Char,H6 Char,Legal Level 1. Char,L1 PIP Char,Name of Org Char"/>
    <w:basedOn w:val="DefaultParagraphFont"/>
    <w:link w:val="Heading6"/>
    <w:uiPriority w:val="99"/>
    <w:locked/>
    <w:rsid w:val="00D5388D"/>
    <w:rPr>
      <w:rFonts w:ascii="Arial" w:hAnsi="Arial" w:cs="Arial"/>
      <w:sz w:val="20"/>
      <w:szCs w:val="20"/>
      <w:lang w:val="en-AU"/>
    </w:rPr>
  </w:style>
  <w:style w:type="paragraph" w:customStyle="1" w:styleId="BodyText1">
    <w:name w:val="Body Text 1"/>
    <w:basedOn w:val="Normal"/>
    <w:rsid w:val="00D5388D"/>
    <w:pPr>
      <w:spacing w:before="240" w:after="0" w:line="240" w:lineRule="auto"/>
    </w:pPr>
    <w:rPr>
      <w:rFonts w:ascii="Arial" w:eastAsia="Times New Roman" w:hAnsi="Arial" w:cs="Arial"/>
      <w:sz w:val="20"/>
      <w:szCs w:val="20"/>
      <w:lang w:val="en-AU"/>
    </w:rPr>
  </w:style>
  <w:style w:type="paragraph" w:styleId="CommentText">
    <w:name w:val="annotation text"/>
    <w:basedOn w:val="Normal"/>
    <w:link w:val="CommentTextChar"/>
    <w:uiPriority w:val="99"/>
    <w:semiHidden/>
    <w:rsid w:val="009275D3"/>
    <w:pPr>
      <w:spacing w:after="0" w:line="240" w:lineRule="auto"/>
    </w:pPr>
    <w:rPr>
      <w:rFonts w:ascii="Arial" w:eastAsia="Times New Roman" w:hAnsi="Arial" w:cs="Arial"/>
      <w:sz w:val="20"/>
      <w:szCs w:val="20"/>
      <w:lang w:val="en-AU"/>
    </w:rPr>
  </w:style>
  <w:style w:type="character" w:customStyle="1" w:styleId="CommentTextChar">
    <w:name w:val="Comment Text Char"/>
    <w:basedOn w:val="DefaultParagraphFont"/>
    <w:link w:val="CommentText"/>
    <w:uiPriority w:val="99"/>
    <w:semiHidden/>
    <w:locked/>
    <w:rsid w:val="009275D3"/>
    <w:rPr>
      <w:rFonts w:ascii="Arial" w:eastAsia="Times New Roman" w:hAnsi="Arial" w:cs="Arial"/>
      <w:sz w:val="20"/>
      <w:szCs w:val="20"/>
      <w:lang w:val="en-AU"/>
    </w:rPr>
  </w:style>
  <w:style w:type="character" w:customStyle="1" w:styleId="DeltaViewInsertion">
    <w:name w:val="DeltaView Insertion"/>
    <w:uiPriority w:val="99"/>
    <w:rsid w:val="00D5388D"/>
    <w:rPr>
      <w:color w:val="0000FF"/>
      <w:spacing w:val="0"/>
      <w:u w:val="double"/>
    </w:rPr>
  </w:style>
  <w:style w:type="paragraph" w:styleId="ListParagraph">
    <w:name w:val="List Paragraph"/>
    <w:basedOn w:val="Normal"/>
    <w:uiPriority w:val="34"/>
    <w:qFormat/>
    <w:rsid w:val="009A2B09"/>
    <w:pPr>
      <w:ind w:left="720"/>
    </w:pPr>
  </w:style>
  <w:style w:type="paragraph" w:styleId="Header">
    <w:name w:val="header"/>
    <w:basedOn w:val="Normal"/>
    <w:link w:val="HeaderChar"/>
    <w:uiPriority w:val="99"/>
    <w:semiHidden/>
    <w:rsid w:val="00FE1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FE1B93"/>
  </w:style>
  <w:style w:type="paragraph" w:styleId="Footer">
    <w:name w:val="footer"/>
    <w:basedOn w:val="Normal"/>
    <w:link w:val="FooterChar"/>
    <w:uiPriority w:val="99"/>
    <w:rsid w:val="00FE1B9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E1B93"/>
  </w:style>
  <w:style w:type="character" w:styleId="Hyperlink">
    <w:name w:val="Hyperlink"/>
    <w:basedOn w:val="DefaultParagraphFont"/>
    <w:uiPriority w:val="99"/>
    <w:rsid w:val="004503EA"/>
    <w:rPr>
      <w:color w:val="0000FF"/>
      <w:u w:val="single"/>
    </w:rPr>
  </w:style>
  <w:style w:type="table" w:styleId="TableGrid">
    <w:name w:val="Table Grid"/>
    <w:basedOn w:val="TableNormal"/>
    <w:uiPriority w:val="99"/>
    <w:rsid w:val="000A0F3C"/>
    <w:rPr>
      <w:rFonts w:cs="Calibri"/>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neclick-link">
    <w:name w:val="oneclick-link"/>
    <w:basedOn w:val="DefaultParagraphFont"/>
    <w:uiPriority w:val="99"/>
    <w:rsid w:val="00CA1102"/>
  </w:style>
  <w:style w:type="paragraph" w:styleId="FootnoteText">
    <w:name w:val="footnote text"/>
    <w:basedOn w:val="Normal"/>
    <w:link w:val="FootnoteTextChar"/>
    <w:uiPriority w:val="99"/>
    <w:semiHidden/>
    <w:rsid w:val="001D65FB"/>
    <w:pPr>
      <w:spacing w:after="0" w:line="240" w:lineRule="auto"/>
    </w:pPr>
    <w:rPr>
      <w:sz w:val="20"/>
      <w:szCs w:val="20"/>
    </w:rPr>
  </w:style>
  <w:style w:type="character" w:customStyle="1" w:styleId="FootnoteTextChar">
    <w:name w:val="Footnote Text Char"/>
    <w:basedOn w:val="DefaultParagraphFont"/>
    <w:link w:val="FootnoteText"/>
    <w:uiPriority w:val="99"/>
    <w:locked/>
    <w:rsid w:val="001D65FB"/>
    <w:rPr>
      <w:rFonts w:ascii="Calibri" w:hAnsi="Calibri" w:cs="Calibri"/>
      <w:lang w:val="en-US" w:eastAsia="en-US"/>
    </w:rPr>
  </w:style>
  <w:style w:type="character" w:styleId="FootnoteReference">
    <w:name w:val="footnote reference"/>
    <w:basedOn w:val="DefaultParagraphFont"/>
    <w:uiPriority w:val="99"/>
    <w:semiHidden/>
    <w:rsid w:val="001D65FB"/>
    <w:rPr>
      <w:vertAlign w:val="superscript"/>
    </w:rPr>
  </w:style>
  <w:style w:type="character" w:styleId="CommentReference">
    <w:name w:val="annotation reference"/>
    <w:basedOn w:val="DefaultParagraphFont"/>
    <w:uiPriority w:val="99"/>
    <w:semiHidden/>
    <w:rsid w:val="00B25710"/>
    <w:rPr>
      <w:sz w:val="16"/>
      <w:szCs w:val="16"/>
    </w:rPr>
  </w:style>
  <w:style w:type="paragraph" w:styleId="CommentSubject">
    <w:name w:val="annotation subject"/>
    <w:basedOn w:val="CommentText"/>
    <w:next w:val="CommentText"/>
    <w:link w:val="CommentSubjectChar"/>
    <w:uiPriority w:val="99"/>
    <w:semiHidden/>
    <w:rsid w:val="00B25710"/>
    <w:pPr>
      <w:spacing w:after="200" w:line="276" w:lineRule="auto"/>
    </w:pPr>
    <w:rPr>
      <w:rFonts w:ascii="Calibri" w:eastAsia="Calibri" w:hAnsi="Calibri" w:cs="Calibri"/>
      <w:b/>
      <w:bCs/>
      <w:lang w:val="en-US"/>
    </w:rPr>
  </w:style>
  <w:style w:type="character" w:customStyle="1" w:styleId="CommentSubjectChar">
    <w:name w:val="Comment Subject Char"/>
    <w:basedOn w:val="CommentTextChar"/>
    <w:link w:val="CommentSubject"/>
    <w:uiPriority w:val="99"/>
    <w:semiHidden/>
    <w:locked/>
    <w:rsid w:val="00B25710"/>
    <w:rPr>
      <w:rFonts w:ascii="Arial" w:eastAsia="Times New Roman" w:hAnsi="Arial" w:cs="Arial"/>
      <w:b/>
      <w:bCs/>
      <w:sz w:val="20"/>
      <w:szCs w:val="20"/>
      <w:lang w:val="en-AU"/>
    </w:rPr>
  </w:style>
  <w:style w:type="paragraph" w:styleId="BalloonText">
    <w:name w:val="Balloon Text"/>
    <w:basedOn w:val="Normal"/>
    <w:link w:val="BalloonTextChar"/>
    <w:uiPriority w:val="99"/>
    <w:semiHidden/>
    <w:rsid w:val="00B2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5710"/>
    <w:rPr>
      <w:rFonts w:ascii="Tahoma" w:hAnsi="Tahoma" w:cs="Tahoma"/>
      <w:sz w:val="16"/>
      <w:szCs w:val="16"/>
    </w:rPr>
  </w:style>
  <w:style w:type="character" w:customStyle="1" w:styleId="st">
    <w:name w:val="st"/>
    <w:basedOn w:val="DefaultParagraphFont"/>
    <w:uiPriority w:val="99"/>
    <w:rsid w:val="009A531F"/>
  </w:style>
  <w:style w:type="character" w:styleId="Emphasis">
    <w:name w:val="Emphasis"/>
    <w:basedOn w:val="DefaultParagraphFont"/>
    <w:uiPriority w:val="20"/>
    <w:qFormat/>
    <w:locked/>
    <w:rsid w:val="009A531F"/>
    <w:rPr>
      <w:i/>
      <w:iCs/>
    </w:rPr>
  </w:style>
  <w:style w:type="character" w:customStyle="1" w:styleId="CharChar1">
    <w:name w:val="Char Char1"/>
    <w:uiPriority w:val="99"/>
    <w:locked/>
    <w:rsid w:val="008C0135"/>
    <w:rPr>
      <w:rFonts w:ascii="Arial" w:hAnsi="Arial" w:cs="Arial"/>
      <w:lang w:val="en-AU" w:eastAsia="en-US"/>
    </w:rPr>
  </w:style>
  <w:style w:type="character" w:customStyle="1" w:styleId="CharChar">
    <w:name w:val="Char Char"/>
    <w:uiPriority w:val="99"/>
    <w:locked/>
    <w:rsid w:val="008C0135"/>
    <w:rPr>
      <w:rFonts w:ascii="Arial" w:hAnsi="Arial" w:cs="Arial"/>
      <w:lang w:val="en-AU" w:eastAsia="en-US"/>
    </w:rPr>
  </w:style>
  <w:style w:type="paragraph" w:styleId="Revision">
    <w:name w:val="Revision"/>
    <w:hidden/>
    <w:uiPriority w:val="99"/>
    <w:semiHidden/>
    <w:rsid w:val="00597B87"/>
    <w:rPr>
      <w:rFonts w:cs="Calibri"/>
    </w:rPr>
  </w:style>
  <w:style w:type="character" w:customStyle="1" w:styleId="categorycontent">
    <w:name w:val="categorycontent"/>
    <w:basedOn w:val="DefaultParagraphFont"/>
    <w:rsid w:val="0002156E"/>
  </w:style>
  <w:style w:type="paragraph" w:customStyle="1" w:styleId="ANumHead3">
    <w:name w:val="A Num Head 3"/>
    <w:basedOn w:val="Normal"/>
    <w:link w:val="ANumHead3Char"/>
    <w:rsid w:val="00B25CCE"/>
    <w:pPr>
      <w:numPr>
        <w:numId w:val="27"/>
      </w:numPr>
      <w:spacing w:after="60" w:line="240" w:lineRule="auto"/>
      <w:jc w:val="both"/>
    </w:pPr>
    <w:rPr>
      <w:rFonts w:ascii="Arial Narrow" w:eastAsia="Times New Roman" w:hAnsi="Arial Narrow" w:cs="Times New Roman"/>
      <w:sz w:val="12"/>
      <w:szCs w:val="12"/>
    </w:rPr>
  </w:style>
  <w:style w:type="paragraph" w:customStyle="1" w:styleId="ANumHead4">
    <w:name w:val="A Num Head 4"/>
    <w:basedOn w:val="ANumHead3"/>
    <w:rsid w:val="00B25CCE"/>
    <w:pPr>
      <w:numPr>
        <w:ilvl w:val="1"/>
      </w:numPr>
      <w:tabs>
        <w:tab w:val="clear" w:pos="1920"/>
        <w:tab w:val="num" w:pos="480"/>
      </w:tabs>
      <w:ind w:left="476" w:hanging="238"/>
    </w:pPr>
  </w:style>
  <w:style w:type="character" w:customStyle="1" w:styleId="ANumHead3Char">
    <w:name w:val="A Num Head 3 Char"/>
    <w:basedOn w:val="DefaultParagraphFont"/>
    <w:link w:val="ANumHead3"/>
    <w:rsid w:val="00B25CCE"/>
    <w:rPr>
      <w:rFonts w:ascii="Arial Narrow" w:eastAsia="Times New Roman" w:hAnsi="Arial Narrow"/>
      <w:sz w:val="12"/>
      <w:szCs w:val="12"/>
    </w:rPr>
  </w:style>
  <w:style w:type="paragraph" w:customStyle="1" w:styleId="AIndent">
    <w:name w:val="A Indent"/>
    <w:basedOn w:val="BodyText1"/>
    <w:rsid w:val="007D5683"/>
    <w:pPr>
      <w:tabs>
        <w:tab w:val="num" w:pos="406"/>
      </w:tabs>
      <w:spacing w:before="60"/>
      <w:ind w:left="406" w:hanging="126"/>
      <w:jc w:val="both"/>
    </w:pPr>
    <w:rPr>
      <w:rFonts w:ascii="Verdana" w:hAnsi="Verdana" w:cs="Times New Roman"/>
      <w:sz w:val="11"/>
      <w:szCs w:val="11"/>
      <w:lang w:val="en-US"/>
    </w:rPr>
  </w:style>
  <w:style w:type="paragraph" w:customStyle="1" w:styleId="AAA">
    <w:name w:val="AAA"/>
    <w:basedOn w:val="Normal"/>
    <w:link w:val="AAAChar"/>
    <w:rsid w:val="007D5683"/>
    <w:pPr>
      <w:spacing w:after="60" w:line="240" w:lineRule="auto"/>
      <w:ind w:left="238"/>
      <w:jc w:val="both"/>
    </w:pPr>
    <w:rPr>
      <w:rFonts w:ascii="Arial" w:eastAsia="Times New Roman" w:hAnsi="Arial" w:cs="Arial"/>
      <w:sz w:val="12"/>
      <w:szCs w:val="12"/>
    </w:rPr>
  </w:style>
  <w:style w:type="character" w:customStyle="1" w:styleId="AAAChar">
    <w:name w:val="AAA Char"/>
    <w:link w:val="AAA"/>
    <w:rsid w:val="007D5683"/>
    <w:rPr>
      <w:rFonts w:ascii="Arial" w:eastAsia="Times New Roman" w:hAnsi="Arial" w:cs="Arial"/>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uiPriority="0" w:qFormat="1"/>
    <w:lsdException w:name="heading 6" w:locked="1" w:semiHidden="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22C"/>
    <w:pPr>
      <w:spacing w:after="200" w:line="276" w:lineRule="auto"/>
    </w:pPr>
    <w:rPr>
      <w:rFonts w:cs="Calibri"/>
    </w:rPr>
  </w:style>
  <w:style w:type="paragraph" w:styleId="Heading1">
    <w:name w:val="heading 1"/>
    <w:basedOn w:val="Normal"/>
    <w:link w:val="Heading1Char"/>
    <w:uiPriority w:val="99"/>
    <w:qFormat/>
    <w:rsid w:val="00D5388D"/>
    <w:pPr>
      <w:numPr>
        <w:numId w:val="1"/>
      </w:numPr>
      <w:spacing w:before="240" w:after="0" w:line="240" w:lineRule="auto"/>
      <w:outlineLvl w:val="0"/>
    </w:pPr>
    <w:rPr>
      <w:rFonts w:ascii="Arial" w:eastAsia="Times New Roman" w:hAnsi="Arial" w:cs="Arial"/>
      <w:sz w:val="20"/>
      <w:szCs w:val="20"/>
      <w:lang w:val="en-AU"/>
    </w:rPr>
  </w:style>
  <w:style w:type="paragraph" w:styleId="Heading2">
    <w:name w:val="heading 2"/>
    <w:basedOn w:val="Normal"/>
    <w:link w:val="Heading2Char"/>
    <w:uiPriority w:val="99"/>
    <w:qFormat/>
    <w:rsid w:val="00D5388D"/>
    <w:pPr>
      <w:numPr>
        <w:ilvl w:val="1"/>
        <w:numId w:val="1"/>
      </w:numPr>
      <w:spacing w:before="240" w:after="0" w:line="240" w:lineRule="auto"/>
      <w:outlineLvl w:val="1"/>
    </w:pPr>
    <w:rPr>
      <w:rFonts w:ascii="Arial" w:eastAsia="Times New Roman" w:hAnsi="Arial" w:cs="Arial"/>
      <w:sz w:val="20"/>
      <w:szCs w:val="20"/>
      <w:lang w:val="en-AU"/>
    </w:rPr>
  </w:style>
  <w:style w:type="paragraph" w:styleId="Heading3">
    <w:name w:val="heading 3"/>
    <w:basedOn w:val="Normal"/>
    <w:link w:val="Heading3Char"/>
    <w:uiPriority w:val="99"/>
    <w:qFormat/>
    <w:rsid w:val="00D5388D"/>
    <w:pPr>
      <w:numPr>
        <w:ilvl w:val="2"/>
        <w:numId w:val="1"/>
      </w:numPr>
      <w:spacing w:before="240" w:after="0" w:line="240" w:lineRule="auto"/>
      <w:outlineLvl w:val="2"/>
    </w:pPr>
    <w:rPr>
      <w:rFonts w:ascii="Arial" w:eastAsia="Times New Roman" w:hAnsi="Arial" w:cs="Arial"/>
      <w:sz w:val="20"/>
      <w:szCs w:val="20"/>
      <w:lang w:val="en-AU"/>
    </w:rPr>
  </w:style>
  <w:style w:type="paragraph" w:styleId="Heading4">
    <w:name w:val="heading 4"/>
    <w:basedOn w:val="Normal"/>
    <w:link w:val="Heading4Char"/>
    <w:uiPriority w:val="99"/>
    <w:qFormat/>
    <w:rsid w:val="00D5388D"/>
    <w:pPr>
      <w:numPr>
        <w:ilvl w:val="3"/>
        <w:numId w:val="1"/>
      </w:numPr>
      <w:spacing w:before="240" w:after="0" w:line="240" w:lineRule="auto"/>
      <w:outlineLvl w:val="3"/>
    </w:pPr>
    <w:rPr>
      <w:rFonts w:ascii="Arial" w:eastAsia="Times New Roman" w:hAnsi="Arial" w:cs="Arial"/>
      <w:sz w:val="20"/>
      <w:szCs w:val="20"/>
      <w:lang w:val="en-AU"/>
    </w:rPr>
  </w:style>
  <w:style w:type="paragraph" w:styleId="Heading6">
    <w:name w:val="heading 6"/>
    <w:aliases w:val="h6,H6,Legal Level 1.,L1 PIP,Name of Org"/>
    <w:basedOn w:val="Normal"/>
    <w:link w:val="Heading6Char"/>
    <w:uiPriority w:val="99"/>
    <w:qFormat/>
    <w:rsid w:val="00D5388D"/>
    <w:pPr>
      <w:numPr>
        <w:ilvl w:val="5"/>
        <w:numId w:val="1"/>
      </w:numPr>
      <w:spacing w:before="240" w:after="0" w:line="240" w:lineRule="auto"/>
      <w:outlineLvl w:val="5"/>
    </w:pPr>
    <w:rPr>
      <w:rFonts w:ascii="Arial" w:eastAsia="Times New Roman" w:hAnsi="Arial" w:cs="Arial"/>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5388D"/>
    <w:rPr>
      <w:rFonts w:ascii="Arial" w:hAnsi="Arial" w:cs="Arial"/>
      <w:sz w:val="20"/>
      <w:szCs w:val="20"/>
      <w:lang w:val="en-AU"/>
    </w:rPr>
  </w:style>
  <w:style w:type="character" w:customStyle="1" w:styleId="Heading2Char">
    <w:name w:val="Heading 2 Char"/>
    <w:basedOn w:val="DefaultParagraphFont"/>
    <w:link w:val="Heading2"/>
    <w:uiPriority w:val="99"/>
    <w:locked/>
    <w:rsid w:val="00D5388D"/>
    <w:rPr>
      <w:rFonts w:ascii="Arial" w:eastAsia="Times New Roman" w:hAnsi="Arial" w:cs="Arial"/>
      <w:sz w:val="20"/>
      <w:szCs w:val="20"/>
      <w:lang w:val="en-AU"/>
    </w:rPr>
  </w:style>
  <w:style w:type="character" w:customStyle="1" w:styleId="Heading3Char">
    <w:name w:val="Heading 3 Char"/>
    <w:basedOn w:val="DefaultParagraphFont"/>
    <w:link w:val="Heading3"/>
    <w:uiPriority w:val="99"/>
    <w:locked/>
    <w:rsid w:val="00D5388D"/>
    <w:rPr>
      <w:rFonts w:ascii="Arial" w:hAnsi="Arial" w:cs="Arial"/>
      <w:sz w:val="20"/>
      <w:szCs w:val="20"/>
      <w:lang w:val="en-AU"/>
    </w:rPr>
  </w:style>
  <w:style w:type="character" w:customStyle="1" w:styleId="Heading4Char">
    <w:name w:val="Heading 4 Char"/>
    <w:basedOn w:val="DefaultParagraphFont"/>
    <w:link w:val="Heading4"/>
    <w:uiPriority w:val="99"/>
    <w:locked/>
    <w:rsid w:val="00D5388D"/>
    <w:rPr>
      <w:rFonts w:ascii="Arial" w:hAnsi="Arial" w:cs="Arial"/>
      <w:sz w:val="20"/>
      <w:szCs w:val="20"/>
      <w:lang w:val="en-AU"/>
    </w:rPr>
  </w:style>
  <w:style w:type="character" w:customStyle="1" w:styleId="Heading6Char">
    <w:name w:val="Heading 6 Char"/>
    <w:aliases w:val="h6 Char,H6 Char,Legal Level 1. Char,L1 PIP Char,Name of Org Char"/>
    <w:basedOn w:val="DefaultParagraphFont"/>
    <w:link w:val="Heading6"/>
    <w:uiPriority w:val="99"/>
    <w:locked/>
    <w:rsid w:val="00D5388D"/>
    <w:rPr>
      <w:rFonts w:ascii="Arial" w:hAnsi="Arial" w:cs="Arial"/>
      <w:sz w:val="20"/>
      <w:szCs w:val="20"/>
      <w:lang w:val="en-AU"/>
    </w:rPr>
  </w:style>
  <w:style w:type="paragraph" w:customStyle="1" w:styleId="BodyText1">
    <w:name w:val="Body Text 1"/>
    <w:basedOn w:val="Normal"/>
    <w:rsid w:val="00D5388D"/>
    <w:pPr>
      <w:spacing w:before="240" w:after="0" w:line="240" w:lineRule="auto"/>
    </w:pPr>
    <w:rPr>
      <w:rFonts w:ascii="Arial" w:eastAsia="Times New Roman" w:hAnsi="Arial" w:cs="Arial"/>
      <w:sz w:val="20"/>
      <w:szCs w:val="20"/>
      <w:lang w:val="en-AU"/>
    </w:rPr>
  </w:style>
  <w:style w:type="paragraph" w:styleId="CommentText">
    <w:name w:val="annotation text"/>
    <w:basedOn w:val="Normal"/>
    <w:link w:val="CommentTextChar"/>
    <w:uiPriority w:val="99"/>
    <w:semiHidden/>
    <w:rsid w:val="009275D3"/>
    <w:pPr>
      <w:spacing w:after="0" w:line="240" w:lineRule="auto"/>
    </w:pPr>
    <w:rPr>
      <w:rFonts w:ascii="Arial" w:eastAsia="Times New Roman" w:hAnsi="Arial" w:cs="Arial"/>
      <w:sz w:val="20"/>
      <w:szCs w:val="20"/>
      <w:lang w:val="en-AU"/>
    </w:rPr>
  </w:style>
  <w:style w:type="character" w:customStyle="1" w:styleId="CommentTextChar">
    <w:name w:val="Comment Text Char"/>
    <w:basedOn w:val="DefaultParagraphFont"/>
    <w:link w:val="CommentText"/>
    <w:uiPriority w:val="99"/>
    <w:semiHidden/>
    <w:locked/>
    <w:rsid w:val="009275D3"/>
    <w:rPr>
      <w:rFonts w:ascii="Arial" w:eastAsia="Times New Roman" w:hAnsi="Arial" w:cs="Arial"/>
      <w:sz w:val="20"/>
      <w:szCs w:val="20"/>
      <w:lang w:val="en-AU"/>
    </w:rPr>
  </w:style>
  <w:style w:type="character" w:customStyle="1" w:styleId="DeltaViewInsertion">
    <w:name w:val="DeltaView Insertion"/>
    <w:uiPriority w:val="99"/>
    <w:rsid w:val="00D5388D"/>
    <w:rPr>
      <w:color w:val="0000FF"/>
      <w:spacing w:val="0"/>
      <w:u w:val="double"/>
    </w:rPr>
  </w:style>
  <w:style w:type="paragraph" w:styleId="ListParagraph">
    <w:name w:val="List Paragraph"/>
    <w:basedOn w:val="Normal"/>
    <w:uiPriority w:val="34"/>
    <w:qFormat/>
    <w:rsid w:val="009A2B09"/>
    <w:pPr>
      <w:ind w:left="720"/>
    </w:pPr>
  </w:style>
  <w:style w:type="paragraph" w:styleId="Header">
    <w:name w:val="header"/>
    <w:basedOn w:val="Normal"/>
    <w:link w:val="HeaderChar"/>
    <w:uiPriority w:val="99"/>
    <w:semiHidden/>
    <w:rsid w:val="00FE1B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FE1B93"/>
  </w:style>
  <w:style w:type="paragraph" w:styleId="Footer">
    <w:name w:val="footer"/>
    <w:basedOn w:val="Normal"/>
    <w:link w:val="FooterChar"/>
    <w:uiPriority w:val="99"/>
    <w:rsid w:val="00FE1B9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E1B93"/>
  </w:style>
  <w:style w:type="character" w:styleId="Hyperlink">
    <w:name w:val="Hyperlink"/>
    <w:basedOn w:val="DefaultParagraphFont"/>
    <w:uiPriority w:val="99"/>
    <w:rsid w:val="004503EA"/>
    <w:rPr>
      <w:color w:val="0000FF"/>
      <w:u w:val="single"/>
    </w:rPr>
  </w:style>
  <w:style w:type="table" w:styleId="TableGrid">
    <w:name w:val="Table Grid"/>
    <w:basedOn w:val="TableNormal"/>
    <w:uiPriority w:val="99"/>
    <w:rsid w:val="000A0F3C"/>
    <w:rPr>
      <w:rFonts w:cs="Calibri"/>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neclick-link">
    <w:name w:val="oneclick-link"/>
    <w:basedOn w:val="DefaultParagraphFont"/>
    <w:uiPriority w:val="99"/>
    <w:rsid w:val="00CA1102"/>
  </w:style>
  <w:style w:type="paragraph" w:styleId="FootnoteText">
    <w:name w:val="footnote text"/>
    <w:basedOn w:val="Normal"/>
    <w:link w:val="FootnoteTextChar"/>
    <w:uiPriority w:val="99"/>
    <w:semiHidden/>
    <w:rsid w:val="001D65FB"/>
    <w:pPr>
      <w:spacing w:after="0" w:line="240" w:lineRule="auto"/>
    </w:pPr>
    <w:rPr>
      <w:sz w:val="20"/>
      <w:szCs w:val="20"/>
    </w:rPr>
  </w:style>
  <w:style w:type="character" w:customStyle="1" w:styleId="FootnoteTextChar">
    <w:name w:val="Footnote Text Char"/>
    <w:basedOn w:val="DefaultParagraphFont"/>
    <w:link w:val="FootnoteText"/>
    <w:uiPriority w:val="99"/>
    <w:locked/>
    <w:rsid w:val="001D65FB"/>
    <w:rPr>
      <w:rFonts w:ascii="Calibri" w:hAnsi="Calibri" w:cs="Calibri"/>
      <w:lang w:val="en-US" w:eastAsia="en-US"/>
    </w:rPr>
  </w:style>
  <w:style w:type="character" w:styleId="FootnoteReference">
    <w:name w:val="footnote reference"/>
    <w:basedOn w:val="DefaultParagraphFont"/>
    <w:uiPriority w:val="99"/>
    <w:semiHidden/>
    <w:rsid w:val="001D65FB"/>
    <w:rPr>
      <w:vertAlign w:val="superscript"/>
    </w:rPr>
  </w:style>
  <w:style w:type="character" w:styleId="CommentReference">
    <w:name w:val="annotation reference"/>
    <w:basedOn w:val="DefaultParagraphFont"/>
    <w:uiPriority w:val="99"/>
    <w:semiHidden/>
    <w:rsid w:val="00B25710"/>
    <w:rPr>
      <w:sz w:val="16"/>
      <w:szCs w:val="16"/>
    </w:rPr>
  </w:style>
  <w:style w:type="paragraph" w:styleId="CommentSubject">
    <w:name w:val="annotation subject"/>
    <w:basedOn w:val="CommentText"/>
    <w:next w:val="CommentText"/>
    <w:link w:val="CommentSubjectChar"/>
    <w:uiPriority w:val="99"/>
    <w:semiHidden/>
    <w:rsid w:val="00B25710"/>
    <w:pPr>
      <w:spacing w:after="200" w:line="276" w:lineRule="auto"/>
    </w:pPr>
    <w:rPr>
      <w:rFonts w:ascii="Calibri" w:eastAsia="Calibri" w:hAnsi="Calibri" w:cs="Calibri"/>
      <w:b/>
      <w:bCs/>
      <w:lang w:val="en-US"/>
    </w:rPr>
  </w:style>
  <w:style w:type="character" w:customStyle="1" w:styleId="CommentSubjectChar">
    <w:name w:val="Comment Subject Char"/>
    <w:basedOn w:val="CommentTextChar"/>
    <w:link w:val="CommentSubject"/>
    <w:uiPriority w:val="99"/>
    <w:semiHidden/>
    <w:locked/>
    <w:rsid w:val="00B25710"/>
    <w:rPr>
      <w:rFonts w:ascii="Arial" w:eastAsia="Times New Roman" w:hAnsi="Arial" w:cs="Arial"/>
      <w:b/>
      <w:bCs/>
      <w:sz w:val="20"/>
      <w:szCs w:val="20"/>
      <w:lang w:val="en-AU"/>
    </w:rPr>
  </w:style>
  <w:style w:type="paragraph" w:styleId="BalloonText">
    <w:name w:val="Balloon Text"/>
    <w:basedOn w:val="Normal"/>
    <w:link w:val="BalloonTextChar"/>
    <w:uiPriority w:val="99"/>
    <w:semiHidden/>
    <w:rsid w:val="00B25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5710"/>
    <w:rPr>
      <w:rFonts w:ascii="Tahoma" w:hAnsi="Tahoma" w:cs="Tahoma"/>
      <w:sz w:val="16"/>
      <w:szCs w:val="16"/>
    </w:rPr>
  </w:style>
  <w:style w:type="character" w:customStyle="1" w:styleId="st">
    <w:name w:val="st"/>
    <w:basedOn w:val="DefaultParagraphFont"/>
    <w:uiPriority w:val="99"/>
    <w:rsid w:val="009A531F"/>
  </w:style>
  <w:style w:type="character" w:styleId="Emphasis">
    <w:name w:val="Emphasis"/>
    <w:basedOn w:val="DefaultParagraphFont"/>
    <w:uiPriority w:val="20"/>
    <w:qFormat/>
    <w:locked/>
    <w:rsid w:val="009A531F"/>
    <w:rPr>
      <w:i/>
      <w:iCs/>
    </w:rPr>
  </w:style>
  <w:style w:type="character" w:customStyle="1" w:styleId="CharChar1">
    <w:name w:val="Char Char1"/>
    <w:uiPriority w:val="99"/>
    <w:locked/>
    <w:rsid w:val="008C0135"/>
    <w:rPr>
      <w:rFonts w:ascii="Arial" w:hAnsi="Arial" w:cs="Arial"/>
      <w:lang w:val="en-AU" w:eastAsia="en-US"/>
    </w:rPr>
  </w:style>
  <w:style w:type="character" w:customStyle="1" w:styleId="CharChar">
    <w:name w:val="Char Char"/>
    <w:uiPriority w:val="99"/>
    <w:locked/>
    <w:rsid w:val="008C0135"/>
    <w:rPr>
      <w:rFonts w:ascii="Arial" w:hAnsi="Arial" w:cs="Arial"/>
      <w:lang w:val="en-AU" w:eastAsia="en-US"/>
    </w:rPr>
  </w:style>
  <w:style w:type="paragraph" w:styleId="Revision">
    <w:name w:val="Revision"/>
    <w:hidden/>
    <w:uiPriority w:val="99"/>
    <w:semiHidden/>
    <w:rsid w:val="00597B87"/>
    <w:rPr>
      <w:rFonts w:cs="Calibri"/>
    </w:rPr>
  </w:style>
  <w:style w:type="character" w:customStyle="1" w:styleId="categorycontent">
    <w:name w:val="categorycontent"/>
    <w:basedOn w:val="DefaultParagraphFont"/>
    <w:rsid w:val="0002156E"/>
  </w:style>
  <w:style w:type="paragraph" w:customStyle="1" w:styleId="ANumHead3">
    <w:name w:val="A Num Head 3"/>
    <w:basedOn w:val="Normal"/>
    <w:link w:val="ANumHead3Char"/>
    <w:rsid w:val="00B25CCE"/>
    <w:pPr>
      <w:numPr>
        <w:numId w:val="27"/>
      </w:numPr>
      <w:spacing w:after="60" w:line="240" w:lineRule="auto"/>
      <w:jc w:val="both"/>
    </w:pPr>
    <w:rPr>
      <w:rFonts w:ascii="Arial Narrow" w:eastAsia="Times New Roman" w:hAnsi="Arial Narrow" w:cs="Times New Roman"/>
      <w:sz w:val="12"/>
      <w:szCs w:val="12"/>
    </w:rPr>
  </w:style>
  <w:style w:type="paragraph" w:customStyle="1" w:styleId="ANumHead4">
    <w:name w:val="A Num Head 4"/>
    <w:basedOn w:val="ANumHead3"/>
    <w:rsid w:val="00B25CCE"/>
    <w:pPr>
      <w:numPr>
        <w:ilvl w:val="1"/>
      </w:numPr>
      <w:tabs>
        <w:tab w:val="clear" w:pos="1920"/>
        <w:tab w:val="num" w:pos="480"/>
      </w:tabs>
      <w:ind w:left="476" w:hanging="238"/>
    </w:pPr>
  </w:style>
  <w:style w:type="character" w:customStyle="1" w:styleId="ANumHead3Char">
    <w:name w:val="A Num Head 3 Char"/>
    <w:basedOn w:val="DefaultParagraphFont"/>
    <w:link w:val="ANumHead3"/>
    <w:rsid w:val="00B25CCE"/>
    <w:rPr>
      <w:rFonts w:ascii="Arial Narrow" w:eastAsia="Times New Roman" w:hAnsi="Arial Narrow"/>
      <w:sz w:val="12"/>
      <w:szCs w:val="12"/>
    </w:rPr>
  </w:style>
  <w:style w:type="paragraph" w:customStyle="1" w:styleId="AIndent">
    <w:name w:val="A Indent"/>
    <w:basedOn w:val="BodyText1"/>
    <w:rsid w:val="007D5683"/>
    <w:pPr>
      <w:tabs>
        <w:tab w:val="num" w:pos="406"/>
      </w:tabs>
      <w:spacing w:before="60"/>
      <w:ind w:left="406" w:hanging="126"/>
      <w:jc w:val="both"/>
    </w:pPr>
    <w:rPr>
      <w:rFonts w:ascii="Verdana" w:hAnsi="Verdana" w:cs="Times New Roman"/>
      <w:sz w:val="11"/>
      <w:szCs w:val="11"/>
      <w:lang w:val="en-US"/>
    </w:rPr>
  </w:style>
  <w:style w:type="paragraph" w:customStyle="1" w:styleId="AAA">
    <w:name w:val="AAA"/>
    <w:basedOn w:val="Normal"/>
    <w:link w:val="AAAChar"/>
    <w:rsid w:val="007D5683"/>
    <w:pPr>
      <w:spacing w:after="60" w:line="240" w:lineRule="auto"/>
      <w:ind w:left="238"/>
      <w:jc w:val="both"/>
    </w:pPr>
    <w:rPr>
      <w:rFonts w:ascii="Arial" w:eastAsia="Times New Roman" w:hAnsi="Arial" w:cs="Arial"/>
      <w:sz w:val="12"/>
      <w:szCs w:val="12"/>
    </w:rPr>
  </w:style>
  <w:style w:type="character" w:customStyle="1" w:styleId="AAAChar">
    <w:name w:val="AAA Char"/>
    <w:link w:val="AAA"/>
    <w:rsid w:val="007D5683"/>
    <w:rPr>
      <w:rFonts w:ascii="Arial" w:eastAsia="Times New Roman" w:hAnsi="Arial" w:cs="Arial"/>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119484">
      <w:bodyDiv w:val="1"/>
      <w:marLeft w:val="0"/>
      <w:marRight w:val="0"/>
      <w:marTop w:val="0"/>
      <w:marBottom w:val="0"/>
      <w:divBdr>
        <w:top w:val="none" w:sz="0" w:space="0" w:color="auto"/>
        <w:left w:val="none" w:sz="0" w:space="0" w:color="auto"/>
        <w:bottom w:val="none" w:sz="0" w:space="0" w:color="auto"/>
        <w:right w:val="none" w:sz="0" w:space="0" w:color="auto"/>
      </w:divBdr>
    </w:div>
    <w:div w:id="1615399030">
      <w:marLeft w:val="0"/>
      <w:marRight w:val="0"/>
      <w:marTop w:val="0"/>
      <w:marBottom w:val="0"/>
      <w:divBdr>
        <w:top w:val="none" w:sz="0" w:space="0" w:color="auto"/>
        <w:left w:val="none" w:sz="0" w:space="0" w:color="auto"/>
        <w:bottom w:val="none" w:sz="0" w:space="0" w:color="auto"/>
        <w:right w:val="none" w:sz="0" w:space="0" w:color="auto"/>
      </w:divBdr>
      <w:divsChild>
        <w:div w:id="1615399039">
          <w:marLeft w:val="0"/>
          <w:marRight w:val="0"/>
          <w:marTop w:val="0"/>
          <w:marBottom w:val="0"/>
          <w:divBdr>
            <w:top w:val="none" w:sz="0" w:space="0" w:color="auto"/>
            <w:left w:val="none" w:sz="0" w:space="0" w:color="auto"/>
            <w:bottom w:val="none" w:sz="0" w:space="0" w:color="auto"/>
            <w:right w:val="none" w:sz="0" w:space="0" w:color="auto"/>
          </w:divBdr>
          <w:divsChild>
            <w:div w:id="1615399034">
              <w:marLeft w:val="0"/>
              <w:marRight w:val="0"/>
              <w:marTop w:val="0"/>
              <w:marBottom w:val="0"/>
              <w:divBdr>
                <w:top w:val="none" w:sz="0" w:space="0" w:color="auto"/>
                <w:left w:val="none" w:sz="0" w:space="0" w:color="auto"/>
                <w:bottom w:val="none" w:sz="0" w:space="0" w:color="auto"/>
                <w:right w:val="none" w:sz="0" w:space="0" w:color="auto"/>
              </w:divBdr>
              <w:divsChild>
                <w:div w:id="1615399031">
                  <w:marLeft w:val="0"/>
                  <w:marRight w:val="0"/>
                  <w:marTop w:val="0"/>
                  <w:marBottom w:val="0"/>
                  <w:divBdr>
                    <w:top w:val="none" w:sz="0" w:space="0" w:color="auto"/>
                    <w:left w:val="none" w:sz="0" w:space="0" w:color="auto"/>
                    <w:bottom w:val="none" w:sz="0" w:space="0" w:color="auto"/>
                    <w:right w:val="none" w:sz="0" w:space="0" w:color="auto"/>
                  </w:divBdr>
                  <w:divsChild>
                    <w:div w:id="1615399028">
                      <w:marLeft w:val="0"/>
                      <w:marRight w:val="0"/>
                      <w:marTop w:val="0"/>
                      <w:marBottom w:val="0"/>
                      <w:divBdr>
                        <w:top w:val="none" w:sz="0" w:space="0" w:color="auto"/>
                        <w:left w:val="none" w:sz="0" w:space="0" w:color="auto"/>
                        <w:bottom w:val="none" w:sz="0" w:space="0" w:color="auto"/>
                        <w:right w:val="none" w:sz="0" w:space="0" w:color="auto"/>
                      </w:divBdr>
                      <w:divsChild>
                        <w:div w:id="1615399036">
                          <w:marLeft w:val="0"/>
                          <w:marRight w:val="0"/>
                          <w:marTop w:val="0"/>
                          <w:marBottom w:val="0"/>
                          <w:divBdr>
                            <w:top w:val="none" w:sz="0" w:space="0" w:color="auto"/>
                            <w:left w:val="none" w:sz="0" w:space="0" w:color="auto"/>
                            <w:bottom w:val="none" w:sz="0" w:space="0" w:color="auto"/>
                            <w:right w:val="none" w:sz="0" w:space="0" w:color="auto"/>
                          </w:divBdr>
                        </w:div>
                      </w:divsChild>
                    </w:div>
                    <w:div w:id="1615399035">
                      <w:marLeft w:val="0"/>
                      <w:marRight w:val="0"/>
                      <w:marTop w:val="0"/>
                      <w:marBottom w:val="0"/>
                      <w:divBdr>
                        <w:top w:val="none" w:sz="0" w:space="0" w:color="auto"/>
                        <w:left w:val="none" w:sz="0" w:space="0" w:color="auto"/>
                        <w:bottom w:val="none" w:sz="0" w:space="0" w:color="auto"/>
                        <w:right w:val="none" w:sz="0" w:space="0" w:color="auto"/>
                      </w:divBdr>
                    </w:div>
                  </w:divsChild>
                </w:div>
                <w:div w:id="1615399032">
                  <w:marLeft w:val="0"/>
                  <w:marRight w:val="0"/>
                  <w:marTop w:val="0"/>
                  <w:marBottom w:val="0"/>
                  <w:divBdr>
                    <w:top w:val="none" w:sz="0" w:space="0" w:color="auto"/>
                    <w:left w:val="none" w:sz="0" w:space="0" w:color="auto"/>
                    <w:bottom w:val="none" w:sz="0" w:space="0" w:color="auto"/>
                    <w:right w:val="none" w:sz="0" w:space="0" w:color="auto"/>
                  </w:divBdr>
                  <w:divsChild>
                    <w:div w:id="1615399029">
                      <w:marLeft w:val="0"/>
                      <w:marRight w:val="0"/>
                      <w:marTop w:val="0"/>
                      <w:marBottom w:val="0"/>
                      <w:divBdr>
                        <w:top w:val="none" w:sz="0" w:space="0" w:color="auto"/>
                        <w:left w:val="none" w:sz="0" w:space="0" w:color="auto"/>
                        <w:bottom w:val="none" w:sz="0" w:space="0" w:color="auto"/>
                        <w:right w:val="none" w:sz="0" w:space="0" w:color="auto"/>
                      </w:divBdr>
                    </w:div>
                    <w:div w:id="1615399033">
                      <w:marLeft w:val="0"/>
                      <w:marRight w:val="0"/>
                      <w:marTop w:val="0"/>
                      <w:marBottom w:val="0"/>
                      <w:divBdr>
                        <w:top w:val="none" w:sz="0" w:space="0" w:color="auto"/>
                        <w:left w:val="none" w:sz="0" w:space="0" w:color="auto"/>
                        <w:bottom w:val="none" w:sz="0" w:space="0" w:color="auto"/>
                        <w:right w:val="none" w:sz="0" w:space="0" w:color="auto"/>
                      </w:divBdr>
                    </w:div>
                  </w:divsChild>
                </w:div>
                <w:div w:id="1615399037">
                  <w:marLeft w:val="0"/>
                  <w:marRight w:val="0"/>
                  <w:marTop w:val="0"/>
                  <w:marBottom w:val="0"/>
                  <w:divBdr>
                    <w:top w:val="none" w:sz="0" w:space="0" w:color="auto"/>
                    <w:left w:val="none" w:sz="0" w:space="0" w:color="auto"/>
                    <w:bottom w:val="none" w:sz="0" w:space="0" w:color="auto"/>
                    <w:right w:val="none" w:sz="0" w:space="0" w:color="auto"/>
                  </w:divBdr>
                  <w:divsChild>
                    <w:div w:id="1615399027">
                      <w:marLeft w:val="0"/>
                      <w:marRight w:val="0"/>
                      <w:marTop w:val="0"/>
                      <w:marBottom w:val="0"/>
                      <w:divBdr>
                        <w:top w:val="none" w:sz="0" w:space="0" w:color="auto"/>
                        <w:left w:val="none" w:sz="0" w:space="0" w:color="auto"/>
                        <w:bottom w:val="none" w:sz="0" w:space="0" w:color="auto"/>
                        <w:right w:val="none" w:sz="0" w:space="0" w:color="auto"/>
                      </w:divBdr>
                    </w:div>
                    <w:div w:id="16153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4" ma:contentTypeDescription="Create a new document." ma:contentTypeScope="" ma:versionID="1d25b0a090f53f8d18534346c02c7736">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CE3184-A498-4B34-AF6B-BDEA06EBE722}"/>
</file>

<file path=customXml/itemProps2.xml><?xml version="1.0" encoding="utf-8"?>
<ds:datastoreItem xmlns:ds="http://schemas.openxmlformats.org/officeDocument/2006/customXml" ds:itemID="{B5512C11-5CFC-4A58-8BA6-841D6E07DC52}"/>
</file>

<file path=customXml/itemProps3.xml><?xml version="1.0" encoding="utf-8"?>
<ds:datastoreItem xmlns:ds="http://schemas.openxmlformats.org/officeDocument/2006/customXml" ds:itemID="{835D233E-3D2F-4962-A847-155F0194E0E3}"/>
</file>

<file path=customXml/itemProps4.xml><?xml version="1.0" encoding="utf-8"?>
<ds:datastoreItem xmlns:ds="http://schemas.openxmlformats.org/officeDocument/2006/customXml" ds:itemID="{4ADC33D4-E562-4D75-92C7-509EEA0AA427}"/>
</file>

<file path=docProps/app.xml><?xml version="1.0" encoding="utf-8"?>
<Properties xmlns="http://schemas.openxmlformats.org/officeDocument/2006/extended-properties" xmlns:vt="http://schemas.openxmlformats.org/officeDocument/2006/docPropsVTypes">
  <Template>Normal</Template>
  <TotalTime>2500</TotalTime>
  <Pages>7</Pages>
  <Words>3476</Words>
  <Characters>19816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TERMS AND CONDITIONS</vt:lpstr>
    </vt:vector>
  </TitlesOfParts>
  <Company>XP SP3 Multi main</Company>
  <LinksUpToDate>false</LinksUpToDate>
  <CharactersWithSpaces>23246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creator>MicroMoney; Micromoney International; Micromoney.io; Hong Trang</dc:creator>
  <cp:lastModifiedBy>Thuya</cp:lastModifiedBy>
  <cp:revision>20</cp:revision>
  <dcterms:created xsi:type="dcterms:W3CDTF">2015-12-14T02:29:00Z</dcterms:created>
  <dcterms:modified xsi:type="dcterms:W3CDTF">2015-12-18T07:30:00Z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0x010100163128248957E940845FBDA913C3E085</vt:lpwstr>
  </property>
</Properties>
</file>